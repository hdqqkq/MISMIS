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noProof/>
          <w:sz w:val="20"/>
        </w:rPr>
        <mc:AlternateContent>
          <mc:Choice Requires="wpg">
            <w:drawing>
              <wp:anchor distT="0" distB="0" distL="114300" distR="114300" simplePos="0" relativeHeight="251657216" behindDoc="1" locked="0" layoutInCell="1" allowOverlap="1">
                <wp:simplePos x="0" y="0"/>
                <wp:positionH relativeFrom="column">
                  <wp:posOffset>-190500</wp:posOffset>
                </wp:positionH>
                <wp:positionV relativeFrom="paragraph">
                  <wp:posOffset>47625</wp:posOffset>
                </wp:positionV>
                <wp:extent cx="5715000" cy="8801100"/>
                <wp:effectExtent l="9525" t="9525" r="9525" b="9525"/>
                <wp:wrapNone/>
                <wp:docPr id="6"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8801100"/>
                          <a:chOff x="1800" y="1440"/>
                          <a:chExt cx="9000" cy="13860"/>
                        </a:xfrm>
                      </wpg:grpSpPr>
                      <wps:wsp>
                        <wps:cNvPr id="7" name="Rectangle 158" descr="羊皮纸"/>
                        <wps:cNvSpPr>
                          <a:spLocks noChangeArrowheads="1"/>
                        </wps:cNvSpPr>
                        <wps:spPr bwMode="auto">
                          <a:xfrm>
                            <a:off x="1800" y="1440"/>
                            <a:ext cx="9000" cy="13860"/>
                          </a:xfrm>
                          <a:prstGeom prst="rect">
                            <a:avLst/>
                          </a:prstGeom>
                          <a:blipFill dpi="0" rotWithShape="0">
                            <a:blip r:embed="rId9"/>
                            <a:srcRect/>
                            <a:tile tx="0" ty="0" sx="100000" sy="100000" flip="none" algn="tl"/>
                          </a:blipFill>
                          <a:ln w="9525">
                            <a:solidFill>
                              <a:srgbClr val="000000"/>
                            </a:solidFill>
                            <a:miter lim="800000"/>
                            <a:headEnd/>
                            <a:tailEnd/>
                          </a:ln>
                        </wps:spPr>
                        <wps:txbx>
                          <w:txbxContent>
                            <w:p>
                              <w:pPr>
                                <w:jc w:val="center"/>
                                <w:rPr>
                                  <w:rFonts w:ascii="华文楷体" w:eastAsia="华文楷体" w:hAnsi="华文楷体"/>
                                  <w:i/>
                                  <w:sz w:val="28"/>
                                  <w:szCs w:val="28"/>
                                </w:rPr>
                              </w:pPr>
                            </w:p>
                          </w:txbxContent>
                        </wps:txbx>
                        <wps:bodyPr rot="0" vert="horz" wrap="square" lIns="91440" tIns="45720" rIns="91440" bIns="45720" anchor="t" anchorCtr="0" upright="1">
                          <a:noAutofit/>
                        </wps:bodyPr>
                      </wps:wsp>
                      <wps:wsp>
                        <wps:cNvPr id="8" name="Text Box 162"/>
                        <wps:cNvSpPr txBox="1">
                          <a:spLocks noChangeArrowheads="1"/>
                        </wps:cNvSpPr>
                        <wps:spPr bwMode="auto">
                          <a:xfrm>
                            <a:off x="2340" y="6300"/>
                            <a:ext cx="792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pPr>
                                <w:jc w:val="cente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3" o:spid="_x0000_s1026" style="position:absolute;margin-left:-15pt;margin-top:3.75pt;width:450pt;height:693pt;z-index:-251659264" coordorigin="1800,1440" coordsize="9000,138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">
                <v:rect id="Rectangle 158" o:spid="_x0000_s1027" alt="羊皮纸" style="position:absolute;left:1800;top:1440;width:9000;height:13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6u5sMA&#10;AADaAAAADwAAAGRycy9kb3ducmV2LnhtbESPQWvCQBSE74L/YXlCL1I3KUVtdBVRAkVR0BbPz+wz&#10;CWbfhuxW03/vCoLHYWa+Yabz1lTiSo0rLSuIBxEI4szqknMFvz/p+xiE88gaK8uk4J8czGfdzhQT&#10;bW+8p+vB5yJA2CWooPC+TqR0WUEG3cDWxME728agD7LJpW7wFuCmkh9RNJQGSw4LBda0LCi7HP6M&#10;Ah/r8nhy/a/P9Waz2KYy3a0usVJvvXYxAeGp9a/ws/2tFYzgcSXcAD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6u5sMAAADaAAAADwAAAAAAAAAAAAAAAACYAgAAZHJzL2Rv&#10;d25yZXYueG1sUEsFBgAAAAAEAAQA9QAAAIgDAAAAAA==&#10;">
                  <v:fill r:id="rId10" o:title="羊皮纸" recolor="t" type="tile"/>
                  <v:textbox>
                    <w:txbxContent>
                      <w:p>
                        <w:pPr>
                          <w:jc w:val="center"/>
                          <w:rPr>
                            <w:rFonts w:ascii="华文楷体" w:eastAsia="华文楷体" w:hAnsi="华文楷体"/>
                            <w:i/>
                            <w:sz w:val="28"/>
                            <w:szCs w:val="28"/>
                          </w:rPr>
                        </w:pPr>
                      </w:p>
                    </w:txbxContent>
                  </v:textbox>
                </v:rect>
                <v:shapetype id="_x0000_t202" coordsize="21600,21600" o:spt="202" path="m,l,21600r21600,l21600,xe">
                  <v:stroke joinstyle="miter"/>
                  <v:path gradientshapeok="t" o:connecttype="rect"/>
                </v:shapetype>
                <v:shape id="Text Box 162" o:spid="_x0000_s1028" type="#_x0000_t202" style="position:absolute;left:2340;top:6300;width:792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pPr>
                          <w:jc w:val="center"/>
                        </w:pPr>
                      </w:p>
                    </w:txbxContent>
                  </v:textbox>
                </v:shape>
              </v:group>
            </w:pict>
          </mc:Fallback>
        </mc:AlternateContent>
      </w:r>
    </w:p>
    <w:p/>
    <w:p>
      <w:r>
        <w:rPr>
          <w:rFonts w:hint="eastAsia"/>
          <w:noProof/>
        </w:rPr>
        <mc:AlternateContent>
          <mc:Choice Requires="wps">
            <w:drawing>
              <wp:anchor distT="0" distB="0" distL="114300" distR="114300" simplePos="0" relativeHeight="251658240" behindDoc="0" locked="0" layoutInCell="1" allowOverlap="1">
                <wp:simplePos x="0" y="0"/>
                <wp:positionH relativeFrom="column">
                  <wp:posOffset>914400</wp:posOffset>
                </wp:positionH>
                <wp:positionV relativeFrom="paragraph">
                  <wp:posOffset>144780</wp:posOffset>
                </wp:positionV>
                <wp:extent cx="914400" cy="0"/>
                <wp:effectExtent l="9525" t="9525" r="9525" b="9525"/>
                <wp:wrapNone/>
                <wp:docPr id="5"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0C97C2" id="Line 16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4pt" to="2in,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Wx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"/>
            </w:pict>
          </mc:Fallback>
        </mc:AlternateContent>
      </w:r>
    </w:p>
    <w:p/>
    <w:p/>
    <w:p/>
    <w:p/>
    <w:p/>
    <w:p/>
    <w:p/>
    <w:p>
      <w:pPr>
        <w:pStyle w:val="a5"/>
        <w:pBdr>
          <w:bottom w:val="thinThickSmallGap" w:sz="24" w:space="1" w:color="993300"/>
        </w:pBdr>
        <w:rPr>
          <w:shd w:val="clear" w:color="auto" w:fill="FFCC99"/>
        </w:rPr>
      </w:pPr>
    </w:p>
    <w:p>
      <w:pPr>
        <w:pStyle w:val="a5"/>
        <w:rPr>
          <w:rFonts w:eastAsia="楷体_GB2312"/>
          <w:sz w:val="32"/>
        </w:rPr>
      </w:pPr>
    </w:p>
    <w:p>
      <w:pPr>
        <w:pStyle w:val="a5"/>
        <w:rPr>
          <w:rFonts w:eastAsia="楷体_GB2312"/>
          <w:sz w:val="32"/>
        </w:rPr>
      </w:pPr>
    </w:p>
    <w:p>
      <w:pPr>
        <w:pStyle w:val="ae"/>
      </w:pPr>
      <w:r>
        <w:rPr>
          <w:rFonts w:hint="eastAsia"/>
          <w:noProof/>
        </w:rPr>
        <w:drawing>
          <wp:inline distT="0" distB="0" distL="0" distR="0">
            <wp:extent cx="4581525" cy="5048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581525" cy="504825"/>
                    </a:xfrm>
                    <a:prstGeom prst="rect">
                      <a:avLst/>
                    </a:prstGeom>
                    <a:noFill/>
                    <a:ln>
                      <a:noFill/>
                    </a:ln>
                  </pic:spPr>
                </pic:pic>
              </a:graphicData>
            </a:graphic>
          </wp:inline>
        </w:drawing>
      </w:r>
    </w:p>
    <w:p>
      <w:pPr>
        <w:pStyle w:val="ae"/>
      </w:pPr>
    </w:p>
    <w:p>
      <w:pPr>
        <w:pStyle w:val="ae"/>
        <w:rPr>
          <w:sz w:val="36"/>
          <w:szCs w:val="36"/>
        </w:rPr>
      </w:pPr>
      <w:r>
        <w:rPr>
          <w:rFonts w:hint="eastAsia"/>
        </w:rPr>
        <w:t xml:space="preserve">                   </w:t>
      </w:r>
      <w:r>
        <w:rPr>
          <w:rFonts w:hint="eastAsia"/>
          <w:sz w:val="36"/>
          <w:szCs w:val="36"/>
        </w:rPr>
        <w:t xml:space="preserve"> </w:t>
      </w:r>
      <w:r>
        <w:rPr>
          <w:rFonts w:hint="eastAsia"/>
          <w:sz w:val="36"/>
          <w:szCs w:val="36"/>
        </w:rPr>
        <w:t>——《餐厅订座点餐管理信息系统》</w:t>
      </w:r>
    </w:p>
    <w:p>
      <w:pPr>
        <w:pStyle w:val="a5"/>
        <w:pBdr>
          <w:bottom w:val="thickThinSmallGap" w:sz="24" w:space="1" w:color="993300"/>
        </w:pBdr>
      </w:pPr>
    </w:p>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rFonts w:ascii="Arial" w:eastAsia="楷体_GB2312" w:hAnsi="Arial" w:cs="Arial"/>
          <w:color w:val="333399"/>
          <w:sz w:val="28"/>
          <w:szCs w:val="28"/>
          <w14:shadow w14:blurRad="50800" w14:dist="38100" w14:dir="2700000" w14:sx="100000" w14:sy="100000" w14:kx="0" w14:ky="0" w14:algn="tl">
            <w14:srgbClr w14:val="000000">
              <w14:alpha w14:val="60000"/>
            </w14:srgbClr>
          </w14:shadow>
        </w:rPr>
      </w:pPr>
    </w:p>
    <w:p>
      <w:pPr>
        <w:ind w:firstLineChars="578" w:firstLine="1618"/>
        <w:rPr>
          <w:rFonts w:ascii="Arial" w:eastAsia="楷体_GB2312" w:hAnsi="Arial" w:cs="Arial"/>
          <w:color w:val="333399"/>
          <w:sz w:val="28"/>
          <w:szCs w:val="28"/>
          <w14:shadow w14:blurRad="50800" w14:dist="38100" w14:dir="2700000" w14:sx="100000" w14:sy="100000" w14:kx="0" w14:ky="0" w14:algn="tl">
            <w14:srgbClr w14:val="000000">
              <w14:alpha w14:val="60000"/>
            </w14:srgbClr>
          </w14:shadow>
        </w:rPr>
      </w:pP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专业年级：电子商务</w:t>
      </w: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2014</w:t>
      </w: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级</w:t>
      </w:r>
    </w:p>
    <w:p>
      <w:pPr>
        <w:ind w:firstLineChars="578" w:firstLine="1618"/>
        <w:rPr>
          <w:rFonts w:ascii="Arial" w:eastAsia="楷体_GB2312" w:hAnsi="Arial" w:cs="Arial"/>
          <w:color w:val="333399"/>
          <w:sz w:val="28"/>
          <w:szCs w:val="28"/>
          <w14:shadow w14:blurRad="50800" w14:dist="38100" w14:dir="2700000" w14:sx="100000" w14:sy="100000" w14:kx="0" w14:ky="0" w14:algn="tl">
            <w14:srgbClr w14:val="000000">
              <w14:alpha w14:val="60000"/>
            </w14:srgbClr>
          </w14:shadow>
        </w:rPr>
      </w:pP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小组名单：何东琴、黄琦珺、任芷霖、宋丹阳</w:t>
      </w:r>
    </w:p>
    <w:p>
      <w:pPr>
        <w:ind w:firstLineChars="578" w:firstLine="1618"/>
        <w:rPr>
          <w:rFonts w:ascii="Arial" w:eastAsia="楷体_GB2312" w:hAnsi="Arial" w:cs="Arial"/>
          <w:color w:val="333399"/>
          <w:sz w:val="28"/>
          <w:szCs w:val="28"/>
          <w14:shadow w14:blurRad="50800" w14:dist="38100" w14:dir="2700000" w14:sx="100000" w14:sy="100000" w14:kx="0" w14:ky="0" w14:algn="tl">
            <w14:srgbClr w14:val="000000">
              <w14:alpha w14:val="60000"/>
            </w14:srgbClr>
          </w14:shadow>
        </w:rPr>
      </w:pP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电子邮箱：</w:t>
      </w: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2113826067@qq.com</w:t>
      </w:r>
    </w:p>
    <w:p>
      <w:pPr>
        <w:jc w:val="center"/>
        <w:rPr>
          <w:rFonts w:ascii="Arial" w:eastAsia="楷体_GB2312" w:hAnsi="Arial" w:cs="Arial"/>
          <w:color w:val="333399"/>
          <w:sz w:val="21"/>
          <w14:shadow w14:blurRad="50800" w14:dist="38100" w14:dir="2700000" w14:sx="100000" w14:sy="100000" w14:kx="0" w14:ky="0" w14:algn="tl">
            <w14:srgbClr w14:val="000000">
              <w14:alpha w14:val="60000"/>
            </w14:srgbClr>
          </w14:shadow>
        </w:rPr>
      </w:pPr>
    </w:p>
    <w:p>
      <w:pPr>
        <w:ind w:left="720"/>
        <w:jc w:val="center"/>
        <w:rPr>
          <w:rFonts w:ascii="Arial" w:eastAsia="楷体_GB2312" w:hAnsi="Arial" w:cs="Arial"/>
          <w:color w:val="333399"/>
          <w:sz w:val="28"/>
          <w:szCs w:val="28"/>
          <w14:shadow w14:blurRad="50800" w14:dist="38100" w14:dir="2700000" w14:sx="100000" w14:sy="100000" w14:kx="0" w14:ky="0" w14:algn="tl">
            <w14:srgbClr w14:val="000000">
              <w14:alpha w14:val="60000"/>
            </w14:srgbClr>
          </w14:shadow>
        </w:rPr>
      </w:pP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中国矿业大学管理学院</w:t>
      </w: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 xml:space="preserve"> </w:t>
      </w:r>
    </w:p>
    <w:p>
      <w:pPr>
        <w:ind w:left="720"/>
        <w:jc w:val="center"/>
        <w:rPr>
          <w:rFonts w:ascii="Arial" w:eastAsia="楷体_GB2312" w:hAnsi="Arial" w:cs="Arial"/>
          <w:color w:val="333399"/>
          <w14:shadow w14:blurRad="50800" w14:dist="38100" w14:dir="2700000" w14:sx="100000" w14:sy="100000" w14:kx="0" w14:ky="0" w14:algn="tl">
            <w14:srgbClr w14:val="000000">
              <w14:alpha w14:val="60000"/>
            </w14:srgbClr>
          </w14:shadow>
        </w:rPr>
      </w:pPr>
      <w:r>
        <w:rPr>
          <w:rFonts w:ascii="Arial" w:eastAsia="楷体_GB2312" w:hAnsi="Arial" w:cs="Arial" w:hint="eastAsia"/>
          <w:color w:val="333399"/>
          <w14:shadow w14:blurRad="50800" w14:dist="38100" w14:dir="2700000" w14:sx="100000" w14:sy="100000" w14:kx="0" w14:ky="0" w14:algn="tl">
            <w14:srgbClr w14:val="000000">
              <w14:alpha w14:val="60000"/>
            </w14:srgbClr>
          </w14:shadow>
        </w:rPr>
        <w:t>二○一六年十月</w:t>
      </w:r>
      <w:r>
        <w:rPr>
          <w:rFonts w:ascii="Arial" w:eastAsia="楷体_GB2312" w:hAnsi="Arial" w:cs="Arial" w:hint="eastAsia"/>
          <w:color w:val="333399"/>
          <w14:shadow w14:blurRad="50800" w14:dist="38100" w14:dir="2700000" w14:sx="100000" w14:sy="100000" w14:kx="0" w14:ky="0" w14:algn="tl">
            <w14:srgbClr w14:val="000000">
              <w14:alpha w14:val="60000"/>
            </w14:srgbClr>
          </w14:shadow>
        </w:rPr>
        <w:t xml:space="preserve"> </w:t>
      </w:r>
    </w:p>
    <w:p>
      <w:pPr>
        <w:spacing w:afterLines="100" w:after="240"/>
        <w:ind w:left="720"/>
        <w:jc w:val="center"/>
        <w:rPr>
          <w:b/>
          <w:sz w:val="30"/>
          <w:szCs w:val="30"/>
        </w:rPr>
      </w:pPr>
      <w:r>
        <w:rPr>
          <w:sz w:val="21"/>
          <w14:shadow w14:blurRad="50800" w14:dist="38100" w14:dir="2700000" w14:sx="100000" w14:sy="100000" w14:kx="0" w14:ky="0" w14:algn="tl">
            <w14:srgbClr w14:val="000000">
              <w14:alpha w14:val="60000"/>
            </w14:srgbClr>
          </w14:shadow>
        </w:rPr>
        <w:br w:type="page"/>
      </w:r>
      <w:r>
        <w:rPr>
          <w:rFonts w:hint="eastAsia"/>
          <w:b/>
          <w:sz w:val="30"/>
          <w:szCs w:val="30"/>
        </w:rPr>
        <w:lastRenderedPageBreak/>
        <w:t>管理信息系统课程设计成绩明细表</w:t>
      </w:r>
    </w:p>
    <w:tbl>
      <w:tblPr>
        <w:tblW w:w="83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620"/>
        <w:gridCol w:w="3420"/>
        <w:gridCol w:w="1080"/>
        <w:gridCol w:w="900"/>
      </w:tblGrid>
      <w:tr>
        <w:trPr>
          <w:trHeight w:val="307"/>
        </w:trPr>
        <w:tc>
          <w:tcPr>
            <w:tcW w:w="1368" w:type="dxa"/>
            <w:shd w:val="clear" w:color="auto" w:fill="auto"/>
            <w:vAlign w:val="center"/>
          </w:tcPr>
          <w:p>
            <w:pPr>
              <w:widowControl w:val="0"/>
              <w:jc w:val="center"/>
              <w:rPr>
                <w:sz w:val="21"/>
                <w:szCs w:val="21"/>
              </w:rPr>
            </w:pPr>
            <w:r>
              <w:rPr>
                <w:rFonts w:hint="eastAsia"/>
                <w:sz w:val="21"/>
                <w:szCs w:val="21"/>
              </w:rPr>
              <w:t>大</w:t>
            </w:r>
            <w:r>
              <w:rPr>
                <w:rFonts w:hint="eastAsia"/>
                <w:sz w:val="21"/>
                <w:szCs w:val="21"/>
              </w:rPr>
              <w:t xml:space="preserve"> </w:t>
            </w:r>
            <w:r>
              <w:rPr>
                <w:rFonts w:hint="eastAsia"/>
                <w:sz w:val="21"/>
                <w:szCs w:val="21"/>
              </w:rPr>
              <w:t>类</w:t>
            </w:r>
          </w:p>
        </w:tc>
        <w:tc>
          <w:tcPr>
            <w:tcW w:w="1620" w:type="dxa"/>
            <w:shd w:val="clear" w:color="auto" w:fill="auto"/>
            <w:vAlign w:val="center"/>
          </w:tcPr>
          <w:p>
            <w:pPr>
              <w:widowControl w:val="0"/>
              <w:jc w:val="center"/>
              <w:rPr>
                <w:sz w:val="21"/>
                <w:szCs w:val="21"/>
              </w:rPr>
            </w:pPr>
            <w:r>
              <w:rPr>
                <w:rFonts w:hint="eastAsia"/>
                <w:sz w:val="21"/>
                <w:szCs w:val="21"/>
              </w:rPr>
              <w:t>细</w:t>
            </w:r>
            <w:r>
              <w:rPr>
                <w:rFonts w:hint="eastAsia"/>
                <w:sz w:val="21"/>
                <w:szCs w:val="21"/>
              </w:rPr>
              <w:t xml:space="preserve"> </w:t>
            </w:r>
            <w:r>
              <w:rPr>
                <w:rFonts w:hint="eastAsia"/>
                <w:sz w:val="21"/>
                <w:szCs w:val="21"/>
              </w:rPr>
              <w:t>类</w:t>
            </w:r>
          </w:p>
        </w:tc>
        <w:tc>
          <w:tcPr>
            <w:tcW w:w="3420" w:type="dxa"/>
            <w:shd w:val="clear" w:color="auto" w:fill="auto"/>
            <w:vAlign w:val="center"/>
          </w:tcPr>
          <w:p>
            <w:pPr>
              <w:widowControl w:val="0"/>
              <w:jc w:val="center"/>
              <w:rPr>
                <w:sz w:val="21"/>
                <w:szCs w:val="21"/>
              </w:rPr>
            </w:pPr>
            <w:r>
              <w:rPr>
                <w:rFonts w:hint="eastAsia"/>
                <w:sz w:val="21"/>
                <w:szCs w:val="21"/>
              </w:rPr>
              <w:t>要</w:t>
            </w:r>
            <w:r>
              <w:rPr>
                <w:rFonts w:hint="eastAsia"/>
                <w:sz w:val="21"/>
                <w:szCs w:val="21"/>
              </w:rPr>
              <w:t xml:space="preserve">    </w:t>
            </w:r>
            <w:r>
              <w:rPr>
                <w:rFonts w:hint="eastAsia"/>
                <w:sz w:val="21"/>
                <w:szCs w:val="21"/>
              </w:rPr>
              <w:t>求</w:t>
            </w:r>
          </w:p>
        </w:tc>
        <w:tc>
          <w:tcPr>
            <w:tcW w:w="1080" w:type="dxa"/>
            <w:shd w:val="clear" w:color="auto" w:fill="auto"/>
            <w:vAlign w:val="center"/>
          </w:tcPr>
          <w:p>
            <w:pPr>
              <w:widowControl w:val="0"/>
              <w:jc w:val="center"/>
              <w:rPr>
                <w:sz w:val="21"/>
                <w:szCs w:val="21"/>
              </w:rPr>
            </w:pPr>
            <w:r>
              <w:rPr>
                <w:rFonts w:hint="eastAsia"/>
                <w:sz w:val="21"/>
                <w:szCs w:val="21"/>
              </w:rPr>
              <w:t>细类合计</w:t>
            </w:r>
          </w:p>
        </w:tc>
        <w:tc>
          <w:tcPr>
            <w:tcW w:w="900" w:type="dxa"/>
            <w:shd w:val="clear" w:color="auto" w:fill="auto"/>
            <w:vAlign w:val="center"/>
          </w:tcPr>
          <w:p>
            <w:pPr>
              <w:widowControl w:val="0"/>
              <w:jc w:val="center"/>
              <w:rPr>
                <w:sz w:val="21"/>
                <w:szCs w:val="21"/>
              </w:rPr>
            </w:pPr>
            <w:r>
              <w:rPr>
                <w:rFonts w:hint="eastAsia"/>
                <w:sz w:val="21"/>
                <w:szCs w:val="21"/>
              </w:rPr>
              <w:t>得分</w:t>
            </w:r>
          </w:p>
        </w:tc>
      </w:tr>
      <w:tr>
        <w:trPr>
          <w:trHeight w:val="292"/>
        </w:trPr>
        <w:tc>
          <w:tcPr>
            <w:tcW w:w="1368" w:type="dxa"/>
            <w:shd w:val="clear" w:color="auto" w:fill="auto"/>
            <w:vAlign w:val="center"/>
          </w:tcPr>
          <w:p>
            <w:pPr>
              <w:widowControl w:val="0"/>
              <w:jc w:val="center"/>
              <w:rPr>
                <w:sz w:val="21"/>
                <w:szCs w:val="21"/>
              </w:rPr>
            </w:pPr>
            <w:r>
              <w:rPr>
                <w:rFonts w:hint="eastAsia"/>
                <w:sz w:val="21"/>
                <w:szCs w:val="21"/>
              </w:rPr>
              <w:t>选题</w:t>
            </w:r>
          </w:p>
        </w:tc>
        <w:tc>
          <w:tcPr>
            <w:tcW w:w="1620" w:type="dxa"/>
            <w:shd w:val="clear" w:color="auto" w:fill="auto"/>
            <w:vAlign w:val="center"/>
          </w:tcPr>
          <w:p>
            <w:pPr>
              <w:widowControl w:val="0"/>
              <w:jc w:val="center"/>
              <w:rPr>
                <w:sz w:val="21"/>
                <w:szCs w:val="21"/>
              </w:rPr>
            </w:pPr>
            <w:r>
              <w:rPr>
                <w:rFonts w:hint="eastAsia"/>
                <w:sz w:val="21"/>
                <w:szCs w:val="21"/>
              </w:rPr>
              <w:t>选题可行性</w:t>
            </w:r>
          </w:p>
        </w:tc>
        <w:tc>
          <w:tcPr>
            <w:tcW w:w="3420" w:type="dxa"/>
            <w:shd w:val="clear" w:color="auto" w:fill="auto"/>
          </w:tcPr>
          <w:p>
            <w:pPr>
              <w:widowControl w:val="0"/>
              <w:jc w:val="both"/>
              <w:rPr>
                <w:sz w:val="21"/>
                <w:szCs w:val="21"/>
              </w:rPr>
            </w:pPr>
            <w:r>
              <w:rPr>
                <w:rFonts w:hint="eastAsia"/>
                <w:sz w:val="21"/>
                <w:szCs w:val="21"/>
              </w:rPr>
              <w:t>有现实基础，难度满足课程设计需要，而且适度（</w:t>
            </w:r>
            <w:r>
              <w:rPr>
                <w:rFonts w:hint="eastAsia"/>
                <w:sz w:val="21"/>
                <w:szCs w:val="21"/>
              </w:rPr>
              <w:t>2</w:t>
            </w:r>
            <w:r>
              <w:rPr>
                <w:rFonts w:hint="eastAsia"/>
                <w:sz w:val="21"/>
                <w:szCs w:val="21"/>
              </w:rPr>
              <w:t>）</w:t>
            </w:r>
          </w:p>
        </w:tc>
        <w:tc>
          <w:tcPr>
            <w:tcW w:w="1080" w:type="dxa"/>
            <w:shd w:val="clear" w:color="auto" w:fill="auto"/>
            <w:vAlign w:val="center"/>
          </w:tcPr>
          <w:p>
            <w:pPr>
              <w:widowControl w:val="0"/>
              <w:jc w:val="center"/>
              <w:rPr>
                <w:sz w:val="21"/>
                <w:szCs w:val="21"/>
              </w:rPr>
            </w:pPr>
            <w:r>
              <w:rPr>
                <w:rFonts w:hint="eastAsia"/>
                <w:sz w:val="21"/>
                <w:szCs w:val="21"/>
              </w:rPr>
              <w:t>2</w:t>
            </w:r>
          </w:p>
        </w:tc>
        <w:tc>
          <w:tcPr>
            <w:tcW w:w="900" w:type="dxa"/>
            <w:shd w:val="clear" w:color="auto" w:fill="auto"/>
          </w:tcPr>
          <w:p>
            <w:pPr>
              <w:widowControl w:val="0"/>
              <w:jc w:val="both"/>
              <w:rPr>
                <w:sz w:val="21"/>
                <w:szCs w:val="21"/>
              </w:rPr>
            </w:pPr>
          </w:p>
        </w:tc>
      </w:tr>
      <w:tr>
        <w:trPr>
          <w:trHeight w:val="234"/>
        </w:trPr>
        <w:tc>
          <w:tcPr>
            <w:tcW w:w="1368" w:type="dxa"/>
            <w:vMerge w:val="restart"/>
            <w:shd w:val="clear" w:color="auto" w:fill="auto"/>
            <w:vAlign w:val="center"/>
          </w:tcPr>
          <w:p>
            <w:pPr>
              <w:widowControl w:val="0"/>
              <w:jc w:val="center"/>
              <w:rPr>
                <w:sz w:val="21"/>
                <w:szCs w:val="21"/>
              </w:rPr>
            </w:pPr>
            <w:r>
              <w:rPr>
                <w:rFonts w:hint="eastAsia"/>
                <w:sz w:val="21"/>
                <w:szCs w:val="21"/>
              </w:rPr>
              <w:t>设计报告</w:t>
            </w:r>
          </w:p>
        </w:tc>
        <w:tc>
          <w:tcPr>
            <w:tcW w:w="1620" w:type="dxa"/>
            <w:vMerge w:val="restart"/>
            <w:shd w:val="clear" w:color="auto" w:fill="auto"/>
            <w:vAlign w:val="center"/>
          </w:tcPr>
          <w:p>
            <w:pPr>
              <w:widowControl w:val="0"/>
              <w:jc w:val="center"/>
              <w:rPr>
                <w:sz w:val="21"/>
                <w:szCs w:val="21"/>
              </w:rPr>
            </w:pPr>
            <w:r>
              <w:rPr>
                <w:rFonts w:hint="eastAsia"/>
                <w:sz w:val="21"/>
                <w:szCs w:val="21"/>
              </w:rPr>
              <w:t>系统需求获取</w:t>
            </w:r>
          </w:p>
        </w:tc>
        <w:tc>
          <w:tcPr>
            <w:tcW w:w="3420" w:type="dxa"/>
            <w:shd w:val="clear" w:color="auto" w:fill="auto"/>
          </w:tcPr>
          <w:p>
            <w:pPr>
              <w:widowControl w:val="0"/>
              <w:jc w:val="both"/>
              <w:rPr>
                <w:sz w:val="21"/>
                <w:szCs w:val="21"/>
              </w:rPr>
            </w:pPr>
            <w:r>
              <w:rPr>
                <w:rFonts w:hint="eastAsia"/>
                <w:sz w:val="21"/>
                <w:szCs w:val="21"/>
              </w:rPr>
              <w:t>问题分析（</w:t>
            </w:r>
            <w:r>
              <w:rPr>
                <w:sz w:val="21"/>
                <w:szCs w:val="21"/>
              </w:rPr>
              <w:t>5</w:t>
            </w:r>
            <w:r>
              <w:rPr>
                <w:rFonts w:hint="eastAsia"/>
                <w:sz w:val="21"/>
                <w:szCs w:val="21"/>
              </w:rPr>
              <w:t>）</w:t>
            </w:r>
          </w:p>
        </w:tc>
        <w:tc>
          <w:tcPr>
            <w:tcW w:w="1080" w:type="dxa"/>
            <w:vMerge w:val="restart"/>
            <w:shd w:val="clear" w:color="auto" w:fill="auto"/>
            <w:vAlign w:val="center"/>
          </w:tcPr>
          <w:p>
            <w:pPr>
              <w:widowControl w:val="0"/>
              <w:jc w:val="center"/>
              <w:rPr>
                <w:sz w:val="21"/>
                <w:szCs w:val="21"/>
              </w:rPr>
            </w:pPr>
            <w:r>
              <w:rPr>
                <w:sz w:val="21"/>
                <w:szCs w:val="21"/>
              </w:rPr>
              <w:t>1</w:t>
            </w:r>
            <w:r>
              <w:rPr>
                <w:rFonts w:hint="eastAsia"/>
                <w:sz w:val="21"/>
                <w:szCs w:val="21"/>
              </w:rPr>
              <w:t>9</w:t>
            </w:r>
          </w:p>
        </w:tc>
        <w:tc>
          <w:tcPr>
            <w:tcW w:w="900" w:type="dxa"/>
            <w:vMerge w:val="restart"/>
            <w:shd w:val="clear" w:color="auto" w:fill="auto"/>
          </w:tcPr>
          <w:p>
            <w:pPr>
              <w:widowControl w:val="0"/>
              <w:jc w:val="both"/>
              <w:rPr>
                <w:sz w:val="21"/>
                <w:szCs w:val="21"/>
              </w:rPr>
            </w:pPr>
          </w:p>
        </w:tc>
      </w:tr>
      <w:tr>
        <w:trPr>
          <w:trHeight w:val="232"/>
        </w:trPr>
        <w:tc>
          <w:tcPr>
            <w:tcW w:w="136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用例模型（</w:t>
            </w:r>
            <w:r>
              <w:rPr>
                <w:sz w:val="21"/>
                <w:szCs w:val="21"/>
              </w:rPr>
              <w:t>7</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232"/>
        </w:trPr>
        <w:tc>
          <w:tcPr>
            <w:tcW w:w="136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业务流程分析（</w:t>
            </w:r>
            <w:r>
              <w:rPr>
                <w:rFonts w:hint="eastAsia"/>
                <w:sz w:val="21"/>
                <w:szCs w:val="21"/>
              </w:rPr>
              <w:t>5</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232"/>
        </w:trPr>
        <w:tc>
          <w:tcPr>
            <w:tcW w:w="136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可行性分析（</w:t>
            </w:r>
            <w:r>
              <w:rPr>
                <w:rFonts w:hint="eastAsia"/>
                <w:sz w:val="21"/>
                <w:szCs w:val="21"/>
              </w:rPr>
              <w:t>2</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228"/>
        </w:trPr>
        <w:tc>
          <w:tcPr>
            <w:tcW w:w="1368" w:type="dxa"/>
            <w:vMerge/>
            <w:shd w:val="clear" w:color="auto" w:fill="auto"/>
            <w:vAlign w:val="center"/>
          </w:tcPr>
          <w:p>
            <w:pPr>
              <w:widowControl w:val="0"/>
              <w:jc w:val="center"/>
              <w:rPr>
                <w:sz w:val="21"/>
                <w:szCs w:val="21"/>
              </w:rPr>
            </w:pPr>
          </w:p>
        </w:tc>
        <w:tc>
          <w:tcPr>
            <w:tcW w:w="1620" w:type="dxa"/>
            <w:vMerge w:val="restart"/>
            <w:shd w:val="clear" w:color="auto" w:fill="auto"/>
            <w:vAlign w:val="center"/>
          </w:tcPr>
          <w:p>
            <w:pPr>
              <w:widowControl w:val="0"/>
              <w:jc w:val="center"/>
              <w:rPr>
                <w:sz w:val="21"/>
                <w:szCs w:val="21"/>
              </w:rPr>
            </w:pPr>
            <w:r>
              <w:rPr>
                <w:rFonts w:hint="eastAsia"/>
                <w:sz w:val="21"/>
                <w:szCs w:val="21"/>
              </w:rPr>
              <w:t>系统逻辑模型</w:t>
            </w:r>
          </w:p>
        </w:tc>
        <w:tc>
          <w:tcPr>
            <w:tcW w:w="3420" w:type="dxa"/>
            <w:shd w:val="clear" w:color="auto" w:fill="auto"/>
          </w:tcPr>
          <w:p>
            <w:pPr>
              <w:widowControl w:val="0"/>
              <w:jc w:val="both"/>
              <w:rPr>
                <w:sz w:val="21"/>
                <w:szCs w:val="21"/>
              </w:rPr>
            </w:pPr>
            <w:r>
              <w:rPr>
                <w:sz w:val="21"/>
                <w:szCs w:val="21"/>
              </w:rPr>
              <w:t>数据建模</w:t>
            </w:r>
          </w:p>
        </w:tc>
        <w:tc>
          <w:tcPr>
            <w:tcW w:w="1080" w:type="dxa"/>
            <w:vMerge w:val="restart"/>
            <w:shd w:val="clear" w:color="auto" w:fill="auto"/>
            <w:vAlign w:val="center"/>
          </w:tcPr>
          <w:p>
            <w:pPr>
              <w:widowControl w:val="0"/>
              <w:jc w:val="center"/>
              <w:rPr>
                <w:sz w:val="21"/>
                <w:szCs w:val="21"/>
              </w:rPr>
            </w:pPr>
            <w:r>
              <w:rPr>
                <w:rFonts w:hint="eastAsia"/>
                <w:sz w:val="21"/>
                <w:szCs w:val="21"/>
              </w:rPr>
              <w:t>20</w:t>
            </w:r>
          </w:p>
        </w:tc>
        <w:tc>
          <w:tcPr>
            <w:tcW w:w="900" w:type="dxa"/>
            <w:vMerge w:val="restart"/>
            <w:shd w:val="clear" w:color="auto" w:fill="auto"/>
          </w:tcPr>
          <w:p>
            <w:pPr>
              <w:widowControl w:val="0"/>
              <w:jc w:val="both"/>
              <w:rPr>
                <w:sz w:val="21"/>
                <w:szCs w:val="21"/>
              </w:rPr>
            </w:pPr>
          </w:p>
        </w:tc>
      </w:tr>
      <w:tr>
        <w:trPr>
          <w:trHeight w:val="222"/>
        </w:trPr>
        <w:tc>
          <w:tcPr>
            <w:tcW w:w="136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过程建模</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222"/>
        </w:trPr>
        <w:tc>
          <w:tcPr>
            <w:tcW w:w="136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（或）</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222"/>
        </w:trPr>
        <w:tc>
          <w:tcPr>
            <w:tcW w:w="136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对象建模</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222"/>
        </w:trPr>
        <w:tc>
          <w:tcPr>
            <w:tcW w:w="136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proofErr w:type="spellStart"/>
            <w:r>
              <w:rPr>
                <w:rFonts w:hint="eastAsia"/>
                <w:sz w:val="21"/>
                <w:szCs w:val="21"/>
              </w:rPr>
              <w:t>Axure</w:t>
            </w:r>
            <w:proofErr w:type="spellEnd"/>
            <w:r>
              <w:rPr>
                <w:rFonts w:hint="eastAsia"/>
                <w:sz w:val="21"/>
                <w:szCs w:val="21"/>
              </w:rPr>
              <w:t>系统原型（可选）</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186"/>
        </w:trPr>
        <w:tc>
          <w:tcPr>
            <w:tcW w:w="1368" w:type="dxa"/>
            <w:vMerge/>
            <w:shd w:val="clear" w:color="auto" w:fill="auto"/>
            <w:vAlign w:val="center"/>
          </w:tcPr>
          <w:p>
            <w:pPr>
              <w:widowControl w:val="0"/>
              <w:jc w:val="center"/>
              <w:rPr>
                <w:sz w:val="21"/>
                <w:szCs w:val="21"/>
              </w:rPr>
            </w:pPr>
          </w:p>
        </w:tc>
        <w:tc>
          <w:tcPr>
            <w:tcW w:w="1620" w:type="dxa"/>
            <w:vMerge w:val="restart"/>
            <w:shd w:val="clear" w:color="auto" w:fill="auto"/>
            <w:vAlign w:val="center"/>
          </w:tcPr>
          <w:p>
            <w:pPr>
              <w:widowControl w:val="0"/>
              <w:jc w:val="center"/>
              <w:rPr>
                <w:sz w:val="21"/>
                <w:szCs w:val="21"/>
              </w:rPr>
            </w:pPr>
            <w:r>
              <w:rPr>
                <w:rFonts w:hint="eastAsia"/>
                <w:sz w:val="21"/>
                <w:szCs w:val="21"/>
              </w:rPr>
              <w:t>系统设计</w:t>
            </w:r>
          </w:p>
        </w:tc>
        <w:tc>
          <w:tcPr>
            <w:tcW w:w="3420" w:type="dxa"/>
            <w:shd w:val="clear" w:color="auto" w:fill="auto"/>
          </w:tcPr>
          <w:p>
            <w:pPr>
              <w:widowControl w:val="0"/>
              <w:jc w:val="both"/>
              <w:rPr>
                <w:sz w:val="21"/>
                <w:szCs w:val="21"/>
              </w:rPr>
            </w:pPr>
            <w:r>
              <w:rPr>
                <w:rFonts w:hint="eastAsia"/>
                <w:sz w:val="21"/>
                <w:szCs w:val="21"/>
              </w:rPr>
              <w:t>功能模块设计（</w:t>
            </w:r>
            <w:r>
              <w:rPr>
                <w:rFonts w:hint="eastAsia"/>
                <w:sz w:val="21"/>
                <w:szCs w:val="21"/>
              </w:rPr>
              <w:t>2</w:t>
            </w:r>
            <w:r>
              <w:rPr>
                <w:rFonts w:hint="eastAsia"/>
                <w:sz w:val="21"/>
                <w:szCs w:val="21"/>
              </w:rPr>
              <w:t>）</w:t>
            </w:r>
          </w:p>
        </w:tc>
        <w:tc>
          <w:tcPr>
            <w:tcW w:w="1080" w:type="dxa"/>
            <w:vMerge w:val="restart"/>
            <w:shd w:val="clear" w:color="auto" w:fill="auto"/>
            <w:vAlign w:val="center"/>
          </w:tcPr>
          <w:p>
            <w:pPr>
              <w:widowControl w:val="0"/>
              <w:jc w:val="center"/>
              <w:rPr>
                <w:sz w:val="21"/>
                <w:szCs w:val="21"/>
              </w:rPr>
            </w:pPr>
            <w:r>
              <w:rPr>
                <w:rFonts w:hint="eastAsia"/>
                <w:sz w:val="21"/>
                <w:szCs w:val="21"/>
              </w:rPr>
              <w:t>14</w:t>
            </w:r>
          </w:p>
        </w:tc>
        <w:tc>
          <w:tcPr>
            <w:tcW w:w="900" w:type="dxa"/>
            <w:vMerge w:val="restart"/>
            <w:shd w:val="clear" w:color="auto" w:fill="auto"/>
          </w:tcPr>
          <w:p>
            <w:pPr>
              <w:widowControl w:val="0"/>
              <w:jc w:val="both"/>
              <w:rPr>
                <w:sz w:val="21"/>
                <w:szCs w:val="21"/>
              </w:rPr>
            </w:pPr>
          </w:p>
        </w:tc>
      </w:tr>
      <w:tr>
        <w:trPr>
          <w:trHeight w:val="186"/>
        </w:trPr>
        <w:tc>
          <w:tcPr>
            <w:tcW w:w="136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数据库设计（</w:t>
            </w:r>
            <w:r>
              <w:rPr>
                <w:rFonts w:hint="eastAsia"/>
                <w:sz w:val="21"/>
                <w:szCs w:val="21"/>
              </w:rPr>
              <w:t>6</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186"/>
        </w:trPr>
        <w:tc>
          <w:tcPr>
            <w:tcW w:w="136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输出设计（</w:t>
            </w:r>
            <w:r>
              <w:rPr>
                <w:rFonts w:hint="eastAsia"/>
                <w:sz w:val="21"/>
                <w:szCs w:val="21"/>
              </w:rPr>
              <w:t>2</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186"/>
        </w:trPr>
        <w:tc>
          <w:tcPr>
            <w:tcW w:w="136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输入设计（</w:t>
            </w:r>
            <w:r>
              <w:rPr>
                <w:rFonts w:hint="eastAsia"/>
                <w:sz w:val="21"/>
                <w:szCs w:val="21"/>
              </w:rPr>
              <w:t>2</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186"/>
        </w:trPr>
        <w:tc>
          <w:tcPr>
            <w:tcW w:w="136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其它相关部分内容（</w:t>
            </w:r>
            <w:r>
              <w:rPr>
                <w:rFonts w:hint="eastAsia"/>
                <w:sz w:val="21"/>
                <w:szCs w:val="21"/>
              </w:rPr>
              <w:t>2</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307"/>
        </w:trPr>
        <w:tc>
          <w:tcPr>
            <w:tcW w:w="1368" w:type="dxa"/>
            <w:vMerge/>
            <w:shd w:val="clear" w:color="auto" w:fill="auto"/>
            <w:vAlign w:val="center"/>
          </w:tcPr>
          <w:p>
            <w:pPr>
              <w:widowControl w:val="0"/>
              <w:jc w:val="center"/>
              <w:rPr>
                <w:sz w:val="21"/>
                <w:szCs w:val="21"/>
              </w:rPr>
            </w:pPr>
          </w:p>
        </w:tc>
        <w:tc>
          <w:tcPr>
            <w:tcW w:w="5040" w:type="dxa"/>
            <w:gridSpan w:val="2"/>
            <w:shd w:val="clear" w:color="auto" w:fill="auto"/>
            <w:vAlign w:val="center"/>
          </w:tcPr>
          <w:p>
            <w:pPr>
              <w:widowControl w:val="0"/>
              <w:jc w:val="center"/>
              <w:rPr>
                <w:sz w:val="21"/>
                <w:szCs w:val="21"/>
              </w:rPr>
            </w:pPr>
            <w:r>
              <w:rPr>
                <w:rFonts w:hint="eastAsia"/>
                <w:sz w:val="21"/>
                <w:szCs w:val="21"/>
              </w:rPr>
              <w:t>整体得分</w:t>
            </w:r>
          </w:p>
        </w:tc>
        <w:tc>
          <w:tcPr>
            <w:tcW w:w="1080" w:type="dxa"/>
            <w:shd w:val="clear" w:color="auto" w:fill="auto"/>
            <w:vAlign w:val="center"/>
          </w:tcPr>
          <w:p>
            <w:pPr>
              <w:widowControl w:val="0"/>
              <w:jc w:val="center"/>
              <w:rPr>
                <w:sz w:val="21"/>
                <w:szCs w:val="21"/>
              </w:rPr>
            </w:pPr>
            <w:r>
              <w:rPr>
                <w:rFonts w:hint="eastAsia"/>
                <w:sz w:val="21"/>
                <w:szCs w:val="21"/>
              </w:rPr>
              <w:t>55</w:t>
            </w:r>
          </w:p>
        </w:tc>
        <w:tc>
          <w:tcPr>
            <w:tcW w:w="900" w:type="dxa"/>
            <w:shd w:val="clear" w:color="auto" w:fill="auto"/>
          </w:tcPr>
          <w:p>
            <w:pPr>
              <w:widowControl w:val="0"/>
              <w:jc w:val="both"/>
              <w:rPr>
                <w:sz w:val="21"/>
                <w:szCs w:val="21"/>
              </w:rPr>
            </w:pPr>
          </w:p>
        </w:tc>
      </w:tr>
      <w:tr>
        <w:trPr>
          <w:trHeight w:val="315"/>
        </w:trPr>
        <w:tc>
          <w:tcPr>
            <w:tcW w:w="1368" w:type="dxa"/>
            <w:vMerge w:val="restart"/>
            <w:shd w:val="clear" w:color="auto" w:fill="auto"/>
            <w:vAlign w:val="center"/>
          </w:tcPr>
          <w:p>
            <w:pPr>
              <w:widowControl w:val="0"/>
              <w:jc w:val="center"/>
              <w:rPr>
                <w:sz w:val="21"/>
                <w:szCs w:val="21"/>
              </w:rPr>
            </w:pPr>
            <w:r>
              <w:rPr>
                <w:rFonts w:hint="eastAsia"/>
                <w:sz w:val="21"/>
                <w:szCs w:val="21"/>
              </w:rPr>
              <w:t>程序演示</w:t>
            </w:r>
          </w:p>
        </w:tc>
        <w:tc>
          <w:tcPr>
            <w:tcW w:w="1620" w:type="dxa"/>
            <w:vMerge w:val="restart"/>
            <w:shd w:val="clear" w:color="auto" w:fill="auto"/>
            <w:vAlign w:val="center"/>
          </w:tcPr>
          <w:p>
            <w:pPr>
              <w:widowControl w:val="0"/>
              <w:jc w:val="center"/>
              <w:rPr>
                <w:sz w:val="21"/>
                <w:szCs w:val="21"/>
              </w:rPr>
            </w:pPr>
            <w:r>
              <w:rPr>
                <w:rFonts w:hint="eastAsia"/>
                <w:sz w:val="21"/>
                <w:szCs w:val="21"/>
              </w:rPr>
              <w:t>功能完整</w:t>
            </w:r>
          </w:p>
        </w:tc>
        <w:tc>
          <w:tcPr>
            <w:tcW w:w="3420" w:type="dxa"/>
            <w:shd w:val="clear" w:color="auto" w:fill="auto"/>
          </w:tcPr>
          <w:p>
            <w:pPr>
              <w:widowControl w:val="0"/>
              <w:jc w:val="both"/>
              <w:rPr>
                <w:sz w:val="21"/>
                <w:szCs w:val="21"/>
              </w:rPr>
            </w:pPr>
            <w:r>
              <w:rPr>
                <w:rFonts w:hint="eastAsia"/>
                <w:sz w:val="21"/>
                <w:szCs w:val="21"/>
              </w:rPr>
              <w:t>系统分析中的功能模块完整（</w:t>
            </w:r>
            <w:r>
              <w:rPr>
                <w:rFonts w:hint="eastAsia"/>
                <w:sz w:val="21"/>
                <w:szCs w:val="21"/>
              </w:rPr>
              <w:t>4</w:t>
            </w:r>
            <w:r>
              <w:rPr>
                <w:rFonts w:hint="eastAsia"/>
                <w:sz w:val="21"/>
                <w:szCs w:val="21"/>
              </w:rPr>
              <w:t>）</w:t>
            </w:r>
          </w:p>
        </w:tc>
        <w:tc>
          <w:tcPr>
            <w:tcW w:w="1080" w:type="dxa"/>
            <w:vMerge w:val="restart"/>
            <w:shd w:val="clear" w:color="auto" w:fill="auto"/>
            <w:vAlign w:val="center"/>
          </w:tcPr>
          <w:p>
            <w:pPr>
              <w:widowControl w:val="0"/>
              <w:jc w:val="center"/>
              <w:rPr>
                <w:sz w:val="21"/>
                <w:szCs w:val="21"/>
              </w:rPr>
            </w:pPr>
            <w:r>
              <w:rPr>
                <w:rFonts w:hint="eastAsia"/>
                <w:sz w:val="21"/>
                <w:szCs w:val="21"/>
              </w:rPr>
              <w:t>8</w:t>
            </w:r>
          </w:p>
        </w:tc>
        <w:tc>
          <w:tcPr>
            <w:tcW w:w="900" w:type="dxa"/>
            <w:vMerge w:val="restart"/>
            <w:shd w:val="clear" w:color="auto" w:fill="auto"/>
          </w:tcPr>
          <w:p>
            <w:pPr>
              <w:widowControl w:val="0"/>
              <w:jc w:val="both"/>
              <w:rPr>
                <w:sz w:val="21"/>
                <w:szCs w:val="21"/>
              </w:rPr>
            </w:pPr>
          </w:p>
        </w:tc>
      </w:tr>
      <w:tr>
        <w:trPr>
          <w:trHeight w:val="315"/>
        </w:trPr>
        <w:tc>
          <w:tcPr>
            <w:tcW w:w="136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模块功能设计准确、合理（</w:t>
            </w:r>
            <w:r>
              <w:rPr>
                <w:rFonts w:hint="eastAsia"/>
                <w:sz w:val="21"/>
                <w:szCs w:val="21"/>
              </w:rPr>
              <w:t>4</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159"/>
        </w:trPr>
        <w:tc>
          <w:tcPr>
            <w:tcW w:w="1368" w:type="dxa"/>
            <w:vMerge/>
            <w:shd w:val="clear" w:color="auto" w:fill="auto"/>
            <w:vAlign w:val="center"/>
          </w:tcPr>
          <w:p>
            <w:pPr>
              <w:widowControl w:val="0"/>
              <w:jc w:val="center"/>
              <w:rPr>
                <w:sz w:val="21"/>
                <w:szCs w:val="21"/>
              </w:rPr>
            </w:pPr>
          </w:p>
        </w:tc>
        <w:tc>
          <w:tcPr>
            <w:tcW w:w="1620" w:type="dxa"/>
            <w:vMerge w:val="restart"/>
            <w:shd w:val="clear" w:color="auto" w:fill="auto"/>
            <w:vAlign w:val="center"/>
          </w:tcPr>
          <w:p>
            <w:pPr>
              <w:widowControl w:val="0"/>
              <w:jc w:val="center"/>
              <w:rPr>
                <w:sz w:val="21"/>
                <w:szCs w:val="21"/>
              </w:rPr>
            </w:pPr>
            <w:r>
              <w:rPr>
                <w:rFonts w:hint="eastAsia"/>
                <w:sz w:val="21"/>
                <w:szCs w:val="21"/>
              </w:rPr>
              <w:t>程序运行正确</w:t>
            </w:r>
          </w:p>
        </w:tc>
        <w:tc>
          <w:tcPr>
            <w:tcW w:w="3420" w:type="dxa"/>
            <w:shd w:val="clear" w:color="auto" w:fill="auto"/>
          </w:tcPr>
          <w:p>
            <w:pPr>
              <w:widowControl w:val="0"/>
              <w:jc w:val="both"/>
              <w:rPr>
                <w:sz w:val="21"/>
                <w:szCs w:val="21"/>
              </w:rPr>
            </w:pPr>
            <w:r>
              <w:rPr>
                <w:rFonts w:hint="eastAsia"/>
                <w:sz w:val="21"/>
                <w:szCs w:val="21"/>
              </w:rPr>
              <w:t>程序运行正确（</w:t>
            </w:r>
            <w:r>
              <w:rPr>
                <w:rFonts w:hint="eastAsia"/>
                <w:sz w:val="21"/>
                <w:szCs w:val="21"/>
              </w:rPr>
              <w:t>2</w:t>
            </w:r>
            <w:r>
              <w:rPr>
                <w:rFonts w:hint="eastAsia"/>
                <w:sz w:val="21"/>
                <w:szCs w:val="21"/>
              </w:rPr>
              <w:t>）</w:t>
            </w:r>
          </w:p>
        </w:tc>
        <w:tc>
          <w:tcPr>
            <w:tcW w:w="1080" w:type="dxa"/>
            <w:vMerge w:val="restart"/>
            <w:shd w:val="clear" w:color="auto" w:fill="auto"/>
            <w:vAlign w:val="center"/>
          </w:tcPr>
          <w:p>
            <w:pPr>
              <w:widowControl w:val="0"/>
              <w:jc w:val="center"/>
              <w:rPr>
                <w:sz w:val="21"/>
                <w:szCs w:val="21"/>
              </w:rPr>
            </w:pPr>
            <w:r>
              <w:rPr>
                <w:rFonts w:hint="eastAsia"/>
                <w:sz w:val="21"/>
                <w:szCs w:val="21"/>
              </w:rPr>
              <w:t>12</w:t>
            </w:r>
          </w:p>
        </w:tc>
        <w:tc>
          <w:tcPr>
            <w:tcW w:w="900" w:type="dxa"/>
            <w:vMerge w:val="restart"/>
            <w:shd w:val="clear" w:color="auto" w:fill="auto"/>
          </w:tcPr>
          <w:p>
            <w:pPr>
              <w:widowControl w:val="0"/>
              <w:jc w:val="both"/>
              <w:rPr>
                <w:sz w:val="21"/>
                <w:szCs w:val="21"/>
              </w:rPr>
            </w:pPr>
          </w:p>
        </w:tc>
      </w:tr>
      <w:tr>
        <w:trPr>
          <w:trHeight w:val="157"/>
        </w:trPr>
        <w:tc>
          <w:tcPr>
            <w:tcW w:w="136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各功能模块均完整实现（</w:t>
            </w:r>
            <w:r>
              <w:rPr>
                <w:rFonts w:hint="eastAsia"/>
                <w:sz w:val="21"/>
                <w:szCs w:val="21"/>
              </w:rPr>
              <w:t>2</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157"/>
        </w:trPr>
        <w:tc>
          <w:tcPr>
            <w:tcW w:w="136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界面设计合理（</w:t>
            </w:r>
            <w:r>
              <w:rPr>
                <w:rFonts w:hint="eastAsia"/>
                <w:sz w:val="21"/>
                <w:szCs w:val="21"/>
              </w:rPr>
              <w:t>4</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157"/>
        </w:trPr>
        <w:tc>
          <w:tcPr>
            <w:tcW w:w="136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其它（</w:t>
            </w:r>
            <w:r>
              <w:rPr>
                <w:rFonts w:hint="eastAsia"/>
                <w:sz w:val="21"/>
                <w:szCs w:val="21"/>
              </w:rPr>
              <w:t>4</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292"/>
        </w:trPr>
        <w:tc>
          <w:tcPr>
            <w:tcW w:w="1368" w:type="dxa"/>
            <w:vMerge/>
            <w:shd w:val="clear" w:color="auto" w:fill="auto"/>
            <w:vAlign w:val="center"/>
          </w:tcPr>
          <w:p>
            <w:pPr>
              <w:widowControl w:val="0"/>
              <w:jc w:val="center"/>
              <w:rPr>
                <w:sz w:val="21"/>
                <w:szCs w:val="21"/>
              </w:rPr>
            </w:pPr>
          </w:p>
        </w:tc>
        <w:tc>
          <w:tcPr>
            <w:tcW w:w="5040" w:type="dxa"/>
            <w:gridSpan w:val="2"/>
            <w:shd w:val="clear" w:color="auto" w:fill="auto"/>
            <w:vAlign w:val="center"/>
          </w:tcPr>
          <w:p>
            <w:pPr>
              <w:widowControl w:val="0"/>
              <w:jc w:val="center"/>
              <w:rPr>
                <w:sz w:val="21"/>
                <w:szCs w:val="21"/>
              </w:rPr>
            </w:pPr>
            <w:r>
              <w:rPr>
                <w:rFonts w:hint="eastAsia"/>
                <w:sz w:val="21"/>
                <w:szCs w:val="21"/>
              </w:rPr>
              <w:t>整体得分</w:t>
            </w:r>
          </w:p>
        </w:tc>
        <w:tc>
          <w:tcPr>
            <w:tcW w:w="1080" w:type="dxa"/>
            <w:shd w:val="clear" w:color="auto" w:fill="auto"/>
            <w:vAlign w:val="center"/>
          </w:tcPr>
          <w:p>
            <w:pPr>
              <w:widowControl w:val="0"/>
              <w:jc w:val="center"/>
              <w:rPr>
                <w:sz w:val="21"/>
                <w:szCs w:val="21"/>
              </w:rPr>
            </w:pPr>
            <w:r>
              <w:rPr>
                <w:rFonts w:hint="eastAsia"/>
                <w:sz w:val="21"/>
                <w:szCs w:val="21"/>
              </w:rPr>
              <w:t>20</w:t>
            </w:r>
          </w:p>
        </w:tc>
        <w:tc>
          <w:tcPr>
            <w:tcW w:w="900" w:type="dxa"/>
            <w:shd w:val="clear" w:color="auto" w:fill="auto"/>
          </w:tcPr>
          <w:p>
            <w:pPr>
              <w:widowControl w:val="0"/>
              <w:jc w:val="both"/>
              <w:rPr>
                <w:sz w:val="21"/>
                <w:szCs w:val="21"/>
              </w:rPr>
            </w:pPr>
          </w:p>
        </w:tc>
      </w:tr>
      <w:tr>
        <w:trPr>
          <w:trHeight w:val="210"/>
        </w:trPr>
        <w:tc>
          <w:tcPr>
            <w:tcW w:w="1368" w:type="dxa"/>
            <w:vMerge w:val="restart"/>
            <w:shd w:val="clear" w:color="auto" w:fill="auto"/>
            <w:vAlign w:val="center"/>
          </w:tcPr>
          <w:p>
            <w:pPr>
              <w:widowControl w:val="0"/>
              <w:jc w:val="center"/>
              <w:rPr>
                <w:sz w:val="21"/>
                <w:szCs w:val="21"/>
              </w:rPr>
            </w:pPr>
            <w:r>
              <w:rPr>
                <w:rFonts w:hint="eastAsia"/>
                <w:sz w:val="21"/>
                <w:szCs w:val="21"/>
              </w:rPr>
              <w:t>答辩情况</w:t>
            </w:r>
          </w:p>
        </w:tc>
        <w:tc>
          <w:tcPr>
            <w:tcW w:w="1620" w:type="dxa"/>
            <w:vMerge w:val="restart"/>
            <w:shd w:val="clear" w:color="auto" w:fill="auto"/>
            <w:vAlign w:val="center"/>
          </w:tcPr>
          <w:p>
            <w:pPr>
              <w:widowControl w:val="0"/>
              <w:jc w:val="center"/>
              <w:rPr>
                <w:sz w:val="21"/>
                <w:szCs w:val="21"/>
              </w:rPr>
            </w:pPr>
            <w:r>
              <w:rPr>
                <w:rFonts w:hint="eastAsia"/>
                <w:sz w:val="21"/>
                <w:szCs w:val="21"/>
              </w:rPr>
              <w:t>陈述情况</w:t>
            </w:r>
          </w:p>
        </w:tc>
        <w:tc>
          <w:tcPr>
            <w:tcW w:w="3420" w:type="dxa"/>
            <w:shd w:val="clear" w:color="auto" w:fill="auto"/>
          </w:tcPr>
          <w:p>
            <w:pPr>
              <w:widowControl w:val="0"/>
              <w:jc w:val="both"/>
              <w:rPr>
                <w:sz w:val="21"/>
                <w:szCs w:val="21"/>
              </w:rPr>
            </w:pPr>
            <w:r>
              <w:rPr>
                <w:rFonts w:hint="eastAsia"/>
                <w:sz w:val="21"/>
                <w:szCs w:val="21"/>
              </w:rPr>
              <w:t>陈述逻辑清晰、重点突出（</w:t>
            </w:r>
            <w:r>
              <w:rPr>
                <w:rFonts w:hint="eastAsia"/>
                <w:sz w:val="21"/>
                <w:szCs w:val="21"/>
              </w:rPr>
              <w:t>6</w:t>
            </w:r>
            <w:r>
              <w:rPr>
                <w:rFonts w:hint="eastAsia"/>
                <w:sz w:val="21"/>
                <w:szCs w:val="21"/>
              </w:rPr>
              <w:t>）</w:t>
            </w:r>
          </w:p>
        </w:tc>
        <w:tc>
          <w:tcPr>
            <w:tcW w:w="1080" w:type="dxa"/>
            <w:vMerge w:val="restart"/>
            <w:shd w:val="clear" w:color="auto" w:fill="auto"/>
            <w:vAlign w:val="center"/>
          </w:tcPr>
          <w:p>
            <w:pPr>
              <w:widowControl w:val="0"/>
              <w:jc w:val="center"/>
              <w:rPr>
                <w:sz w:val="21"/>
                <w:szCs w:val="21"/>
              </w:rPr>
            </w:pPr>
            <w:r>
              <w:rPr>
                <w:rFonts w:hint="eastAsia"/>
                <w:sz w:val="21"/>
                <w:szCs w:val="21"/>
              </w:rPr>
              <w:t>10</w:t>
            </w:r>
          </w:p>
        </w:tc>
        <w:tc>
          <w:tcPr>
            <w:tcW w:w="900" w:type="dxa"/>
            <w:vMerge w:val="restart"/>
            <w:shd w:val="clear" w:color="auto" w:fill="auto"/>
          </w:tcPr>
          <w:p>
            <w:pPr>
              <w:widowControl w:val="0"/>
              <w:jc w:val="both"/>
              <w:rPr>
                <w:sz w:val="21"/>
                <w:szCs w:val="21"/>
              </w:rPr>
            </w:pPr>
          </w:p>
        </w:tc>
      </w:tr>
      <w:tr>
        <w:trPr>
          <w:trHeight w:val="201"/>
        </w:trPr>
        <w:tc>
          <w:tcPr>
            <w:tcW w:w="136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其它（</w:t>
            </w:r>
            <w:r>
              <w:rPr>
                <w:rFonts w:hint="eastAsia"/>
                <w:sz w:val="21"/>
                <w:szCs w:val="21"/>
              </w:rPr>
              <w:t>4</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210"/>
        </w:trPr>
        <w:tc>
          <w:tcPr>
            <w:tcW w:w="1368" w:type="dxa"/>
            <w:vMerge/>
            <w:shd w:val="clear" w:color="auto" w:fill="auto"/>
            <w:vAlign w:val="center"/>
          </w:tcPr>
          <w:p>
            <w:pPr>
              <w:widowControl w:val="0"/>
              <w:jc w:val="center"/>
              <w:rPr>
                <w:sz w:val="21"/>
                <w:szCs w:val="21"/>
              </w:rPr>
            </w:pPr>
          </w:p>
        </w:tc>
        <w:tc>
          <w:tcPr>
            <w:tcW w:w="1620" w:type="dxa"/>
            <w:vMerge w:val="restart"/>
            <w:shd w:val="clear" w:color="auto" w:fill="auto"/>
            <w:vAlign w:val="center"/>
          </w:tcPr>
          <w:p>
            <w:pPr>
              <w:widowControl w:val="0"/>
              <w:jc w:val="center"/>
              <w:rPr>
                <w:sz w:val="21"/>
                <w:szCs w:val="21"/>
              </w:rPr>
            </w:pPr>
            <w:r>
              <w:rPr>
                <w:rFonts w:hint="eastAsia"/>
                <w:sz w:val="21"/>
                <w:szCs w:val="21"/>
              </w:rPr>
              <w:t>回答问题情况</w:t>
            </w:r>
          </w:p>
        </w:tc>
        <w:tc>
          <w:tcPr>
            <w:tcW w:w="3420" w:type="dxa"/>
            <w:shd w:val="clear" w:color="auto" w:fill="auto"/>
          </w:tcPr>
          <w:p>
            <w:pPr>
              <w:widowControl w:val="0"/>
              <w:jc w:val="both"/>
              <w:rPr>
                <w:sz w:val="21"/>
                <w:szCs w:val="21"/>
              </w:rPr>
            </w:pPr>
            <w:r>
              <w:rPr>
                <w:rFonts w:hint="eastAsia"/>
                <w:sz w:val="21"/>
                <w:szCs w:val="21"/>
              </w:rPr>
              <w:t>回答问题正确、表达清晰（</w:t>
            </w:r>
            <w:r>
              <w:rPr>
                <w:rFonts w:hint="eastAsia"/>
                <w:sz w:val="21"/>
                <w:szCs w:val="21"/>
              </w:rPr>
              <w:t>5</w:t>
            </w:r>
            <w:r>
              <w:rPr>
                <w:rFonts w:hint="eastAsia"/>
                <w:sz w:val="21"/>
                <w:szCs w:val="21"/>
              </w:rPr>
              <w:t>）</w:t>
            </w:r>
          </w:p>
        </w:tc>
        <w:tc>
          <w:tcPr>
            <w:tcW w:w="1080" w:type="dxa"/>
            <w:vMerge w:val="restart"/>
            <w:shd w:val="clear" w:color="auto" w:fill="auto"/>
            <w:vAlign w:val="center"/>
          </w:tcPr>
          <w:p>
            <w:pPr>
              <w:widowControl w:val="0"/>
              <w:jc w:val="center"/>
              <w:rPr>
                <w:sz w:val="21"/>
                <w:szCs w:val="21"/>
              </w:rPr>
            </w:pPr>
            <w:r>
              <w:rPr>
                <w:rFonts w:hint="eastAsia"/>
                <w:sz w:val="21"/>
                <w:szCs w:val="21"/>
              </w:rPr>
              <w:t>15</w:t>
            </w:r>
          </w:p>
        </w:tc>
        <w:tc>
          <w:tcPr>
            <w:tcW w:w="900" w:type="dxa"/>
            <w:vMerge w:val="restart"/>
            <w:shd w:val="clear" w:color="auto" w:fill="auto"/>
          </w:tcPr>
          <w:p>
            <w:pPr>
              <w:widowControl w:val="0"/>
              <w:jc w:val="both"/>
              <w:rPr>
                <w:sz w:val="21"/>
                <w:szCs w:val="21"/>
              </w:rPr>
            </w:pPr>
          </w:p>
        </w:tc>
      </w:tr>
      <w:tr>
        <w:trPr>
          <w:trHeight w:val="167"/>
        </w:trPr>
        <w:tc>
          <w:tcPr>
            <w:tcW w:w="1368" w:type="dxa"/>
            <w:vMerge/>
            <w:shd w:val="clear" w:color="auto" w:fill="auto"/>
            <w:vAlign w:val="center"/>
          </w:tcPr>
          <w:p>
            <w:pPr>
              <w:widowControl w:val="0"/>
              <w:jc w:val="center"/>
              <w:rPr>
                <w:sz w:val="21"/>
                <w:szCs w:val="21"/>
              </w:rPr>
            </w:pPr>
          </w:p>
        </w:tc>
        <w:tc>
          <w:tcPr>
            <w:tcW w:w="1620" w:type="dxa"/>
            <w:vMerge/>
            <w:shd w:val="clear" w:color="auto" w:fill="auto"/>
            <w:vAlign w:val="center"/>
          </w:tcPr>
          <w:p>
            <w:pPr>
              <w:widowControl w:val="0"/>
              <w:jc w:val="center"/>
              <w:rPr>
                <w:sz w:val="21"/>
                <w:szCs w:val="21"/>
              </w:rPr>
            </w:pPr>
          </w:p>
        </w:tc>
        <w:tc>
          <w:tcPr>
            <w:tcW w:w="3420" w:type="dxa"/>
            <w:shd w:val="clear" w:color="auto" w:fill="auto"/>
          </w:tcPr>
          <w:p>
            <w:pPr>
              <w:widowControl w:val="0"/>
              <w:jc w:val="both"/>
              <w:rPr>
                <w:sz w:val="21"/>
                <w:szCs w:val="21"/>
              </w:rPr>
            </w:pPr>
            <w:r>
              <w:rPr>
                <w:rFonts w:hint="eastAsia"/>
                <w:sz w:val="21"/>
                <w:szCs w:val="21"/>
              </w:rPr>
              <w:t>其它（</w:t>
            </w:r>
            <w:r>
              <w:rPr>
                <w:rFonts w:hint="eastAsia"/>
                <w:sz w:val="21"/>
                <w:szCs w:val="21"/>
              </w:rPr>
              <w:t>10</w:t>
            </w:r>
            <w:r>
              <w:rPr>
                <w:rFonts w:hint="eastAsia"/>
                <w:sz w:val="21"/>
                <w:szCs w:val="21"/>
              </w:rPr>
              <w:t>）</w:t>
            </w:r>
          </w:p>
        </w:tc>
        <w:tc>
          <w:tcPr>
            <w:tcW w:w="1080" w:type="dxa"/>
            <w:vMerge/>
            <w:shd w:val="clear" w:color="auto" w:fill="auto"/>
            <w:vAlign w:val="center"/>
          </w:tcPr>
          <w:p>
            <w:pPr>
              <w:widowControl w:val="0"/>
              <w:jc w:val="center"/>
              <w:rPr>
                <w:sz w:val="21"/>
                <w:szCs w:val="21"/>
              </w:rPr>
            </w:pPr>
          </w:p>
        </w:tc>
        <w:tc>
          <w:tcPr>
            <w:tcW w:w="900" w:type="dxa"/>
            <w:vMerge/>
            <w:shd w:val="clear" w:color="auto" w:fill="auto"/>
          </w:tcPr>
          <w:p>
            <w:pPr>
              <w:widowControl w:val="0"/>
              <w:jc w:val="both"/>
              <w:rPr>
                <w:sz w:val="21"/>
                <w:szCs w:val="21"/>
              </w:rPr>
            </w:pPr>
          </w:p>
        </w:tc>
      </w:tr>
      <w:tr>
        <w:trPr>
          <w:trHeight w:val="307"/>
        </w:trPr>
        <w:tc>
          <w:tcPr>
            <w:tcW w:w="1368" w:type="dxa"/>
            <w:vMerge/>
            <w:shd w:val="clear" w:color="auto" w:fill="auto"/>
            <w:vAlign w:val="center"/>
          </w:tcPr>
          <w:p>
            <w:pPr>
              <w:widowControl w:val="0"/>
              <w:jc w:val="center"/>
              <w:rPr>
                <w:sz w:val="21"/>
                <w:szCs w:val="21"/>
              </w:rPr>
            </w:pPr>
          </w:p>
        </w:tc>
        <w:tc>
          <w:tcPr>
            <w:tcW w:w="5040" w:type="dxa"/>
            <w:gridSpan w:val="2"/>
            <w:shd w:val="clear" w:color="auto" w:fill="auto"/>
            <w:vAlign w:val="center"/>
          </w:tcPr>
          <w:p>
            <w:pPr>
              <w:widowControl w:val="0"/>
              <w:jc w:val="center"/>
              <w:rPr>
                <w:sz w:val="21"/>
                <w:szCs w:val="21"/>
              </w:rPr>
            </w:pPr>
            <w:r>
              <w:rPr>
                <w:rFonts w:hint="eastAsia"/>
                <w:sz w:val="21"/>
                <w:szCs w:val="21"/>
              </w:rPr>
              <w:t>整体得分</w:t>
            </w:r>
          </w:p>
        </w:tc>
        <w:tc>
          <w:tcPr>
            <w:tcW w:w="1080" w:type="dxa"/>
            <w:shd w:val="clear" w:color="auto" w:fill="auto"/>
            <w:vAlign w:val="center"/>
          </w:tcPr>
          <w:p>
            <w:pPr>
              <w:widowControl w:val="0"/>
              <w:jc w:val="center"/>
              <w:rPr>
                <w:sz w:val="21"/>
                <w:szCs w:val="21"/>
              </w:rPr>
            </w:pPr>
            <w:r>
              <w:rPr>
                <w:rFonts w:hint="eastAsia"/>
                <w:sz w:val="21"/>
                <w:szCs w:val="21"/>
              </w:rPr>
              <w:t>25</w:t>
            </w:r>
          </w:p>
        </w:tc>
        <w:tc>
          <w:tcPr>
            <w:tcW w:w="900" w:type="dxa"/>
            <w:shd w:val="clear" w:color="auto" w:fill="auto"/>
          </w:tcPr>
          <w:p>
            <w:pPr>
              <w:widowControl w:val="0"/>
              <w:jc w:val="both"/>
              <w:rPr>
                <w:sz w:val="21"/>
                <w:szCs w:val="21"/>
              </w:rPr>
            </w:pPr>
          </w:p>
        </w:tc>
      </w:tr>
      <w:tr>
        <w:trPr>
          <w:trHeight w:val="645"/>
        </w:trPr>
        <w:tc>
          <w:tcPr>
            <w:tcW w:w="6408" w:type="dxa"/>
            <w:gridSpan w:val="3"/>
            <w:shd w:val="clear" w:color="auto" w:fill="auto"/>
            <w:vAlign w:val="center"/>
          </w:tcPr>
          <w:p>
            <w:pPr>
              <w:widowControl w:val="0"/>
              <w:jc w:val="center"/>
              <w:rPr>
                <w:sz w:val="21"/>
                <w:szCs w:val="21"/>
              </w:rPr>
            </w:pPr>
            <w:r>
              <w:rPr>
                <w:rFonts w:hint="eastAsia"/>
                <w:sz w:val="21"/>
                <w:szCs w:val="21"/>
              </w:rPr>
              <w:t>总</w:t>
            </w:r>
            <w:r>
              <w:rPr>
                <w:rFonts w:hint="eastAsia"/>
                <w:sz w:val="21"/>
                <w:szCs w:val="21"/>
              </w:rPr>
              <w:t xml:space="preserve">  </w:t>
            </w:r>
            <w:r>
              <w:rPr>
                <w:rFonts w:hint="eastAsia"/>
                <w:sz w:val="21"/>
                <w:szCs w:val="21"/>
              </w:rPr>
              <w:t>分</w:t>
            </w:r>
          </w:p>
        </w:tc>
        <w:tc>
          <w:tcPr>
            <w:tcW w:w="1080" w:type="dxa"/>
            <w:shd w:val="clear" w:color="auto" w:fill="auto"/>
            <w:vAlign w:val="center"/>
          </w:tcPr>
          <w:p>
            <w:pPr>
              <w:widowControl w:val="0"/>
              <w:jc w:val="center"/>
              <w:rPr>
                <w:sz w:val="21"/>
                <w:szCs w:val="21"/>
              </w:rPr>
            </w:pPr>
            <w:r>
              <w:rPr>
                <w:rFonts w:hint="eastAsia"/>
                <w:sz w:val="21"/>
                <w:szCs w:val="21"/>
              </w:rPr>
              <w:t>100</w:t>
            </w:r>
          </w:p>
        </w:tc>
        <w:tc>
          <w:tcPr>
            <w:tcW w:w="900" w:type="dxa"/>
            <w:shd w:val="clear" w:color="auto" w:fill="auto"/>
          </w:tcPr>
          <w:p>
            <w:pPr>
              <w:widowControl w:val="0"/>
              <w:jc w:val="both"/>
              <w:rPr>
                <w:sz w:val="21"/>
                <w:szCs w:val="21"/>
              </w:rPr>
            </w:pPr>
          </w:p>
        </w:tc>
      </w:tr>
    </w:tbl>
    <w:p>
      <w:pPr>
        <w:spacing w:beforeLines="50" w:before="120"/>
        <w:rPr>
          <w:b/>
          <w:i/>
        </w:rPr>
      </w:pPr>
    </w:p>
    <w:p>
      <w:pPr>
        <w:spacing w:beforeLines="50" w:before="120"/>
        <w:rPr>
          <w:b/>
          <w:i/>
          <w:sz w:val="28"/>
          <w:szCs w:val="28"/>
        </w:rPr>
      </w:pPr>
      <w:r>
        <w:rPr>
          <w:rFonts w:hint="eastAsia"/>
          <w:b/>
          <w:i/>
          <w:sz w:val="28"/>
          <w:szCs w:val="28"/>
        </w:rPr>
        <w:t>小组成员得分：</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4"/>
        <w:gridCol w:w="1176"/>
        <w:gridCol w:w="987"/>
        <w:gridCol w:w="1532"/>
        <w:gridCol w:w="1701"/>
        <w:gridCol w:w="1134"/>
      </w:tblGrid>
      <w:tr>
        <w:trPr>
          <w:trHeight w:val="340"/>
        </w:trPr>
        <w:tc>
          <w:tcPr>
            <w:tcW w:w="1834" w:type="dxa"/>
            <w:shd w:val="clear" w:color="auto" w:fill="auto"/>
            <w:vAlign w:val="center"/>
          </w:tcPr>
          <w:p>
            <w:pPr>
              <w:widowControl w:val="0"/>
              <w:jc w:val="center"/>
            </w:pPr>
            <w:r>
              <w:rPr>
                <w:rFonts w:hint="eastAsia"/>
              </w:rPr>
              <w:t>班级</w:t>
            </w:r>
          </w:p>
        </w:tc>
        <w:tc>
          <w:tcPr>
            <w:tcW w:w="1176" w:type="dxa"/>
            <w:shd w:val="clear" w:color="auto" w:fill="auto"/>
            <w:vAlign w:val="center"/>
          </w:tcPr>
          <w:p>
            <w:pPr>
              <w:widowControl w:val="0"/>
              <w:jc w:val="center"/>
            </w:pPr>
            <w:r>
              <w:rPr>
                <w:rFonts w:hint="eastAsia"/>
              </w:rPr>
              <w:t>学号</w:t>
            </w:r>
          </w:p>
        </w:tc>
        <w:tc>
          <w:tcPr>
            <w:tcW w:w="987" w:type="dxa"/>
            <w:shd w:val="clear" w:color="auto" w:fill="auto"/>
            <w:vAlign w:val="center"/>
          </w:tcPr>
          <w:p>
            <w:pPr>
              <w:widowControl w:val="0"/>
              <w:jc w:val="center"/>
            </w:pPr>
            <w:r>
              <w:rPr>
                <w:rFonts w:hint="eastAsia"/>
              </w:rPr>
              <w:t>姓名</w:t>
            </w:r>
          </w:p>
        </w:tc>
        <w:tc>
          <w:tcPr>
            <w:tcW w:w="1532" w:type="dxa"/>
            <w:shd w:val="clear" w:color="auto" w:fill="auto"/>
            <w:vAlign w:val="center"/>
          </w:tcPr>
          <w:p>
            <w:pPr>
              <w:widowControl w:val="0"/>
              <w:jc w:val="center"/>
            </w:pPr>
            <w:r>
              <w:rPr>
                <w:rFonts w:hint="eastAsia"/>
              </w:rPr>
              <w:t>小组得分</w:t>
            </w:r>
            <w:r>
              <w:rPr>
                <w:rFonts w:hint="eastAsia"/>
              </w:rPr>
              <w:t>(50%)</w:t>
            </w:r>
          </w:p>
        </w:tc>
        <w:tc>
          <w:tcPr>
            <w:tcW w:w="1701" w:type="dxa"/>
            <w:shd w:val="clear" w:color="auto" w:fill="auto"/>
            <w:vAlign w:val="center"/>
          </w:tcPr>
          <w:p>
            <w:pPr>
              <w:widowControl w:val="0"/>
              <w:jc w:val="center"/>
            </w:pPr>
            <w:r>
              <w:rPr>
                <w:rFonts w:hint="eastAsia"/>
              </w:rPr>
              <w:t>个人得分</w:t>
            </w:r>
            <w:r>
              <w:rPr>
                <w:rFonts w:hint="eastAsia"/>
              </w:rPr>
              <w:t>(50%)</w:t>
            </w:r>
          </w:p>
        </w:tc>
        <w:tc>
          <w:tcPr>
            <w:tcW w:w="1134" w:type="dxa"/>
            <w:shd w:val="clear" w:color="auto" w:fill="auto"/>
            <w:vAlign w:val="center"/>
          </w:tcPr>
          <w:p>
            <w:pPr>
              <w:widowControl w:val="0"/>
              <w:jc w:val="center"/>
            </w:pPr>
            <w:r>
              <w:rPr>
                <w:rFonts w:hint="eastAsia"/>
              </w:rPr>
              <w:t>总评得分</w:t>
            </w:r>
          </w:p>
        </w:tc>
      </w:tr>
      <w:tr>
        <w:trPr>
          <w:trHeight w:val="340"/>
        </w:trPr>
        <w:tc>
          <w:tcPr>
            <w:tcW w:w="1834" w:type="dxa"/>
            <w:shd w:val="clear" w:color="auto" w:fill="auto"/>
          </w:tcPr>
          <w:p>
            <w:pPr>
              <w:widowControl w:val="0"/>
              <w:jc w:val="both"/>
            </w:pPr>
            <w:r>
              <w:rPr>
                <w:rFonts w:hint="eastAsia"/>
              </w:rPr>
              <w:t>电商</w:t>
            </w:r>
            <w:r>
              <w:rPr>
                <w:rFonts w:hint="eastAsia"/>
              </w:rPr>
              <w:t>2014-3</w:t>
            </w:r>
            <w:r>
              <w:rPr>
                <w:rFonts w:hint="eastAsia"/>
              </w:rPr>
              <w:t>班</w:t>
            </w:r>
          </w:p>
        </w:tc>
        <w:tc>
          <w:tcPr>
            <w:tcW w:w="1176" w:type="dxa"/>
            <w:shd w:val="clear" w:color="auto" w:fill="auto"/>
          </w:tcPr>
          <w:p>
            <w:pPr>
              <w:widowControl w:val="0"/>
              <w:jc w:val="both"/>
            </w:pPr>
            <w:r>
              <w:rPr>
                <w:rFonts w:hint="eastAsia"/>
              </w:rPr>
              <w:t>09143702</w:t>
            </w:r>
          </w:p>
        </w:tc>
        <w:tc>
          <w:tcPr>
            <w:tcW w:w="987" w:type="dxa"/>
            <w:shd w:val="clear" w:color="auto" w:fill="auto"/>
          </w:tcPr>
          <w:p>
            <w:pPr>
              <w:widowControl w:val="0"/>
              <w:jc w:val="both"/>
            </w:pPr>
            <w:r>
              <w:rPr>
                <w:rFonts w:hint="eastAsia"/>
              </w:rPr>
              <w:t>何东琴</w:t>
            </w:r>
          </w:p>
        </w:tc>
        <w:tc>
          <w:tcPr>
            <w:tcW w:w="1532" w:type="dxa"/>
            <w:shd w:val="clear" w:color="auto" w:fill="auto"/>
          </w:tcPr>
          <w:p>
            <w:pPr>
              <w:widowControl w:val="0"/>
              <w:jc w:val="both"/>
            </w:pPr>
          </w:p>
        </w:tc>
        <w:tc>
          <w:tcPr>
            <w:tcW w:w="1701" w:type="dxa"/>
            <w:shd w:val="clear" w:color="auto" w:fill="auto"/>
          </w:tcPr>
          <w:p>
            <w:pPr>
              <w:widowControl w:val="0"/>
              <w:jc w:val="both"/>
            </w:pPr>
          </w:p>
        </w:tc>
        <w:tc>
          <w:tcPr>
            <w:tcW w:w="1134" w:type="dxa"/>
            <w:shd w:val="clear" w:color="auto" w:fill="auto"/>
          </w:tcPr>
          <w:p>
            <w:pPr>
              <w:widowControl w:val="0"/>
              <w:jc w:val="both"/>
            </w:pPr>
          </w:p>
        </w:tc>
      </w:tr>
      <w:tr>
        <w:trPr>
          <w:trHeight w:val="340"/>
        </w:trPr>
        <w:tc>
          <w:tcPr>
            <w:tcW w:w="1834" w:type="dxa"/>
            <w:shd w:val="clear" w:color="auto" w:fill="auto"/>
          </w:tcPr>
          <w:p>
            <w:pPr>
              <w:widowControl w:val="0"/>
              <w:jc w:val="both"/>
            </w:pPr>
            <w:r>
              <w:rPr>
                <w:rFonts w:hint="eastAsia"/>
              </w:rPr>
              <w:t>电商</w:t>
            </w:r>
            <w:r>
              <w:rPr>
                <w:rFonts w:hint="eastAsia"/>
              </w:rPr>
              <w:t>2014-3</w:t>
            </w:r>
            <w:r>
              <w:rPr>
                <w:rFonts w:hint="eastAsia"/>
              </w:rPr>
              <w:t>班</w:t>
            </w:r>
          </w:p>
        </w:tc>
        <w:tc>
          <w:tcPr>
            <w:tcW w:w="1176" w:type="dxa"/>
            <w:shd w:val="clear" w:color="auto" w:fill="auto"/>
          </w:tcPr>
          <w:p>
            <w:pPr>
              <w:widowControl w:val="0"/>
              <w:jc w:val="both"/>
            </w:pPr>
            <w:r>
              <w:rPr>
                <w:rFonts w:hint="eastAsia"/>
              </w:rPr>
              <w:t>09143798</w:t>
            </w:r>
          </w:p>
        </w:tc>
        <w:tc>
          <w:tcPr>
            <w:tcW w:w="987" w:type="dxa"/>
            <w:shd w:val="clear" w:color="auto" w:fill="auto"/>
          </w:tcPr>
          <w:p>
            <w:pPr>
              <w:widowControl w:val="0"/>
              <w:jc w:val="both"/>
            </w:pPr>
            <w:r>
              <w:rPr>
                <w:rFonts w:hint="eastAsia"/>
              </w:rPr>
              <w:t>宋丹阳</w:t>
            </w:r>
          </w:p>
        </w:tc>
        <w:tc>
          <w:tcPr>
            <w:tcW w:w="1532" w:type="dxa"/>
            <w:shd w:val="clear" w:color="auto" w:fill="auto"/>
          </w:tcPr>
          <w:p>
            <w:pPr>
              <w:widowControl w:val="0"/>
              <w:jc w:val="both"/>
            </w:pPr>
          </w:p>
        </w:tc>
        <w:tc>
          <w:tcPr>
            <w:tcW w:w="1701" w:type="dxa"/>
            <w:shd w:val="clear" w:color="auto" w:fill="auto"/>
          </w:tcPr>
          <w:p>
            <w:pPr>
              <w:widowControl w:val="0"/>
              <w:jc w:val="both"/>
            </w:pPr>
          </w:p>
        </w:tc>
        <w:tc>
          <w:tcPr>
            <w:tcW w:w="1134" w:type="dxa"/>
            <w:shd w:val="clear" w:color="auto" w:fill="auto"/>
          </w:tcPr>
          <w:p>
            <w:pPr>
              <w:widowControl w:val="0"/>
              <w:jc w:val="both"/>
            </w:pPr>
          </w:p>
        </w:tc>
      </w:tr>
      <w:tr>
        <w:trPr>
          <w:trHeight w:val="340"/>
        </w:trPr>
        <w:tc>
          <w:tcPr>
            <w:tcW w:w="1834" w:type="dxa"/>
            <w:shd w:val="clear" w:color="auto" w:fill="auto"/>
          </w:tcPr>
          <w:p>
            <w:pPr>
              <w:widowControl w:val="0"/>
              <w:jc w:val="both"/>
            </w:pPr>
            <w:r>
              <w:rPr>
                <w:rFonts w:hint="eastAsia"/>
              </w:rPr>
              <w:t>电商</w:t>
            </w:r>
            <w:r>
              <w:rPr>
                <w:rFonts w:hint="eastAsia"/>
              </w:rPr>
              <w:t>2014-3</w:t>
            </w:r>
            <w:r>
              <w:rPr>
                <w:rFonts w:hint="eastAsia"/>
              </w:rPr>
              <w:t>班</w:t>
            </w:r>
          </w:p>
        </w:tc>
        <w:tc>
          <w:tcPr>
            <w:tcW w:w="1176" w:type="dxa"/>
            <w:shd w:val="clear" w:color="auto" w:fill="auto"/>
          </w:tcPr>
          <w:p>
            <w:pPr>
              <w:widowControl w:val="0"/>
              <w:jc w:val="both"/>
            </w:pPr>
            <w:r>
              <w:rPr>
                <w:rFonts w:hint="eastAsia"/>
              </w:rPr>
              <w:t>09143797</w:t>
            </w:r>
          </w:p>
        </w:tc>
        <w:tc>
          <w:tcPr>
            <w:tcW w:w="987" w:type="dxa"/>
            <w:shd w:val="clear" w:color="auto" w:fill="auto"/>
          </w:tcPr>
          <w:p>
            <w:pPr>
              <w:widowControl w:val="0"/>
              <w:jc w:val="both"/>
            </w:pPr>
            <w:r>
              <w:rPr>
                <w:rFonts w:hint="eastAsia"/>
              </w:rPr>
              <w:t>任芷霖</w:t>
            </w:r>
          </w:p>
        </w:tc>
        <w:tc>
          <w:tcPr>
            <w:tcW w:w="1532" w:type="dxa"/>
            <w:shd w:val="clear" w:color="auto" w:fill="auto"/>
          </w:tcPr>
          <w:p>
            <w:pPr>
              <w:widowControl w:val="0"/>
              <w:jc w:val="both"/>
            </w:pPr>
          </w:p>
        </w:tc>
        <w:tc>
          <w:tcPr>
            <w:tcW w:w="1701" w:type="dxa"/>
            <w:shd w:val="clear" w:color="auto" w:fill="auto"/>
          </w:tcPr>
          <w:p>
            <w:pPr>
              <w:widowControl w:val="0"/>
              <w:jc w:val="both"/>
            </w:pPr>
          </w:p>
        </w:tc>
        <w:tc>
          <w:tcPr>
            <w:tcW w:w="1134" w:type="dxa"/>
            <w:shd w:val="clear" w:color="auto" w:fill="auto"/>
          </w:tcPr>
          <w:p>
            <w:pPr>
              <w:widowControl w:val="0"/>
              <w:jc w:val="both"/>
            </w:pPr>
          </w:p>
        </w:tc>
      </w:tr>
      <w:tr>
        <w:trPr>
          <w:trHeight w:val="340"/>
        </w:trPr>
        <w:tc>
          <w:tcPr>
            <w:tcW w:w="1834" w:type="dxa"/>
            <w:shd w:val="clear" w:color="auto" w:fill="auto"/>
          </w:tcPr>
          <w:p>
            <w:pPr>
              <w:widowControl w:val="0"/>
              <w:jc w:val="both"/>
            </w:pPr>
            <w:r>
              <w:rPr>
                <w:rFonts w:hint="eastAsia"/>
              </w:rPr>
              <w:t>电商</w:t>
            </w:r>
            <w:r>
              <w:rPr>
                <w:rFonts w:hint="eastAsia"/>
              </w:rPr>
              <w:t>2014-3</w:t>
            </w:r>
            <w:r>
              <w:rPr>
                <w:rFonts w:hint="eastAsia"/>
              </w:rPr>
              <w:t>班</w:t>
            </w:r>
          </w:p>
        </w:tc>
        <w:tc>
          <w:tcPr>
            <w:tcW w:w="1176" w:type="dxa"/>
            <w:shd w:val="clear" w:color="auto" w:fill="auto"/>
          </w:tcPr>
          <w:p>
            <w:pPr>
              <w:widowControl w:val="0"/>
              <w:jc w:val="both"/>
            </w:pPr>
            <w:r>
              <w:rPr>
                <w:rFonts w:hint="eastAsia"/>
              </w:rPr>
              <w:t>09143796</w:t>
            </w:r>
          </w:p>
        </w:tc>
        <w:tc>
          <w:tcPr>
            <w:tcW w:w="987" w:type="dxa"/>
            <w:shd w:val="clear" w:color="auto" w:fill="auto"/>
          </w:tcPr>
          <w:p>
            <w:pPr>
              <w:widowControl w:val="0"/>
              <w:jc w:val="both"/>
            </w:pPr>
            <w:r>
              <w:rPr>
                <w:rFonts w:hint="eastAsia"/>
              </w:rPr>
              <w:t>黄琦珺</w:t>
            </w:r>
          </w:p>
        </w:tc>
        <w:tc>
          <w:tcPr>
            <w:tcW w:w="1532" w:type="dxa"/>
            <w:shd w:val="clear" w:color="auto" w:fill="auto"/>
          </w:tcPr>
          <w:p>
            <w:pPr>
              <w:widowControl w:val="0"/>
              <w:jc w:val="both"/>
            </w:pPr>
          </w:p>
        </w:tc>
        <w:tc>
          <w:tcPr>
            <w:tcW w:w="1701" w:type="dxa"/>
            <w:shd w:val="clear" w:color="auto" w:fill="auto"/>
          </w:tcPr>
          <w:p>
            <w:pPr>
              <w:widowControl w:val="0"/>
              <w:jc w:val="both"/>
            </w:pPr>
          </w:p>
        </w:tc>
        <w:tc>
          <w:tcPr>
            <w:tcW w:w="1134" w:type="dxa"/>
            <w:shd w:val="clear" w:color="auto" w:fill="auto"/>
          </w:tcPr>
          <w:p>
            <w:pPr>
              <w:widowControl w:val="0"/>
              <w:jc w:val="both"/>
            </w:pPr>
          </w:p>
        </w:tc>
      </w:tr>
    </w:tbl>
    <w:p>
      <w:pPr>
        <w:ind w:left="720"/>
        <w:jc w:val="center"/>
        <w:rPr>
          <w:sz w:val="30"/>
          <w:szCs w:val="30"/>
        </w:rPr>
      </w:pPr>
    </w:p>
    <w:p>
      <w:pPr>
        <w:spacing w:beforeLines="50" w:before="120" w:afterLines="100" w:after="240"/>
        <w:jc w:val="center"/>
        <w:rPr>
          <w:b/>
          <w:sz w:val="36"/>
          <w:szCs w:val="36"/>
        </w:rPr>
      </w:pPr>
      <w:r>
        <w:rPr>
          <w:sz w:val="30"/>
          <w:szCs w:val="30"/>
        </w:rPr>
        <w:br w:type="page"/>
      </w:r>
      <w:r>
        <w:rPr>
          <w:rFonts w:hint="eastAsia"/>
          <w:b/>
          <w:sz w:val="36"/>
          <w:szCs w:val="36"/>
        </w:rPr>
        <w:lastRenderedPageBreak/>
        <w:t>摘</w:t>
      </w:r>
      <w:r>
        <w:rPr>
          <w:rFonts w:hint="eastAsia"/>
          <w:b/>
          <w:sz w:val="36"/>
          <w:szCs w:val="36"/>
        </w:rPr>
        <w:t xml:space="preserve">     </w:t>
      </w:r>
      <w:r>
        <w:rPr>
          <w:rFonts w:hint="eastAsia"/>
          <w:b/>
          <w:sz w:val="36"/>
          <w:szCs w:val="36"/>
        </w:rPr>
        <w:t>要</w:t>
      </w:r>
    </w:p>
    <w:p>
      <w:pPr>
        <w:ind w:firstLineChars="200" w:firstLine="480"/>
        <w:jc w:val="both"/>
        <w:rPr>
          <w:color w:val="FF0000"/>
        </w:rPr>
      </w:pPr>
      <w:r>
        <w:rPr>
          <w:rFonts w:hint="eastAsia"/>
          <w:color w:val="FF0000"/>
        </w:rPr>
        <w:t>具体内容具体内容具体内容具体内容具体内容具体内容具体内容具体内容具体内容具体内容具体内容具体内容具体内容具体内容具体内容具体内容具体内容具体内容具体内容具体内容具体内容具体内容具体内容具体内容具体内容具体内容具体内容具体内容具体内容具体内容具体内容具体内容具体内容。</w:t>
      </w:r>
    </w:p>
    <w:p>
      <w:pPr>
        <w:ind w:firstLineChars="200" w:firstLine="480"/>
        <w:jc w:val="both"/>
        <w:rPr>
          <w:color w:val="FF0000"/>
        </w:rPr>
      </w:pPr>
    </w:p>
    <w:p>
      <w:pPr>
        <w:ind w:firstLineChars="200" w:firstLine="480"/>
        <w:jc w:val="both"/>
        <w:rPr>
          <w:sz w:val="21"/>
          <w14:shadow w14:blurRad="50800" w14:dist="38100" w14:dir="2700000" w14:sx="100000" w14:sy="100000" w14:kx="0" w14:ky="0" w14:algn="tl">
            <w14:srgbClr w14:val="000000">
              <w14:alpha w14:val="60000"/>
            </w14:srgbClr>
          </w14:shadow>
        </w:rPr>
      </w:pPr>
      <w:r>
        <w:rPr>
          <w:rFonts w:hint="eastAsia"/>
          <w:color w:val="FF0000"/>
        </w:rPr>
        <w:t>关键词：某某、某某、某某</w:t>
      </w:r>
    </w:p>
    <w:p>
      <w:pPr>
        <w:jc w:val="center"/>
        <w:rPr>
          <w:sz w:val="21"/>
          <w14:shadow w14:blurRad="50800" w14:dist="38100" w14:dir="2700000" w14:sx="100000" w14:sy="100000" w14:kx="0" w14:ky="0" w14:algn="tl">
            <w14:srgbClr w14:val="000000">
              <w14:alpha w14:val="60000"/>
            </w14:srgbClr>
          </w14:shadow>
        </w:rPr>
        <w:sectPr>
          <w:headerReference w:type="default" r:id="rId12"/>
          <w:footerReference w:type="even" r:id="rId13"/>
          <w:pgSz w:w="11906" w:h="16838"/>
          <w:pgMar w:top="1440" w:right="1800" w:bottom="1440" w:left="1800" w:header="708" w:footer="708" w:gutter="0"/>
          <w:pgNumType w:start="1"/>
          <w:cols w:space="708"/>
          <w:titlePg/>
          <w:docGrid w:linePitch="360"/>
        </w:sectPr>
      </w:pPr>
    </w:p>
    <w:p>
      <w:pPr>
        <w:pBdr>
          <w:bottom w:val="single" w:sz="6" w:space="1" w:color="auto"/>
        </w:pBdr>
        <w:rPr>
          <w:sz w:val="30"/>
          <w:szCs w:val="30"/>
        </w:rPr>
      </w:pPr>
    </w:p>
    <w:tbl>
      <w:tblPr>
        <w:tblW w:w="0" w:type="auto"/>
        <w:tblInd w:w="108" w:type="dxa"/>
        <w:tblBorders>
          <w:top w:val="single" w:sz="4" w:space="0" w:color="auto"/>
          <w:left w:val="single" w:sz="4" w:space="0" w:color="auto"/>
          <w:bottom w:val="single" w:sz="6" w:space="0" w:color="auto"/>
          <w:right w:val="single" w:sz="4" w:space="0" w:color="auto"/>
        </w:tblBorders>
        <w:shd w:val="clear" w:color="auto" w:fill="FFCC99"/>
        <w:tblLook w:val="0000" w:firstRow="0" w:lastRow="0" w:firstColumn="0" w:lastColumn="0" w:noHBand="0" w:noVBand="0"/>
      </w:tblPr>
      <w:tblGrid>
        <w:gridCol w:w="8280"/>
      </w:tblGrid>
      <w:tr>
        <w:trPr>
          <w:trHeight w:val="578"/>
        </w:trPr>
        <w:tc>
          <w:tcPr>
            <w:tcW w:w="8280" w:type="dxa"/>
            <w:shd w:val="clear" w:color="auto" w:fill="FFCC99"/>
          </w:tcPr>
          <w:p>
            <w:pPr>
              <w:jc w:val="center"/>
              <w:rPr>
                <w:rFonts w:eastAsia="黑体"/>
                <w:sz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eastAsia="黑体" w:hint="eastAsia"/>
                <w:sz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目</w:t>
            </w:r>
            <w:r>
              <w:rPr>
                <w:rFonts w:eastAsia="黑体" w:hint="eastAsia"/>
                <w:sz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Pr>
                <w:rFonts w:eastAsia="黑体" w:hint="eastAsia"/>
                <w:sz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录</w:t>
            </w:r>
          </w:p>
        </w:tc>
      </w:tr>
    </w:tbl>
    <w:p>
      <w:pPr>
        <w:rPr>
          <w:sz w:val="18"/>
        </w:rPr>
      </w:pPr>
    </w:p>
    <w:p>
      <w:pPr>
        <w:pStyle w:val="11"/>
      </w:pPr>
    </w:p>
    <w:p>
      <w:pPr>
        <w:pStyle w:val="11"/>
        <w:tabs>
          <w:tab w:val="right" w:leader="dot" w:pos="8296"/>
        </w:tabs>
        <w:rPr>
          <w:rFonts w:ascii="Calibri" w:hAnsi="Calibri"/>
          <w:b w:val="0"/>
          <w:bCs w:val="0"/>
          <w:caps w:val="0"/>
          <w:noProof/>
          <w:kern w:val="2"/>
          <w:sz w:val="21"/>
          <w:szCs w:val="22"/>
        </w:rPr>
      </w:pPr>
      <w:r>
        <w:rPr>
          <w:b w:val="0"/>
          <w:bCs w:val="0"/>
          <w:caps w:val="0"/>
          <w:sz w:val="24"/>
          <w:szCs w:val="24"/>
        </w:rPr>
        <w:fldChar w:fldCharType="begin"/>
      </w:r>
      <w:r>
        <w:rPr>
          <w:b w:val="0"/>
          <w:bCs w:val="0"/>
          <w:caps w:val="0"/>
          <w:sz w:val="24"/>
          <w:szCs w:val="24"/>
        </w:rPr>
        <w:instrText xml:space="preserve"> TOC \o "1-3" \h \z </w:instrText>
      </w:r>
      <w:r>
        <w:rPr>
          <w:b w:val="0"/>
          <w:bCs w:val="0"/>
          <w:caps w:val="0"/>
          <w:sz w:val="24"/>
          <w:szCs w:val="24"/>
        </w:rPr>
        <w:fldChar w:fldCharType="separate"/>
      </w:r>
      <w:hyperlink w:anchor="_Toc467090880" w:history="1">
        <w:r>
          <w:rPr>
            <w:rStyle w:val="a7"/>
            <w:rFonts w:ascii="宋体" w:hAnsi="宋体"/>
            <w:noProof/>
          </w:rPr>
          <w:t xml:space="preserve">1 </w:t>
        </w:r>
        <w:r>
          <w:rPr>
            <w:rStyle w:val="a7"/>
            <w:rFonts w:ascii="宋体" w:hAnsi="宋体" w:hint="eastAsia"/>
            <w:noProof/>
          </w:rPr>
          <w:t>前言</w:t>
        </w:r>
        <w:r>
          <w:rPr>
            <w:noProof/>
            <w:webHidden/>
          </w:rPr>
          <w:tab/>
        </w:r>
        <w:r>
          <w:rPr>
            <w:noProof/>
            <w:webHidden/>
          </w:rPr>
          <w:fldChar w:fldCharType="begin"/>
        </w:r>
        <w:r>
          <w:rPr>
            <w:noProof/>
            <w:webHidden/>
          </w:rPr>
          <w:instrText xml:space="preserve"> PAGEREF _Toc467090880 \h </w:instrText>
        </w:r>
        <w:r>
          <w:rPr>
            <w:noProof/>
            <w:webHidden/>
          </w:rPr>
        </w:r>
        <w:r>
          <w:rPr>
            <w:noProof/>
            <w:webHidden/>
          </w:rPr>
          <w:fldChar w:fldCharType="separate"/>
        </w:r>
        <w:r>
          <w:rPr>
            <w:noProof/>
            <w:webHidden/>
          </w:rPr>
          <w:t>1</w:t>
        </w:r>
        <w:r>
          <w:rPr>
            <w:noProof/>
            <w:webHidden/>
          </w:rPr>
          <w:fldChar w:fldCharType="end"/>
        </w:r>
      </w:hyperlink>
    </w:p>
    <w:p>
      <w:pPr>
        <w:pStyle w:val="20"/>
        <w:tabs>
          <w:tab w:val="right" w:leader="dot" w:pos="8296"/>
        </w:tabs>
        <w:rPr>
          <w:rFonts w:ascii="Calibri" w:hAnsi="Calibri"/>
          <w:smallCaps w:val="0"/>
          <w:noProof/>
          <w:kern w:val="2"/>
          <w:sz w:val="21"/>
          <w:szCs w:val="22"/>
        </w:rPr>
      </w:pPr>
      <w:hyperlink w:anchor="_Toc467090881" w:history="1">
        <w:r>
          <w:rPr>
            <w:rStyle w:val="a7"/>
            <w:noProof/>
          </w:rPr>
          <w:t xml:space="preserve">1.1  </w:t>
        </w:r>
        <w:r>
          <w:rPr>
            <w:rStyle w:val="a7"/>
            <w:rFonts w:hint="eastAsia"/>
            <w:noProof/>
          </w:rPr>
          <w:t>作业背景</w:t>
        </w:r>
        <w:r>
          <w:rPr>
            <w:noProof/>
            <w:webHidden/>
          </w:rPr>
          <w:tab/>
        </w:r>
        <w:r>
          <w:rPr>
            <w:noProof/>
            <w:webHidden/>
          </w:rPr>
          <w:fldChar w:fldCharType="begin"/>
        </w:r>
        <w:r>
          <w:rPr>
            <w:noProof/>
            <w:webHidden/>
          </w:rPr>
          <w:instrText xml:space="preserve"> PAGEREF _Toc467090881 \h </w:instrText>
        </w:r>
        <w:r>
          <w:rPr>
            <w:noProof/>
            <w:webHidden/>
          </w:rPr>
        </w:r>
        <w:r>
          <w:rPr>
            <w:noProof/>
            <w:webHidden/>
          </w:rPr>
          <w:fldChar w:fldCharType="separate"/>
        </w:r>
        <w:r>
          <w:rPr>
            <w:noProof/>
            <w:webHidden/>
          </w:rPr>
          <w:t>1</w:t>
        </w:r>
        <w:r>
          <w:rPr>
            <w:noProof/>
            <w:webHidden/>
          </w:rPr>
          <w:fldChar w:fldCharType="end"/>
        </w:r>
      </w:hyperlink>
    </w:p>
    <w:p>
      <w:pPr>
        <w:pStyle w:val="20"/>
        <w:tabs>
          <w:tab w:val="right" w:leader="dot" w:pos="8296"/>
        </w:tabs>
        <w:rPr>
          <w:rFonts w:ascii="Calibri" w:hAnsi="Calibri"/>
          <w:smallCaps w:val="0"/>
          <w:noProof/>
          <w:kern w:val="2"/>
          <w:sz w:val="21"/>
          <w:szCs w:val="22"/>
        </w:rPr>
      </w:pPr>
      <w:hyperlink w:anchor="_Toc467090882" w:history="1">
        <w:r>
          <w:rPr>
            <w:rStyle w:val="a7"/>
            <w:noProof/>
          </w:rPr>
          <w:t xml:space="preserve">1.2  </w:t>
        </w:r>
        <w:r>
          <w:rPr>
            <w:rStyle w:val="a7"/>
            <w:rFonts w:hint="eastAsia"/>
            <w:noProof/>
          </w:rPr>
          <w:t>选题说明</w:t>
        </w:r>
        <w:r>
          <w:rPr>
            <w:noProof/>
            <w:webHidden/>
          </w:rPr>
          <w:tab/>
        </w:r>
        <w:r>
          <w:rPr>
            <w:noProof/>
            <w:webHidden/>
          </w:rPr>
          <w:fldChar w:fldCharType="begin"/>
        </w:r>
        <w:r>
          <w:rPr>
            <w:noProof/>
            <w:webHidden/>
          </w:rPr>
          <w:instrText xml:space="preserve"> PAGEREF _Toc467090882 \h </w:instrText>
        </w:r>
        <w:r>
          <w:rPr>
            <w:noProof/>
            <w:webHidden/>
          </w:rPr>
        </w:r>
        <w:r>
          <w:rPr>
            <w:noProof/>
            <w:webHidden/>
          </w:rPr>
          <w:fldChar w:fldCharType="separate"/>
        </w:r>
        <w:r>
          <w:rPr>
            <w:noProof/>
            <w:webHidden/>
          </w:rPr>
          <w:t>1</w:t>
        </w:r>
        <w:r>
          <w:rPr>
            <w:noProof/>
            <w:webHidden/>
          </w:rPr>
          <w:fldChar w:fldCharType="end"/>
        </w:r>
      </w:hyperlink>
    </w:p>
    <w:p>
      <w:pPr>
        <w:pStyle w:val="20"/>
        <w:tabs>
          <w:tab w:val="right" w:leader="dot" w:pos="8296"/>
        </w:tabs>
        <w:rPr>
          <w:rFonts w:ascii="Calibri" w:hAnsi="Calibri"/>
          <w:smallCaps w:val="0"/>
          <w:noProof/>
          <w:kern w:val="2"/>
          <w:sz w:val="21"/>
          <w:szCs w:val="22"/>
        </w:rPr>
      </w:pPr>
      <w:hyperlink w:anchor="_Toc467090883" w:history="1">
        <w:r>
          <w:rPr>
            <w:rStyle w:val="a7"/>
            <w:noProof/>
          </w:rPr>
          <w:t xml:space="preserve">1.3  </w:t>
        </w:r>
        <w:r>
          <w:rPr>
            <w:rStyle w:val="a7"/>
            <w:rFonts w:hint="eastAsia"/>
            <w:noProof/>
          </w:rPr>
          <w:t>工作业绩</w:t>
        </w:r>
        <w:r>
          <w:rPr>
            <w:noProof/>
            <w:webHidden/>
          </w:rPr>
          <w:tab/>
        </w:r>
        <w:r>
          <w:rPr>
            <w:noProof/>
            <w:webHidden/>
          </w:rPr>
          <w:fldChar w:fldCharType="begin"/>
        </w:r>
        <w:r>
          <w:rPr>
            <w:noProof/>
            <w:webHidden/>
          </w:rPr>
          <w:instrText xml:space="preserve"> PAGEREF _Toc467090883 \h </w:instrText>
        </w:r>
        <w:r>
          <w:rPr>
            <w:noProof/>
            <w:webHidden/>
          </w:rPr>
        </w:r>
        <w:r>
          <w:rPr>
            <w:noProof/>
            <w:webHidden/>
          </w:rPr>
          <w:fldChar w:fldCharType="separate"/>
        </w:r>
        <w:r>
          <w:rPr>
            <w:noProof/>
            <w:webHidden/>
          </w:rPr>
          <w:t>1</w:t>
        </w:r>
        <w:r>
          <w:rPr>
            <w:noProof/>
            <w:webHidden/>
          </w:rPr>
          <w:fldChar w:fldCharType="end"/>
        </w:r>
      </w:hyperlink>
    </w:p>
    <w:p>
      <w:pPr>
        <w:pStyle w:val="11"/>
        <w:tabs>
          <w:tab w:val="right" w:leader="dot" w:pos="8296"/>
        </w:tabs>
        <w:rPr>
          <w:rFonts w:ascii="Calibri" w:hAnsi="Calibri"/>
          <w:b w:val="0"/>
          <w:bCs w:val="0"/>
          <w:caps w:val="0"/>
          <w:noProof/>
          <w:kern w:val="2"/>
          <w:sz w:val="21"/>
          <w:szCs w:val="22"/>
        </w:rPr>
      </w:pPr>
      <w:hyperlink w:anchor="_Toc467090884" w:history="1">
        <w:r>
          <w:rPr>
            <w:rStyle w:val="a7"/>
            <w:rFonts w:ascii="宋体" w:hAnsi="宋体"/>
            <w:noProof/>
          </w:rPr>
          <w:t xml:space="preserve">2  </w:t>
        </w:r>
        <w:r>
          <w:rPr>
            <w:rStyle w:val="a7"/>
            <w:rFonts w:ascii="宋体" w:hAnsi="宋体" w:hint="eastAsia"/>
            <w:noProof/>
          </w:rPr>
          <w:t>系统调查与问题分析</w:t>
        </w:r>
        <w:r>
          <w:rPr>
            <w:noProof/>
            <w:webHidden/>
          </w:rPr>
          <w:tab/>
        </w:r>
        <w:r>
          <w:rPr>
            <w:noProof/>
            <w:webHidden/>
          </w:rPr>
          <w:fldChar w:fldCharType="begin"/>
        </w:r>
        <w:r>
          <w:rPr>
            <w:noProof/>
            <w:webHidden/>
          </w:rPr>
          <w:instrText xml:space="preserve"> PAGEREF _Toc467090884 \h </w:instrText>
        </w:r>
        <w:r>
          <w:rPr>
            <w:noProof/>
            <w:webHidden/>
          </w:rPr>
        </w:r>
        <w:r>
          <w:rPr>
            <w:noProof/>
            <w:webHidden/>
          </w:rPr>
          <w:fldChar w:fldCharType="separate"/>
        </w:r>
        <w:r>
          <w:rPr>
            <w:noProof/>
            <w:webHidden/>
          </w:rPr>
          <w:t>3</w:t>
        </w:r>
        <w:r>
          <w:rPr>
            <w:noProof/>
            <w:webHidden/>
          </w:rPr>
          <w:fldChar w:fldCharType="end"/>
        </w:r>
      </w:hyperlink>
    </w:p>
    <w:p>
      <w:pPr>
        <w:pStyle w:val="20"/>
        <w:tabs>
          <w:tab w:val="right" w:leader="dot" w:pos="8296"/>
        </w:tabs>
        <w:rPr>
          <w:rFonts w:ascii="Calibri" w:hAnsi="Calibri"/>
          <w:smallCaps w:val="0"/>
          <w:noProof/>
          <w:kern w:val="2"/>
          <w:sz w:val="21"/>
          <w:szCs w:val="22"/>
        </w:rPr>
      </w:pPr>
      <w:hyperlink w:anchor="_Toc467090885" w:history="1">
        <w:r>
          <w:rPr>
            <w:rStyle w:val="a7"/>
            <w:noProof/>
          </w:rPr>
          <w:t xml:space="preserve">2.1   </w:t>
        </w:r>
        <w:r>
          <w:rPr>
            <w:rStyle w:val="a7"/>
            <w:rFonts w:hint="eastAsia"/>
            <w:noProof/>
          </w:rPr>
          <w:t>系统开发的背景调查</w:t>
        </w:r>
        <w:r>
          <w:rPr>
            <w:noProof/>
            <w:webHidden/>
          </w:rPr>
          <w:tab/>
        </w:r>
        <w:r>
          <w:rPr>
            <w:noProof/>
            <w:webHidden/>
          </w:rPr>
          <w:fldChar w:fldCharType="begin"/>
        </w:r>
        <w:r>
          <w:rPr>
            <w:noProof/>
            <w:webHidden/>
          </w:rPr>
          <w:instrText xml:space="preserve"> PAGEREF _Toc467090885 \h </w:instrText>
        </w:r>
        <w:r>
          <w:rPr>
            <w:noProof/>
            <w:webHidden/>
          </w:rPr>
        </w:r>
        <w:r>
          <w:rPr>
            <w:noProof/>
            <w:webHidden/>
          </w:rPr>
          <w:fldChar w:fldCharType="separate"/>
        </w:r>
        <w:r>
          <w:rPr>
            <w:noProof/>
            <w:webHidden/>
          </w:rPr>
          <w:t>3</w:t>
        </w:r>
        <w:r>
          <w:rPr>
            <w:noProof/>
            <w:webHidden/>
          </w:rPr>
          <w:fldChar w:fldCharType="end"/>
        </w:r>
      </w:hyperlink>
    </w:p>
    <w:p>
      <w:pPr>
        <w:pStyle w:val="20"/>
        <w:tabs>
          <w:tab w:val="right" w:leader="dot" w:pos="8296"/>
        </w:tabs>
        <w:rPr>
          <w:rFonts w:ascii="Calibri" w:hAnsi="Calibri"/>
          <w:smallCaps w:val="0"/>
          <w:noProof/>
          <w:kern w:val="2"/>
          <w:sz w:val="21"/>
          <w:szCs w:val="22"/>
        </w:rPr>
      </w:pPr>
      <w:hyperlink w:anchor="_Toc467090886" w:history="1">
        <w:r>
          <w:rPr>
            <w:rStyle w:val="a7"/>
            <w:noProof/>
          </w:rPr>
          <w:t xml:space="preserve">2.2 </w:t>
        </w:r>
        <w:r>
          <w:rPr>
            <w:rStyle w:val="a7"/>
            <w:rFonts w:hint="eastAsia"/>
            <w:noProof/>
          </w:rPr>
          <w:t>系统的可行性分析</w:t>
        </w:r>
        <w:r>
          <w:rPr>
            <w:noProof/>
            <w:webHidden/>
          </w:rPr>
          <w:tab/>
        </w:r>
        <w:r>
          <w:rPr>
            <w:noProof/>
            <w:webHidden/>
          </w:rPr>
          <w:fldChar w:fldCharType="begin"/>
        </w:r>
        <w:r>
          <w:rPr>
            <w:noProof/>
            <w:webHidden/>
          </w:rPr>
          <w:instrText xml:space="preserve"> PAGEREF _Toc467090886 \h </w:instrText>
        </w:r>
        <w:r>
          <w:rPr>
            <w:noProof/>
            <w:webHidden/>
          </w:rPr>
        </w:r>
        <w:r>
          <w:rPr>
            <w:noProof/>
            <w:webHidden/>
          </w:rPr>
          <w:fldChar w:fldCharType="separate"/>
        </w:r>
        <w:r>
          <w:rPr>
            <w:noProof/>
            <w:webHidden/>
          </w:rPr>
          <w:t>3</w:t>
        </w:r>
        <w:r>
          <w:rPr>
            <w:noProof/>
            <w:webHidden/>
          </w:rPr>
          <w:fldChar w:fldCharType="end"/>
        </w:r>
      </w:hyperlink>
    </w:p>
    <w:p>
      <w:pPr>
        <w:pStyle w:val="30"/>
        <w:tabs>
          <w:tab w:val="right" w:leader="dot" w:pos="8296"/>
        </w:tabs>
        <w:rPr>
          <w:rFonts w:ascii="Calibri" w:hAnsi="Calibri"/>
          <w:i w:val="0"/>
          <w:iCs w:val="0"/>
          <w:noProof/>
          <w:kern w:val="2"/>
          <w:sz w:val="21"/>
          <w:szCs w:val="22"/>
        </w:rPr>
      </w:pPr>
      <w:hyperlink w:anchor="_Toc467090887" w:history="1">
        <w:r>
          <w:rPr>
            <w:rStyle w:val="a7"/>
            <w:noProof/>
          </w:rPr>
          <w:t xml:space="preserve">2.2.1  </w:t>
        </w:r>
        <w:r>
          <w:rPr>
            <w:rStyle w:val="a7"/>
            <w:rFonts w:hint="eastAsia"/>
            <w:noProof/>
          </w:rPr>
          <w:t>经济可行性</w:t>
        </w:r>
        <w:r>
          <w:rPr>
            <w:noProof/>
            <w:webHidden/>
          </w:rPr>
          <w:tab/>
        </w:r>
        <w:r>
          <w:rPr>
            <w:noProof/>
            <w:webHidden/>
          </w:rPr>
          <w:fldChar w:fldCharType="begin"/>
        </w:r>
        <w:r>
          <w:rPr>
            <w:noProof/>
            <w:webHidden/>
          </w:rPr>
          <w:instrText xml:space="preserve"> PAGEREF _Toc467090887 \h </w:instrText>
        </w:r>
        <w:r>
          <w:rPr>
            <w:noProof/>
            <w:webHidden/>
          </w:rPr>
        </w:r>
        <w:r>
          <w:rPr>
            <w:noProof/>
            <w:webHidden/>
          </w:rPr>
          <w:fldChar w:fldCharType="separate"/>
        </w:r>
        <w:r>
          <w:rPr>
            <w:noProof/>
            <w:webHidden/>
          </w:rPr>
          <w:t>3</w:t>
        </w:r>
        <w:r>
          <w:rPr>
            <w:noProof/>
            <w:webHidden/>
          </w:rPr>
          <w:fldChar w:fldCharType="end"/>
        </w:r>
      </w:hyperlink>
    </w:p>
    <w:p>
      <w:pPr>
        <w:pStyle w:val="30"/>
        <w:tabs>
          <w:tab w:val="right" w:leader="dot" w:pos="8296"/>
        </w:tabs>
        <w:rPr>
          <w:rFonts w:ascii="Calibri" w:hAnsi="Calibri"/>
          <w:i w:val="0"/>
          <w:iCs w:val="0"/>
          <w:noProof/>
          <w:kern w:val="2"/>
          <w:sz w:val="21"/>
          <w:szCs w:val="22"/>
        </w:rPr>
      </w:pPr>
      <w:hyperlink w:anchor="_Toc467090888" w:history="1">
        <w:r>
          <w:rPr>
            <w:rStyle w:val="a7"/>
            <w:noProof/>
          </w:rPr>
          <w:t xml:space="preserve">2.2.2  </w:t>
        </w:r>
        <w:r>
          <w:rPr>
            <w:rStyle w:val="a7"/>
            <w:rFonts w:hint="eastAsia"/>
            <w:noProof/>
          </w:rPr>
          <w:t>技术可行性</w:t>
        </w:r>
        <w:r>
          <w:rPr>
            <w:noProof/>
            <w:webHidden/>
          </w:rPr>
          <w:tab/>
        </w:r>
        <w:r>
          <w:rPr>
            <w:noProof/>
            <w:webHidden/>
          </w:rPr>
          <w:fldChar w:fldCharType="begin"/>
        </w:r>
        <w:r>
          <w:rPr>
            <w:noProof/>
            <w:webHidden/>
          </w:rPr>
          <w:instrText xml:space="preserve"> PAGEREF _Toc467090888 \h </w:instrText>
        </w:r>
        <w:r>
          <w:rPr>
            <w:noProof/>
            <w:webHidden/>
          </w:rPr>
        </w:r>
        <w:r>
          <w:rPr>
            <w:noProof/>
            <w:webHidden/>
          </w:rPr>
          <w:fldChar w:fldCharType="separate"/>
        </w:r>
        <w:r>
          <w:rPr>
            <w:noProof/>
            <w:webHidden/>
          </w:rPr>
          <w:t>3</w:t>
        </w:r>
        <w:r>
          <w:rPr>
            <w:noProof/>
            <w:webHidden/>
          </w:rPr>
          <w:fldChar w:fldCharType="end"/>
        </w:r>
      </w:hyperlink>
    </w:p>
    <w:p>
      <w:pPr>
        <w:pStyle w:val="30"/>
        <w:tabs>
          <w:tab w:val="right" w:leader="dot" w:pos="8296"/>
        </w:tabs>
        <w:rPr>
          <w:rFonts w:ascii="Calibri" w:hAnsi="Calibri"/>
          <w:i w:val="0"/>
          <w:iCs w:val="0"/>
          <w:noProof/>
          <w:kern w:val="2"/>
          <w:sz w:val="21"/>
          <w:szCs w:val="22"/>
        </w:rPr>
      </w:pPr>
      <w:hyperlink w:anchor="_Toc467090889" w:history="1">
        <w:r>
          <w:rPr>
            <w:rStyle w:val="a7"/>
            <w:noProof/>
          </w:rPr>
          <w:t xml:space="preserve">2.2.3  </w:t>
        </w:r>
        <w:r>
          <w:rPr>
            <w:rStyle w:val="a7"/>
            <w:rFonts w:hint="eastAsia"/>
            <w:noProof/>
          </w:rPr>
          <w:t>操作可行性</w:t>
        </w:r>
        <w:r>
          <w:rPr>
            <w:noProof/>
            <w:webHidden/>
          </w:rPr>
          <w:tab/>
        </w:r>
        <w:r>
          <w:rPr>
            <w:noProof/>
            <w:webHidden/>
          </w:rPr>
          <w:fldChar w:fldCharType="begin"/>
        </w:r>
        <w:r>
          <w:rPr>
            <w:noProof/>
            <w:webHidden/>
          </w:rPr>
          <w:instrText xml:space="preserve"> PAGEREF _Toc467090889 \h </w:instrText>
        </w:r>
        <w:r>
          <w:rPr>
            <w:noProof/>
            <w:webHidden/>
          </w:rPr>
        </w:r>
        <w:r>
          <w:rPr>
            <w:noProof/>
            <w:webHidden/>
          </w:rPr>
          <w:fldChar w:fldCharType="separate"/>
        </w:r>
        <w:r>
          <w:rPr>
            <w:noProof/>
            <w:webHidden/>
          </w:rPr>
          <w:t>3</w:t>
        </w:r>
        <w:r>
          <w:rPr>
            <w:noProof/>
            <w:webHidden/>
          </w:rPr>
          <w:fldChar w:fldCharType="end"/>
        </w:r>
      </w:hyperlink>
    </w:p>
    <w:p>
      <w:pPr>
        <w:pStyle w:val="30"/>
        <w:tabs>
          <w:tab w:val="right" w:leader="dot" w:pos="8296"/>
        </w:tabs>
        <w:rPr>
          <w:rFonts w:ascii="Calibri" w:hAnsi="Calibri"/>
          <w:i w:val="0"/>
          <w:iCs w:val="0"/>
          <w:noProof/>
          <w:kern w:val="2"/>
          <w:sz w:val="21"/>
          <w:szCs w:val="22"/>
        </w:rPr>
      </w:pPr>
      <w:hyperlink w:anchor="_Toc467090890" w:history="1">
        <w:r>
          <w:rPr>
            <w:rStyle w:val="a7"/>
            <w:noProof/>
          </w:rPr>
          <w:t xml:space="preserve">2.2.4  </w:t>
        </w:r>
        <w:r>
          <w:rPr>
            <w:rStyle w:val="a7"/>
            <w:rFonts w:hint="eastAsia"/>
            <w:noProof/>
          </w:rPr>
          <w:t>社会可行性</w:t>
        </w:r>
        <w:r>
          <w:rPr>
            <w:noProof/>
            <w:webHidden/>
          </w:rPr>
          <w:tab/>
        </w:r>
        <w:r>
          <w:rPr>
            <w:noProof/>
            <w:webHidden/>
          </w:rPr>
          <w:fldChar w:fldCharType="begin"/>
        </w:r>
        <w:r>
          <w:rPr>
            <w:noProof/>
            <w:webHidden/>
          </w:rPr>
          <w:instrText xml:space="preserve"> PAGEREF _Toc467090890 \h </w:instrText>
        </w:r>
        <w:r>
          <w:rPr>
            <w:noProof/>
            <w:webHidden/>
          </w:rPr>
        </w:r>
        <w:r>
          <w:rPr>
            <w:noProof/>
            <w:webHidden/>
          </w:rPr>
          <w:fldChar w:fldCharType="separate"/>
        </w:r>
        <w:r>
          <w:rPr>
            <w:noProof/>
            <w:webHidden/>
          </w:rPr>
          <w:t>3</w:t>
        </w:r>
        <w:r>
          <w:rPr>
            <w:noProof/>
            <w:webHidden/>
          </w:rPr>
          <w:fldChar w:fldCharType="end"/>
        </w:r>
      </w:hyperlink>
    </w:p>
    <w:p>
      <w:pPr>
        <w:pStyle w:val="11"/>
        <w:tabs>
          <w:tab w:val="right" w:leader="dot" w:pos="8296"/>
        </w:tabs>
        <w:rPr>
          <w:rFonts w:ascii="Calibri" w:hAnsi="Calibri"/>
          <w:b w:val="0"/>
          <w:bCs w:val="0"/>
          <w:caps w:val="0"/>
          <w:noProof/>
          <w:kern w:val="2"/>
          <w:sz w:val="21"/>
          <w:szCs w:val="22"/>
        </w:rPr>
      </w:pPr>
      <w:hyperlink w:anchor="_Toc467090891" w:history="1">
        <w:r>
          <w:rPr>
            <w:rStyle w:val="a7"/>
            <w:rFonts w:ascii="宋体" w:hAnsi="宋体"/>
            <w:noProof/>
          </w:rPr>
          <w:t xml:space="preserve">3 </w:t>
        </w:r>
        <w:r>
          <w:rPr>
            <w:rStyle w:val="a7"/>
            <w:rFonts w:ascii="宋体" w:hAnsi="宋体" w:hint="eastAsia"/>
            <w:noProof/>
          </w:rPr>
          <w:t>系统分析</w:t>
        </w:r>
        <w:r>
          <w:rPr>
            <w:noProof/>
            <w:webHidden/>
          </w:rPr>
          <w:tab/>
        </w:r>
        <w:r>
          <w:rPr>
            <w:noProof/>
            <w:webHidden/>
          </w:rPr>
          <w:fldChar w:fldCharType="begin"/>
        </w:r>
        <w:r>
          <w:rPr>
            <w:noProof/>
            <w:webHidden/>
          </w:rPr>
          <w:instrText xml:space="preserve"> PAGEREF _Toc467090891 \h </w:instrText>
        </w:r>
        <w:r>
          <w:rPr>
            <w:noProof/>
            <w:webHidden/>
          </w:rPr>
        </w:r>
        <w:r>
          <w:rPr>
            <w:noProof/>
            <w:webHidden/>
          </w:rPr>
          <w:fldChar w:fldCharType="separate"/>
        </w:r>
        <w:r>
          <w:rPr>
            <w:noProof/>
            <w:webHidden/>
          </w:rPr>
          <w:t>3</w:t>
        </w:r>
        <w:r>
          <w:rPr>
            <w:noProof/>
            <w:webHidden/>
          </w:rPr>
          <w:fldChar w:fldCharType="end"/>
        </w:r>
      </w:hyperlink>
    </w:p>
    <w:p>
      <w:pPr>
        <w:pStyle w:val="20"/>
        <w:tabs>
          <w:tab w:val="right" w:leader="dot" w:pos="8296"/>
        </w:tabs>
        <w:rPr>
          <w:rFonts w:ascii="Calibri" w:hAnsi="Calibri"/>
          <w:smallCaps w:val="0"/>
          <w:noProof/>
          <w:kern w:val="2"/>
          <w:sz w:val="21"/>
          <w:szCs w:val="22"/>
        </w:rPr>
      </w:pPr>
      <w:hyperlink w:anchor="_Toc467090892" w:history="1">
        <w:r>
          <w:rPr>
            <w:rStyle w:val="a7"/>
            <w:noProof/>
          </w:rPr>
          <w:t xml:space="preserve">3.1   </w:t>
        </w:r>
        <w:r>
          <w:rPr>
            <w:rStyle w:val="a7"/>
            <w:rFonts w:hint="eastAsia"/>
            <w:noProof/>
          </w:rPr>
          <w:t>需求分析</w:t>
        </w:r>
        <w:r>
          <w:rPr>
            <w:noProof/>
            <w:webHidden/>
          </w:rPr>
          <w:tab/>
        </w:r>
        <w:r>
          <w:rPr>
            <w:noProof/>
            <w:webHidden/>
          </w:rPr>
          <w:fldChar w:fldCharType="begin"/>
        </w:r>
        <w:r>
          <w:rPr>
            <w:noProof/>
            <w:webHidden/>
          </w:rPr>
          <w:instrText xml:space="preserve"> PAGEREF _Toc467090892 \h </w:instrText>
        </w:r>
        <w:r>
          <w:rPr>
            <w:noProof/>
            <w:webHidden/>
          </w:rPr>
        </w:r>
        <w:r>
          <w:rPr>
            <w:noProof/>
            <w:webHidden/>
          </w:rPr>
          <w:fldChar w:fldCharType="separate"/>
        </w:r>
        <w:r>
          <w:rPr>
            <w:noProof/>
            <w:webHidden/>
          </w:rPr>
          <w:t>3</w:t>
        </w:r>
        <w:r>
          <w:rPr>
            <w:noProof/>
            <w:webHidden/>
          </w:rPr>
          <w:fldChar w:fldCharType="end"/>
        </w:r>
      </w:hyperlink>
    </w:p>
    <w:p>
      <w:pPr>
        <w:pStyle w:val="30"/>
        <w:tabs>
          <w:tab w:val="right" w:leader="dot" w:pos="8296"/>
        </w:tabs>
        <w:rPr>
          <w:rFonts w:ascii="Calibri" w:hAnsi="Calibri"/>
          <w:i w:val="0"/>
          <w:iCs w:val="0"/>
          <w:noProof/>
          <w:kern w:val="2"/>
          <w:sz w:val="21"/>
          <w:szCs w:val="22"/>
        </w:rPr>
      </w:pPr>
      <w:hyperlink w:anchor="_Toc467090893" w:history="1">
        <w:r>
          <w:rPr>
            <w:rStyle w:val="a7"/>
            <w:noProof/>
          </w:rPr>
          <w:t xml:space="preserve">3.1.1  </w:t>
        </w:r>
        <w:r>
          <w:rPr>
            <w:rStyle w:val="a7"/>
            <w:rFonts w:hint="eastAsia"/>
            <w:noProof/>
          </w:rPr>
          <w:t>项目的初步范围</w:t>
        </w:r>
        <w:r>
          <w:rPr>
            <w:noProof/>
            <w:webHidden/>
          </w:rPr>
          <w:tab/>
        </w:r>
        <w:r>
          <w:rPr>
            <w:noProof/>
            <w:webHidden/>
          </w:rPr>
          <w:fldChar w:fldCharType="begin"/>
        </w:r>
        <w:r>
          <w:rPr>
            <w:noProof/>
            <w:webHidden/>
          </w:rPr>
          <w:instrText xml:space="preserve"> PAGEREF _Toc467090893 \h </w:instrText>
        </w:r>
        <w:r>
          <w:rPr>
            <w:noProof/>
            <w:webHidden/>
          </w:rPr>
        </w:r>
        <w:r>
          <w:rPr>
            <w:noProof/>
            <w:webHidden/>
          </w:rPr>
          <w:fldChar w:fldCharType="separate"/>
        </w:r>
        <w:r>
          <w:rPr>
            <w:noProof/>
            <w:webHidden/>
          </w:rPr>
          <w:t>3</w:t>
        </w:r>
        <w:r>
          <w:rPr>
            <w:noProof/>
            <w:webHidden/>
          </w:rPr>
          <w:fldChar w:fldCharType="end"/>
        </w:r>
      </w:hyperlink>
    </w:p>
    <w:p>
      <w:pPr>
        <w:pStyle w:val="30"/>
        <w:tabs>
          <w:tab w:val="right" w:leader="dot" w:pos="8296"/>
        </w:tabs>
        <w:rPr>
          <w:rFonts w:ascii="Calibri" w:hAnsi="Calibri"/>
          <w:i w:val="0"/>
          <w:iCs w:val="0"/>
          <w:noProof/>
          <w:kern w:val="2"/>
          <w:sz w:val="21"/>
          <w:szCs w:val="22"/>
        </w:rPr>
      </w:pPr>
      <w:hyperlink w:anchor="_Toc467090894" w:history="1">
        <w:r>
          <w:rPr>
            <w:rStyle w:val="a7"/>
            <w:noProof/>
          </w:rPr>
          <w:t xml:space="preserve">3.1.2  </w:t>
        </w:r>
        <w:r>
          <w:rPr>
            <w:rStyle w:val="a7"/>
            <w:rFonts w:hint="eastAsia"/>
            <w:noProof/>
          </w:rPr>
          <w:t>主要功能模块</w:t>
        </w:r>
        <w:r>
          <w:rPr>
            <w:noProof/>
            <w:webHidden/>
          </w:rPr>
          <w:tab/>
        </w:r>
        <w:r>
          <w:rPr>
            <w:noProof/>
            <w:webHidden/>
          </w:rPr>
          <w:fldChar w:fldCharType="begin"/>
        </w:r>
        <w:r>
          <w:rPr>
            <w:noProof/>
            <w:webHidden/>
          </w:rPr>
          <w:instrText xml:space="preserve"> PAGEREF _Toc467090894 \h </w:instrText>
        </w:r>
        <w:r>
          <w:rPr>
            <w:noProof/>
            <w:webHidden/>
          </w:rPr>
        </w:r>
        <w:r>
          <w:rPr>
            <w:noProof/>
            <w:webHidden/>
          </w:rPr>
          <w:fldChar w:fldCharType="separate"/>
        </w:r>
        <w:r>
          <w:rPr>
            <w:noProof/>
            <w:webHidden/>
          </w:rPr>
          <w:t>4</w:t>
        </w:r>
        <w:r>
          <w:rPr>
            <w:noProof/>
            <w:webHidden/>
          </w:rPr>
          <w:fldChar w:fldCharType="end"/>
        </w:r>
      </w:hyperlink>
    </w:p>
    <w:p>
      <w:pPr>
        <w:pStyle w:val="20"/>
        <w:tabs>
          <w:tab w:val="right" w:leader="dot" w:pos="8296"/>
        </w:tabs>
        <w:rPr>
          <w:rFonts w:ascii="Calibri" w:hAnsi="Calibri"/>
          <w:smallCaps w:val="0"/>
          <w:noProof/>
          <w:kern w:val="2"/>
          <w:sz w:val="21"/>
          <w:szCs w:val="22"/>
        </w:rPr>
      </w:pPr>
      <w:hyperlink w:anchor="_Toc467090895" w:history="1">
        <w:r>
          <w:rPr>
            <w:rStyle w:val="a7"/>
            <w:noProof/>
          </w:rPr>
          <w:t>3.2 UML</w:t>
        </w:r>
        <w:r>
          <w:rPr>
            <w:rStyle w:val="a7"/>
            <w:rFonts w:hint="eastAsia"/>
            <w:noProof/>
          </w:rPr>
          <w:t>对象建模</w:t>
        </w:r>
        <w:r>
          <w:rPr>
            <w:noProof/>
            <w:webHidden/>
          </w:rPr>
          <w:tab/>
        </w:r>
        <w:r>
          <w:rPr>
            <w:noProof/>
            <w:webHidden/>
          </w:rPr>
          <w:fldChar w:fldCharType="begin"/>
        </w:r>
        <w:r>
          <w:rPr>
            <w:noProof/>
            <w:webHidden/>
          </w:rPr>
          <w:instrText xml:space="preserve"> PAGEREF _Toc467090895 \h </w:instrText>
        </w:r>
        <w:r>
          <w:rPr>
            <w:noProof/>
            <w:webHidden/>
          </w:rPr>
        </w:r>
        <w:r>
          <w:rPr>
            <w:noProof/>
            <w:webHidden/>
          </w:rPr>
          <w:fldChar w:fldCharType="separate"/>
        </w:r>
        <w:r>
          <w:rPr>
            <w:noProof/>
            <w:webHidden/>
          </w:rPr>
          <w:t>4</w:t>
        </w:r>
        <w:r>
          <w:rPr>
            <w:noProof/>
            <w:webHidden/>
          </w:rPr>
          <w:fldChar w:fldCharType="end"/>
        </w:r>
      </w:hyperlink>
    </w:p>
    <w:p>
      <w:pPr>
        <w:pStyle w:val="30"/>
        <w:tabs>
          <w:tab w:val="right" w:leader="dot" w:pos="8296"/>
        </w:tabs>
        <w:rPr>
          <w:rFonts w:ascii="Calibri" w:hAnsi="Calibri"/>
          <w:i w:val="0"/>
          <w:iCs w:val="0"/>
          <w:noProof/>
          <w:kern w:val="2"/>
          <w:sz w:val="21"/>
          <w:szCs w:val="22"/>
        </w:rPr>
      </w:pPr>
      <w:hyperlink w:anchor="_Toc467090896" w:history="1">
        <w:r>
          <w:rPr>
            <w:rStyle w:val="a7"/>
            <w:noProof/>
          </w:rPr>
          <w:t xml:space="preserve">3.2.1  </w:t>
        </w:r>
        <w:r>
          <w:rPr>
            <w:rStyle w:val="a7"/>
            <w:rFonts w:hint="eastAsia"/>
            <w:noProof/>
          </w:rPr>
          <w:t>对象建模概述</w:t>
        </w:r>
        <w:r>
          <w:rPr>
            <w:noProof/>
            <w:webHidden/>
          </w:rPr>
          <w:tab/>
        </w:r>
        <w:r>
          <w:rPr>
            <w:noProof/>
            <w:webHidden/>
          </w:rPr>
          <w:fldChar w:fldCharType="begin"/>
        </w:r>
        <w:r>
          <w:rPr>
            <w:noProof/>
            <w:webHidden/>
          </w:rPr>
          <w:instrText xml:space="preserve"> PAGEREF _Toc467090896 \h </w:instrText>
        </w:r>
        <w:r>
          <w:rPr>
            <w:noProof/>
            <w:webHidden/>
          </w:rPr>
        </w:r>
        <w:r>
          <w:rPr>
            <w:noProof/>
            <w:webHidden/>
          </w:rPr>
          <w:fldChar w:fldCharType="separate"/>
        </w:r>
        <w:r>
          <w:rPr>
            <w:noProof/>
            <w:webHidden/>
          </w:rPr>
          <w:t>4</w:t>
        </w:r>
        <w:r>
          <w:rPr>
            <w:noProof/>
            <w:webHidden/>
          </w:rPr>
          <w:fldChar w:fldCharType="end"/>
        </w:r>
      </w:hyperlink>
    </w:p>
    <w:p>
      <w:pPr>
        <w:pStyle w:val="30"/>
        <w:tabs>
          <w:tab w:val="right" w:leader="dot" w:pos="8296"/>
        </w:tabs>
        <w:rPr>
          <w:rFonts w:ascii="Calibri" w:hAnsi="Calibri"/>
          <w:i w:val="0"/>
          <w:iCs w:val="0"/>
          <w:noProof/>
          <w:kern w:val="2"/>
          <w:sz w:val="21"/>
          <w:szCs w:val="22"/>
        </w:rPr>
      </w:pPr>
      <w:hyperlink w:anchor="_Toc467090897" w:history="1">
        <w:r>
          <w:rPr>
            <w:rStyle w:val="a7"/>
            <w:noProof/>
          </w:rPr>
          <w:t xml:space="preserve">3.2.2  </w:t>
        </w:r>
        <w:r>
          <w:rPr>
            <w:rStyle w:val="a7"/>
            <w:rFonts w:hint="eastAsia"/>
            <w:noProof/>
          </w:rPr>
          <w:t>用例模型</w:t>
        </w:r>
        <w:r>
          <w:rPr>
            <w:noProof/>
            <w:webHidden/>
          </w:rPr>
          <w:tab/>
        </w:r>
        <w:r>
          <w:rPr>
            <w:noProof/>
            <w:webHidden/>
          </w:rPr>
          <w:fldChar w:fldCharType="begin"/>
        </w:r>
        <w:r>
          <w:rPr>
            <w:noProof/>
            <w:webHidden/>
          </w:rPr>
          <w:instrText xml:space="preserve"> PAGEREF _Toc467090897 \h </w:instrText>
        </w:r>
        <w:r>
          <w:rPr>
            <w:noProof/>
            <w:webHidden/>
          </w:rPr>
        </w:r>
        <w:r>
          <w:rPr>
            <w:noProof/>
            <w:webHidden/>
          </w:rPr>
          <w:fldChar w:fldCharType="separate"/>
        </w:r>
        <w:r>
          <w:rPr>
            <w:noProof/>
            <w:webHidden/>
          </w:rPr>
          <w:t>4</w:t>
        </w:r>
        <w:r>
          <w:rPr>
            <w:noProof/>
            <w:webHidden/>
          </w:rPr>
          <w:fldChar w:fldCharType="end"/>
        </w:r>
      </w:hyperlink>
    </w:p>
    <w:p>
      <w:pPr>
        <w:pStyle w:val="30"/>
        <w:tabs>
          <w:tab w:val="right" w:leader="dot" w:pos="8296"/>
        </w:tabs>
        <w:rPr>
          <w:rFonts w:ascii="Calibri" w:hAnsi="Calibri"/>
          <w:i w:val="0"/>
          <w:iCs w:val="0"/>
          <w:noProof/>
          <w:kern w:val="2"/>
          <w:sz w:val="21"/>
          <w:szCs w:val="22"/>
        </w:rPr>
      </w:pPr>
      <w:hyperlink w:anchor="_Toc467090898" w:history="1">
        <w:r>
          <w:rPr>
            <w:rStyle w:val="a7"/>
            <w:noProof/>
          </w:rPr>
          <w:t xml:space="preserve">3.2.3  </w:t>
        </w:r>
        <w:r>
          <w:rPr>
            <w:rStyle w:val="a7"/>
            <w:rFonts w:hint="eastAsia"/>
            <w:noProof/>
          </w:rPr>
          <w:t>用例描述</w:t>
        </w:r>
        <w:r>
          <w:rPr>
            <w:noProof/>
            <w:webHidden/>
          </w:rPr>
          <w:tab/>
        </w:r>
        <w:r>
          <w:rPr>
            <w:noProof/>
            <w:webHidden/>
          </w:rPr>
          <w:fldChar w:fldCharType="begin"/>
        </w:r>
        <w:r>
          <w:rPr>
            <w:noProof/>
            <w:webHidden/>
          </w:rPr>
          <w:instrText xml:space="preserve"> PAGEREF _Toc467090898 \h </w:instrText>
        </w:r>
        <w:r>
          <w:rPr>
            <w:noProof/>
            <w:webHidden/>
          </w:rPr>
        </w:r>
        <w:r>
          <w:rPr>
            <w:noProof/>
            <w:webHidden/>
          </w:rPr>
          <w:fldChar w:fldCharType="separate"/>
        </w:r>
        <w:r>
          <w:rPr>
            <w:noProof/>
            <w:webHidden/>
          </w:rPr>
          <w:t>5</w:t>
        </w:r>
        <w:r>
          <w:rPr>
            <w:noProof/>
            <w:webHidden/>
          </w:rPr>
          <w:fldChar w:fldCharType="end"/>
        </w:r>
      </w:hyperlink>
    </w:p>
    <w:p>
      <w:pPr>
        <w:pStyle w:val="30"/>
        <w:tabs>
          <w:tab w:val="right" w:leader="dot" w:pos="8296"/>
        </w:tabs>
        <w:rPr>
          <w:rFonts w:ascii="Calibri" w:hAnsi="Calibri"/>
          <w:i w:val="0"/>
          <w:iCs w:val="0"/>
          <w:noProof/>
          <w:kern w:val="2"/>
          <w:sz w:val="21"/>
          <w:szCs w:val="22"/>
        </w:rPr>
      </w:pPr>
      <w:hyperlink w:anchor="_Toc467090899" w:history="1">
        <w:r>
          <w:rPr>
            <w:rStyle w:val="a7"/>
            <w:noProof/>
          </w:rPr>
          <w:t xml:space="preserve">3.2.4  </w:t>
        </w:r>
        <w:r>
          <w:rPr>
            <w:rStyle w:val="a7"/>
            <w:rFonts w:hint="eastAsia"/>
            <w:noProof/>
          </w:rPr>
          <w:t>系统活动图</w:t>
        </w:r>
        <w:r>
          <w:rPr>
            <w:noProof/>
            <w:webHidden/>
          </w:rPr>
          <w:tab/>
        </w:r>
        <w:r>
          <w:rPr>
            <w:noProof/>
            <w:webHidden/>
          </w:rPr>
          <w:fldChar w:fldCharType="begin"/>
        </w:r>
        <w:r>
          <w:rPr>
            <w:noProof/>
            <w:webHidden/>
          </w:rPr>
          <w:instrText xml:space="preserve"> PAGEREF _Toc467090899 \h </w:instrText>
        </w:r>
        <w:r>
          <w:rPr>
            <w:noProof/>
            <w:webHidden/>
          </w:rPr>
        </w:r>
        <w:r>
          <w:rPr>
            <w:noProof/>
            <w:webHidden/>
          </w:rPr>
          <w:fldChar w:fldCharType="separate"/>
        </w:r>
        <w:r>
          <w:rPr>
            <w:noProof/>
            <w:webHidden/>
          </w:rPr>
          <w:t>5</w:t>
        </w:r>
        <w:r>
          <w:rPr>
            <w:noProof/>
            <w:webHidden/>
          </w:rPr>
          <w:fldChar w:fldCharType="end"/>
        </w:r>
      </w:hyperlink>
    </w:p>
    <w:p>
      <w:pPr>
        <w:pStyle w:val="30"/>
        <w:tabs>
          <w:tab w:val="right" w:leader="dot" w:pos="8296"/>
        </w:tabs>
        <w:rPr>
          <w:rFonts w:ascii="Calibri" w:hAnsi="Calibri"/>
          <w:i w:val="0"/>
          <w:iCs w:val="0"/>
          <w:noProof/>
          <w:kern w:val="2"/>
          <w:sz w:val="21"/>
          <w:szCs w:val="22"/>
        </w:rPr>
      </w:pPr>
      <w:hyperlink w:anchor="_Toc467090900" w:history="1">
        <w:r>
          <w:rPr>
            <w:rStyle w:val="a7"/>
            <w:noProof/>
          </w:rPr>
          <w:t xml:space="preserve">3.2.5  </w:t>
        </w:r>
        <w:r>
          <w:rPr>
            <w:rStyle w:val="a7"/>
            <w:rFonts w:hint="eastAsia"/>
            <w:noProof/>
          </w:rPr>
          <w:t>业务流程图</w:t>
        </w:r>
        <w:r>
          <w:rPr>
            <w:noProof/>
            <w:webHidden/>
          </w:rPr>
          <w:tab/>
        </w:r>
        <w:r>
          <w:rPr>
            <w:noProof/>
            <w:webHidden/>
          </w:rPr>
          <w:fldChar w:fldCharType="begin"/>
        </w:r>
        <w:r>
          <w:rPr>
            <w:noProof/>
            <w:webHidden/>
          </w:rPr>
          <w:instrText xml:space="preserve"> PAGEREF _Toc467090900 \h </w:instrText>
        </w:r>
        <w:r>
          <w:rPr>
            <w:noProof/>
            <w:webHidden/>
          </w:rPr>
        </w:r>
        <w:r>
          <w:rPr>
            <w:noProof/>
            <w:webHidden/>
          </w:rPr>
          <w:fldChar w:fldCharType="separate"/>
        </w:r>
        <w:r>
          <w:rPr>
            <w:noProof/>
            <w:webHidden/>
          </w:rPr>
          <w:t>5</w:t>
        </w:r>
        <w:r>
          <w:rPr>
            <w:noProof/>
            <w:webHidden/>
          </w:rPr>
          <w:fldChar w:fldCharType="end"/>
        </w:r>
      </w:hyperlink>
    </w:p>
    <w:p>
      <w:pPr>
        <w:pStyle w:val="30"/>
        <w:tabs>
          <w:tab w:val="right" w:leader="dot" w:pos="8296"/>
        </w:tabs>
        <w:rPr>
          <w:rFonts w:ascii="Calibri" w:hAnsi="Calibri"/>
          <w:i w:val="0"/>
          <w:iCs w:val="0"/>
          <w:noProof/>
          <w:kern w:val="2"/>
          <w:sz w:val="21"/>
          <w:szCs w:val="22"/>
        </w:rPr>
      </w:pPr>
      <w:hyperlink w:anchor="_Toc467090901" w:history="1">
        <w:r>
          <w:rPr>
            <w:rStyle w:val="a7"/>
            <w:noProof/>
          </w:rPr>
          <w:t xml:space="preserve">3.2.6  </w:t>
        </w:r>
        <w:r>
          <w:rPr>
            <w:rStyle w:val="a7"/>
            <w:rFonts w:hint="eastAsia"/>
            <w:noProof/>
          </w:rPr>
          <w:t>业务流程分析</w:t>
        </w:r>
        <w:r>
          <w:rPr>
            <w:noProof/>
            <w:webHidden/>
          </w:rPr>
          <w:tab/>
        </w:r>
        <w:r>
          <w:rPr>
            <w:noProof/>
            <w:webHidden/>
          </w:rPr>
          <w:fldChar w:fldCharType="begin"/>
        </w:r>
        <w:r>
          <w:rPr>
            <w:noProof/>
            <w:webHidden/>
          </w:rPr>
          <w:instrText xml:space="preserve"> PAGEREF _Toc467090901 \h </w:instrText>
        </w:r>
        <w:r>
          <w:rPr>
            <w:noProof/>
            <w:webHidden/>
          </w:rPr>
        </w:r>
        <w:r>
          <w:rPr>
            <w:noProof/>
            <w:webHidden/>
          </w:rPr>
          <w:fldChar w:fldCharType="separate"/>
        </w:r>
        <w:r>
          <w:rPr>
            <w:noProof/>
            <w:webHidden/>
          </w:rPr>
          <w:t>5</w:t>
        </w:r>
        <w:r>
          <w:rPr>
            <w:noProof/>
            <w:webHidden/>
          </w:rPr>
          <w:fldChar w:fldCharType="end"/>
        </w:r>
      </w:hyperlink>
    </w:p>
    <w:p>
      <w:pPr>
        <w:pStyle w:val="30"/>
        <w:tabs>
          <w:tab w:val="right" w:leader="dot" w:pos="8296"/>
        </w:tabs>
        <w:rPr>
          <w:rFonts w:ascii="Calibri" w:hAnsi="Calibri"/>
          <w:i w:val="0"/>
          <w:iCs w:val="0"/>
          <w:noProof/>
          <w:kern w:val="2"/>
          <w:sz w:val="21"/>
          <w:szCs w:val="22"/>
        </w:rPr>
      </w:pPr>
      <w:hyperlink w:anchor="_Toc467090902" w:history="1">
        <w:r>
          <w:rPr>
            <w:rStyle w:val="a7"/>
            <w:noProof/>
          </w:rPr>
          <w:t xml:space="preserve">3.2.7  </w:t>
        </w:r>
        <w:r>
          <w:rPr>
            <w:rStyle w:val="a7"/>
            <w:rFonts w:hint="eastAsia"/>
            <w:noProof/>
          </w:rPr>
          <w:t>类图</w:t>
        </w:r>
        <w:r>
          <w:rPr>
            <w:noProof/>
            <w:webHidden/>
          </w:rPr>
          <w:tab/>
        </w:r>
        <w:r>
          <w:rPr>
            <w:noProof/>
            <w:webHidden/>
          </w:rPr>
          <w:fldChar w:fldCharType="begin"/>
        </w:r>
        <w:r>
          <w:rPr>
            <w:noProof/>
            <w:webHidden/>
          </w:rPr>
          <w:instrText xml:space="preserve"> PAGEREF _Toc467090902 \h </w:instrText>
        </w:r>
        <w:r>
          <w:rPr>
            <w:noProof/>
            <w:webHidden/>
          </w:rPr>
        </w:r>
        <w:r>
          <w:rPr>
            <w:noProof/>
            <w:webHidden/>
          </w:rPr>
          <w:fldChar w:fldCharType="separate"/>
        </w:r>
        <w:r>
          <w:rPr>
            <w:noProof/>
            <w:webHidden/>
          </w:rPr>
          <w:t>5</w:t>
        </w:r>
        <w:r>
          <w:rPr>
            <w:noProof/>
            <w:webHidden/>
          </w:rPr>
          <w:fldChar w:fldCharType="end"/>
        </w:r>
      </w:hyperlink>
    </w:p>
    <w:p>
      <w:pPr>
        <w:pStyle w:val="11"/>
        <w:tabs>
          <w:tab w:val="right" w:leader="dot" w:pos="8296"/>
        </w:tabs>
        <w:rPr>
          <w:rFonts w:ascii="Calibri" w:hAnsi="Calibri"/>
          <w:b w:val="0"/>
          <w:bCs w:val="0"/>
          <w:caps w:val="0"/>
          <w:noProof/>
          <w:kern w:val="2"/>
          <w:sz w:val="21"/>
          <w:szCs w:val="22"/>
        </w:rPr>
      </w:pPr>
      <w:hyperlink w:anchor="_Toc467090903" w:history="1">
        <w:r>
          <w:rPr>
            <w:rStyle w:val="a7"/>
            <w:rFonts w:ascii="宋体" w:hAnsi="宋体"/>
            <w:noProof/>
          </w:rPr>
          <w:t xml:space="preserve">4 </w:t>
        </w:r>
        <w:r>
          <w:rPr>
            <w:rStyle w:val="a7"/>
            <w:rFonts w:ascii="宋体" w:hAnsi="宋体" w:hint="eastAsia"/>
            <w:noProof/>
          </w:rPr>
          <w:t>数据库设计</w:t>
        </w:r>
        <w:r>
          <w:rPr>
            <w:noProof/>
            <w:webHidden/>
          </w:rPr>
          <w:tab/>
        </w:r>
        <w:r>
          <w:rPr>
            <w:noProof/>
            <w:webHidden/>
          </w:rPr>
          <w:fldChar w:fldCharType="begin"/>
        </w:r>
        <w:r>
          <w:rPr>
            <w:noProof/>
            <w:webHidden/>
          </w:rPr>
          <w:instrText xml:space="preserve"> PAGEREF _Toc467090903 \h </w:instrText>
        </w:r>
        <w:r>
          <w:rPr>
            <w:noProof/>
            <w:webHidden/>
          </w:rPr>
        </w:r>
        <w:r>
          <w:rPr>
            <w:noProof/>
            <w:webHidden/>
          </w:rPr>
          <w:fldChar w:fldCharType="separate"/>
        </w:r>
        <w:r>
          <w:rPr>
            <w:noProof/>
            <w:webHidden/>
          </w:rPr>
          <w:t>5</w:t>
        </w:r>
        <w:r>
          <w:rPr>
            <w:noProof/>
            <w:webHidden/>
          </w:rPr>
          <w:fldChar w:fldCharType="end"/>
        </w:r>
      </w:hyperlink>
    </w:p>
    <w:p>
      <w:pPr>
        <w:pStyle w:val="20"/>
        <w:tabs>
          <w:tab w:val="right" w:leader="dot" w:pos="8296"/>
        </w:tabs>
        <w:rPr>
          <w:rFonts w:ascii="Calibri" w:hAnsi="Calibri"/>
          <w:smallCaps w:val="0"/>
          <w:noProof/>
          <w:kern w:val="2"/>
          <w:sz w:val="21"/>
          <w:szCs w:val="22"/>
        </w:rPr>
      </w:pPr>
      <w:hyperlink w:anchor="_Toc467090904" w:history="1">
        <w:r>
          <w:rPr>
            <w:rStyle w:val="a7"/>
            <w:noProof/>
          </w:rPr>
          <w:t xml:space="preserve">4.1   </w:t>
        </w:r>
        <w:r>
          <w:rPr>
            <w:rStyle w:val="a7"/>
            <w:rFonts w:hint="eastAsia"/>
            <w:noProof/>
          </w:rPr>
          <w:t>需求分析</w:t>
        </w:r>
        <w:r>
          <w:rPr>
            <w:noProof/>
            <w:webHidden/>
          </w:rPr>
          <w:tab/>
        </w:r>
        <w:r>
          <w:rPr>
            <w:noProof/>
            <w:webHidden/>
          </w:rPr>
          <w:fldChar w:fldCharType="begin"/>
        </w:r>
        <w:r>
          <w:rPr>
            <w:noProof/>
            <w:webHidden/>
          </w:rPr>
          <w:instrText xml:space="preserve"> PAGEREF _Toc467090904 \h </w:instrText>
        </w:r>
        <w:r>
          <w:rPr>
            <w:noProof/>
            <w:webHidden/>
          </w:rPr>
        </w:r>
        <w:r>
          <w:rPr>
            <w:noProof/>
            <w:webHidden/>
          </w:rPr>
          <w:fldChar w:fldCharType="separate"/>
        </w:r>
        <w:r>
          <w:rPr>
            <w:noProof/>
            <w:webHidden/>
          </w:rPr>
          <w:t>5</w:t>
        </w:r>
        <w:r>
          <w:rPr>
            <w:noProof/>
            <w:webHidden/>
          </w:rPr>
          <w:fldChar w:fldCharType="end"/>
        </w:r>
      </w:hyperlink>
    </w:p>
    <w:p>
      <w:pPr>
        <w:pStyle w:val="30"/>
        <w:tabs>
          <w:tab w:val="right" w:leader="dot" w:pos="8296"/>
        </w:tabs>
        <w:rPr>
          <w:rFonts w:ascii="Calibri" w:hAnsi="Calibri"/>
          <w:i w:val="0"/>
          <w:iCs w:val="0"/>
          <w:noProof/>
          <w:kern w:val="2"/>
          <w:sz w:val="21"/>
          <w:szCs w:val="22"/>
        </w:rPr>
      </w:pPr>
      <w:hyperlink w:anchor="_Toc467090905" w:history="1">
        <w:r>
          <w:rPr>
            <w:rStyle w:val="a7"/>
            <w:noProof/>
          </w:rPr>
          <w:t xml:space="preserve">4.1.1  </w:t>
        </w:r>
        <w:r>
          <w:rPr>
            <w:rStyle w:val="a7"/>
            <w:rFonts w:hint="eastAsia"/>
            <w:noProof/>
          </w:rPr>
          <w:t>功能需求分析</w:t>
        </w:r>
        <w:r>
          <w:rPr>
            <w:noProof/>
            <w:webHidden/>
          </w:rPr>
          <w:tab/>
        </w:r>
        <w:r>
          <w:rPr>
            <w:noProof/>
            <w:webHidden/>
          </w:rPr>
          <w:fldChar w:fldCharType="begin"/>
        </w:r>
        <w:r>
          <w:rPr>
            <w:noProof/>
            <w:webHidden/>
          </w:rPr>
          <w:instrText xml:space="preserve"> PAGEREF _Toc467090905 \h </w:instrText>
        </w:r>
        <w:r>
          <w:rPr>
            <w:noProof/>
            <w:webHidden/>
          </w:rPr>
        </w:r>
        <w:r>
          <w:rPr>
            <w:noProof/>
            <w:webHidden/>
          </w:rPr>
          <w:fldChar w:fldCharType="separate"/>
        </w:r>
        <w:r>
          <w:rPr>
            <w:noProof/>
            <w:webHidden/>
          </w:rPr>
          <w:t>5</w:t>
        </w:r>
        <w:r>
          <w:rPr>
            <w:noProof/>
            <w:webHidden/>
          </w:rPr>
          <w:fldChar w:fldCharType="end"/>
        </w:r>
      </w:hyperlink>
    </w:p>
    <w:p>
      <w:pPr>
        <w:pStyle w:val="20"/>
        <w:tabs>
          <w:tab w:val="right" w:leader="dot" w:pos="8296"/>
        </w:tabs>
        <w:rPr>
          <w:rFonts w:ascii="Calibri" w:hAnsi="Calibri"/>
          <w:smallCaps w:val="0"/>
          <w:noProof/>
          <w:kern w:val="2"/>
          <w:sz w:val="21"/>
          <w:szCs w:val="22"/>
        </w:rPr>
      </w:pPr>
      <w:hyperlink w:anchor="_Toc467090906" w:history="1">
        <w:r>
          <w:rPr>
            <w:rStyle w:val="a7"/>
            <w:noProof/>
          </w:rPr>
          <w:t xml:space="preserve">4.2 </w:t>
        </w:r>
        <w:r>
          <w:rPr>
            <w:rStyle w:val="a7"/>
            <w:rFonts w:hint="eastAsia"/>
            <w:noProof/>
          </w:rPr>
          <w:t>系统概念结构设计</w:t>
        </w:r>
        <w:r>
          <w:rPr>
            <w:noProof/>
            <w:webHidden/>
          </w:rPr>
          <w:tab/>
        </w:r>
        <w:r>
          <w:rPr>
            <w:noProof/>
            <w:webHidden/>
          </w:rPr>
          <w:fldChar w:fldCharType="begin"/>
        </w:r>
        <w:r>
          <w:rPr>
            <w:noProof/>
            <w:webHidden/>
          </w:rPr>
          <w:instrText xml:space="preserve"> PAGEREF _Toc467090906 \h </w:instrText>
        </w:r>
        <w:r>
          <w:rPr>
            <w:noProof/>
            <w:webHidden/>
          </w:rPr>
        </w:r>
        <w:r>
          <w:rPr>
            <w:noProof/>
            <w:webHidden/>
          </w:rPr>
          <w:fldChar w:fldCharType="separate"/>
        </w:r>
        <w:r>
          <w:rPr>
            <w:noProof/>
            <w:webHidden/>
          </w:rPr>
          <w:t>5</w:t>
        </w:r>
        <w:r>
          <w:rPr>
            <w:noProof/>
            <w:webHidden/>
          </w:rPr>
          <w:fldChar w:fldCharType="end"/>
        </w:r>
      </w:hyperlink>
    </w:p>
    <w:p>
      <w:pPr>
        <w:pStyle w:val="30"/>
        <w:tabs>
          <w:tab w:val="right" w:leader="dot" w:pos="8296"/>
        </w:tabs>
        <w:rPr>
          <w:rFonts w:ascii="Calibri" w:hAnsi="Calibri"/>
          <w:i w:val="0"/>
          <w:iCs w:val="0"/>
          <w:noProof/>
          <w:kern w:val="2"/>
          <w:sz w:val="21"/>
          <w:szCs w:val="22"/>
        </w:rPr>
      </w:pPr>
      <w:hyperlink w:anchor="_Toc467090907" w:history="1">
        <w:r>
          <w:rPr>
            <w:rStyle w:val="a7"/>
            <w:noProof/>
          </w:rPr>
          <w:t xml:space="preserve">4.2.1  </w:t>
        </w:r>
        <w:r>
          <w:rPr>
            <w:rStyle w:val="a7"/>
            <w:rFonts w:hint="eastAsia"/>
            <w:noProof/>
          </w:rPr>
          <w:t>实体</w:t>
        </w:r>
        <w:r>
          <w:rPr>
            <w:noProof/>
            <w:webHidden/>
          </w:rPr>
          <w:tab/>
        </w:r>
        <w:r>
          <w:rPr>
            <w:noProof/>
            <w:webHidden/>
          </w:rPr>
          <w:fldChar w:fldCharType="begin"/>
        </w:r>
        <w:r>
          <w:rPr>
            <w:noProof/>
            <w:webHidden/>
          </w:rPr>
          <w:instrText xml:space="preserve"> PAGEREF _Toc467090907 \h </w:instrText>
        </w:r>
        <w:r>
          <w:rPr>
            <w:noProof/>
            <w:webHidden/>
          </w:rPr>
        </w:r>
        <w:r>
          <w:rPr>
            <w:noProof/>
            <w:webHidden/>
          </w:rPr>
          <w:fldChar w:fldCharType="separate"/>
        </w:r>
        <w:r>
          <w:rPr>
            <w:noProof/>
            <w:webHidden/>
          </w:rPr>
          <w:t>5</w:t>
        </w:r>
        <w:r>
          <w:rPr>
            <w:noProof/>
            <w:webHidden/>
          </w:rPr>
          <w:fldChar w:fldCharType="end"/>
        </w:r>
      </w:hyperlink>
    </w:p>
    <w:p>
      <w:pPr>
        <w:pStyle w:val="30"/>
        <w:tabs>
          <w:tab w:val="right" w:leader="dot" w:pos="8296"/>
        </w:tabs>
        <w:rPr>
          <w:rFonts w:ascii="Calibri" w:hAnsi="Calibri"/>
          <w:i w:val="0"/>
          <w:iCs w:val="0"/>
          <w:noProof/>
          <w:kern w:val="2"/>
          <w:sz w:val="21"/>
          <w:szCs w:val="22"/>
        </w:rPr>
      </w:pPr>
      <w:hyperlink w:anchor="_Toc467090908" w:history="1">
        <w:r>
          <w:rPr>
            <w:rStyle w:val="a7"/>
            <w:noProof/>
          </w:rPr>
          <w:t xml:space="preserve">4.2.2  </w:t>
        </w:r>
        <w:r>
          <w:rPr>
            <w:rStyle w:val="a7"/>
            <w:rFonts w:hint="eastAsia"/>
            <w:noProof/>
          </w:rPr>
          <w:t>实体之间的联系</w:t>
        </w:r>
        <w:r>
          <w:rPr>
            <w:noProof/>
            <w:webHidden/>
          </w:rPr>
          <w:tab/>
        </w:r>
        <w:r>
          <w:rPr>
            <w:noProof/>
            <w:webHidden/>
          </w:rPr>
          <w:fldChar w:fldCharType="begin"/>
        </w:r>
        <w:r>
          <w:rPr>
            <w:noProof/>
            <w:webHidden/>
          </w:rPr>
          <w:instrText xml:space="preserve"> PAGEREF _Toc467090908 \h </w:instrText>
        </w:r>
        <w:r>
          <w:rPr>
            <w:noProof/>
            <w:webHidden/>
          </w:rPr>
        </w:r>
        <w:r>
          <w:rPr>
            <w:noProof/>
            <w:webHidden/>
          </w:rPr>
          <w:fldChar w:fldCharType="separate"/>
        </w:r>
        <w:r>
          <w:rPr>
            <w:noProof/>
            <w:webHidden/>
          </w:rPr>
          <w:t>5</w:t>
        </w:r>
        <w:r>
          <w:rPr>
            <w:noProof/>
            <w:webHidden/>
          </w:rPr>
          <w:fldChar w:fldCharType="end"/>
        </w:r>
      </w:hyperlink>
    </w:p>
    <w:p>
      <w:pPr>
        <w:pStyle w:val="30"/>
        <w:tabs>
          <w:tab w:val="right" w:leader="dot" w:pos="8296"/>
        </w:tabs>
        <w:rPr>
          <w:rFonts w:ascii="Calibri" w:hAnsi="Calibri"/>
          <w:i w:val="0"/>
          <w:iCs w:val="0"/>
          <w:noProof/>
          <w:kern w:val="2"/>
          <w:sz w:val="21"/>
          <w:szCs w:val="22"/>
        </w:rPr>
      </w:pPr>
      <w:hyperlink w:anchor="_Toc467090909" w:history="1">
        <w:r>
          <w:rPr>
            <w:rStyle w:val="a7"/>
            <w:noProof/>
          </w:rPr>
          <w:t xml:space="preserve">4.2.3  </w:t>
        </w:r>
        <w:r>
          <w:rPr>
            <w:rStyle w:val="a7"/>
            <w:rFonts w:hint="eastAsia"/>
            <w:noProof/>
          </w:rPr>
          <w:t>局部</w:t>
        </w:r>
        <w:r>
          <w:rPr>
            <w:rStyle w:val="a7"/>
            <w:noProof/>
          </w:rPr>
          <w:t>ER</w:t>
        </w:r>
        <w:r>
          <w:rPr>
            <w:rStyle w:val="a7"/>
            <w:rFonts w:hint="eastAsia"/>
            <w:noProof/>
          </w:rPr>
          <w:t>图</w:t>
        </w:r>
        <w:r>
          <w:rPr>
            <w:noProof/>
            <w:webHidden/>
          </w:rPr>
          <w:tab/>
        </w:r>
        <w:r>
          <w:rPr>
            <w:noProof/>
            <w:webHidden/>
          </w:rPr>
          <w:fldChar w:fldCharType="begin"/>
        </w:r>
        <w:r>
          <w:rPr>
            <w:noProof/>
            <w:webHidden/>
          </w:rPr>
          <w:instrText xml:space="preserve"> PAGEREF _Toc467090909 \h </w:instrText>
        </w:r>
        <w:r>
          <w:rPr>
            <w:noProof/>
            <w:webHidden/>
          </w:rPr>
        </w:r>
        <w:r>
          <w:rPr>
            <w:noProof/>
            <w:webHidden/>
          </w:rPr>
          <w:fldChar w:fldCharType="separate"/>
        </w:r>
        <w:r>
          <w:rPr>
            <w:noProof/>
            <w:webHidden/>
          </w:rPr>
          <w:t>6</w:t>
        </w:r>
        <w:r>
          <w:rPr>
            <w:noProof/>
            <w:webHidden/>
          </w:rPr>
          <w:fldChar w:fldCharType="end"/>
        </w:r>
      </w:hyperlink>
    </w:p>
    <w:p>
      <w:pPr>
        <w:pStyle w:val="30"/>
        <w:tabs>
          <w:tab w:val="right" w:leader="dot" w:pos="8296"/>
        </w:tabs>
        <w:rPr>
          <w:rFonts w:ascii="Calibri" w:hAnsi="Calibri"/>
          <w:i w:val="0"/>
          <w:iCs w:val="0"/>
          <w:noProof/>
          <w:kern w:val="2"/>
          <w:sz w:val="21"/>
          <w:szCs w:val="22"/>
        </w:rPr>
      </w:pPr>
      <w:hyperlink w:anchor="_Toc467090910" w:history="1">
        <w:r>
          <w:rPr>
            <w:rStyle w:val="a7"/>
            <w:noProof/>
          </w:rPr>
          <w:t xml:space="preserve">4.2.4  </w:t>
        </w:r>
        <w:r>
          <w:rPr>
            <w:rStyle w:val="a7"/>
            <w:rFonts w:hint="eastAsia"/>
            <w:noProof/>
          </w:rPr>
          <w:t>全局</w:t>
        </w:r>
        <w:r>
          <w:rPr>
            <w:rStyle w:val="a7"/>
            <w:noProof/>
          </w:rPr>
          <w:t>ER</w:t>
        </w:r>
        <w:r>
          <w:rPr>
            <w:rStyle w:val="a7"/>
            <w:rFonts w:hint="eastAsia"/>
            <w:noProof/>
          </w:rPr>
          <w:t>图</w:t>
        </w:r>
        <w:r>
          <w:rPr>
            <w:noProof/>
            <w:webHidden/>
          </w:rPr>
          <w:tab/>
        </w:r>
        <w:r>
          <w:rPr>
            <w:noProof/>
            <w:webHidden/>
          </w:rPr>
          <w:fldChar w:fldCharType="begin"/>
        </w:r>
        <w:r>
          <w:rPr>
            <w:noProof/>
            <w:webHidden/>
          </w:rPr>
          <w:instrText xml:space="preserve"> PAGEREF _Toc467090910 \h </w:instrText>
        </w:r>
        <w:r>
          <w:rPr>
            <w:noProof/>
            <w:webHidden/>
          </w:rPr>
        </w:r>
        <w:r>
          <w:rPr>
            <w:noProof/>
            <w:webHidden/>
          </w:rPr>
          <w:fldChar w:fldCharType="separate"/>
        </w:r>
        <w:r>
          <w:rPr>
            <w:noProof/>
            <w:webHidden/>
          </w:rPr>
          <w:t>6</w:t>
        </w:r>
        <w:r>
          <w:rPr>
            <w:noProof/>
            <w:webHidden/>
          </w:rPr>
          <w:fldChar w:fldCharType="end"/>
        </w:r>
      </w:hyperlink>
    </w:p>
    <w:p>
      <w:pPr>
        <w:pStyle w:val="20"/>
        <w:tabs>
          <w:tab w:val="right" w:leader="dot" w:pos="8296"/>
        </w:tabs>
        <w:rPr>
          <w:rFonts w:ascii="Calibri" w:hAnsi="Calibri"/>
          <w:smallCaps w:val="0"/>
          <w:noProof/>
          <w:kern w:val="2"/>
          <w:sz w:val="21"/>
          <w:szCs w:val="22"/>
        </w:rPr>
      </w:pPr>
      <w:hyperlink w:anchor="_Toc467090911" w:history="1">
        <w:r>
          <w:rPr>
            <w:rStyle w:val="a7"/>
            <w:noProof/>
          </w:rPr>
          <w:t xml:space="preserve">4.3 </w:t>
        </w:r>
        <w:r>
          <w:rPr>
            <w:rStyle w:val="a7"/>
            <w:rFonts w:hint="eastAsia"/>
            <w:noProof/>
          </w:rPr>
          <w:t>逻辑结构设计</w:t>
        </w:r>
        <w:r>
          <w:rPr>
            <w:noProof/>
            <w:webHidden/>
          </w:rPr>
          <w:tab/>
        </w:r>
        <w:r>
          <w:rPr>
            <w:noProof/>
            <w:webHidden/>
          </w:rPr>
          <w:fldChar w:fldCharType="begin"/>
        </w:r>
        <w:r>
          <w:rPr>
            <w:noProof/>
            <w:webHidden/>
          </w:rPr>
          <w:instrText xml:space="preserve"> PAGEREF _Toc467090911 \h </w:instrText>
        </w:r>
        <w:r>
          <w:rPr>
            <w:noProof/>
            <w:webHidden/>
          </w:rPr>
        </w:r>
        <w:r>
          <w:rPr>
            <w:noProof/>
            <w:webHidden/>
          </w:rPr>
          <w:fldChar w:fldCharType="separate"/>
        </w:r>
        <w:r>
          <w:rPr>
            <w:noProof/>
            <w:webHidden/>
          </w:rPr>
          <w:t>6</w:t>
        </w:r>
        <w:r>
          <w:rPr>
            <w:noProof/>
            <w:webHidden/>
          </w:rPr>
          <w:fldChar w:fldCharType="end"/>
        </w:r>
      </w:hyperlink>
    </w:p>
    <w:p>
      <w:pPr>
        <w:pStyle w:val="30"/>
        <w:tabs>
          <w:tab w:val="right" w:leader="dot" w:pos="8296"/>
        </w:tabs>
        <w:rPr>
          <w:rFonts w:ascii="Calibri" w:hAnsi="Calibri"/>
          <w:i w:val="0"/>
          <w:iCs w:val="0"/>
          <w:noProof/>
          <w:kern w:val="2"/>
          <w:sz w:val="21"/>
          <w:szCs w:val="22"/>
        </w:rPr>
      </w:pPr>
      <w:hyperlink w:anchor="_Toc467090912" w:history="1">
        <w:r>
          <w:rPr>
            <w:rStyle w:val="a7"/>
            <w:noProof/>
          </w:rPr>
          <w:t>4.3.1  ER</w:t>
        </w:r>
        <w:r>
          <w:rPr>
            <w:rStyle w:val="a7"/>
            <w:rFonts w:hint="eastAsia"/>
            <w:noProof/>
          </w:rPr>
          <w:t>图到关系模式的转换</w:t>
        </w:r>
        <w:r>
          <w:rPr>
            <w:noProof/>
            <w:webHidden/>
          </w:rPr>
          <w:tab/>
        </w:r>
        <w:r>
          <w:rPr>
            <w:noProof/>
            <w:webHidden/>
          </w:rPr>
          <w:fldChar w:fldCharType="begin"/>
        </w:r>
        <w:r>
          <w:rPr>
            <w:noProof/>
            <w:webHidden/>
          </w:rPr>
          <w:instrText xml:space="preserve"> PAGEREF _Toc467090912 \h </w:instrText>
        </w:r>
        <w:r>
          <w:rPr>
            <w:noProof/>
            <w:webHidden/>
          </w:rPr>
        </w:r>
        <w:r>
          <w:rPr>
            <w:noProof/>
            <w:webHidden/>
          </w:rPr>
          <w:fldChar w:fldCharType="separate"/>
        </w:r>
        <w:r>
          <w:rPr>
            <w:noProof/>
            <w:webHidden/>
          </w:rPr>
          <w:t>6</w:t>
        </w:r>
        <w:r>
          <w:rPr>
            <w:noProof/>
            <w:webHidden/>
          </w:rPr>
          <w:fldChar w:fldCharType="end"/>
        </w:r>
      </w:hyperlink>
    </w:p>
    <w:p>
      <w:pPr>
        <w:pStyle w:val="20"/>
        <w:tabs>
          <w:tab w:val="right" w:leader="dot" w:pos="8296"/>
        </w:tabs>
        <w:rPr>
          <w:rFonts w:ascii="Calibri" w:hAnsi="Calibri"/>
          <w:smallCaps w:val="0"/>
          <w:noProof/>
          <w:kern w:val="2"/>
          <w:sz w:val="21"/>
          <w:szCs w:val="22"/>
        </w:rPr>
      </w:pPr>
      <w:hyperlink w:anchor="_Toc467090913" w:history="1">
        <w:r>
          <w:rPr>
            <w:rStyle w:val="a7"/>
            <w:noProof/>
          </w:rPr>
          <w:t xml:space="preserve">4.4 </w:t>
        </w:r>
        <w:r>
          <w:rPr>
            <w:rStyle w:val="a7"/>
            <w:rFonts w:hint="eastAsia"/>
            <w:noProof/>
          </w:rPr>
          <w:t>数据流图</w:t>
        </w:r>
        <w:r>
          <w:rPr>
            <w:noProof/>
            <w:webHidden/>
          </w:rPr>
          <w:tab/>
        </w:r>
        <w:r>
          <w:rPr>
            <w:noProof/>
            <w:webHidden/>
          </w:rPr>
          <w:fldChar w:fldCharType="begin"/>
        </w:r>
        <w:r>
          <w:rPr>
            <w:noProof/>
            <w:webHidden/>
          </w:rPr>
          <w:instrText xml:space="preserve"> PAGEREF _Toc467090913 \h </w:instrText>
        </w:r>
        <w:r>
          <w:rPr>
            <w:noProof/>
            <w:webHidden/>
          </w:rPr>
        </w:r>
        <w:r>
          <w:rPr>
            <w:noProof/>
            <w:webHidden/>
          </w:rPr>
          <w:fldChar w:fldCharType="separate"/>
        </w:r>
        <w:r>
          <w:rPr>
            <w:noProof/>
            <w:webHidden/>
          </w:rPr>
          <w:t>6</w:t>
        </w:r>
        <w:r>
          <w:rPr>
            <w:noProof/>
            <w:webHidden/>
          </w:rPr>
          <w:fldChar w:fldCharType="end"/>
        </w:r>
      </w:hyperlink>
    </w:p>
    <w:p>
      <w:pPr>
        <w:pStyle w:val="20"/>
        <w:tabs>
          <w:tab w:val="right" w:leader="dot" w:pos="8296"/>
        </w:tabs>
        <w:rPr>
          <w:rFonts w:ascii="Calibri" w:hAnsi="Calibri"/>
          <w:smallCaps w:val="0"/>
          <w:noProof/>
          <w:kern w:val="2"/>
          <w:sz w:val="21"/>
          <w:szCs w:val="22"/>
        </w:rPr>
      </w:pPr>
      <w:hyperlink w:anchor="_Toc467090914" w:history="1">
        <w:r>
          <w:rPr>
            <w:rStyle w:val="a7"/>
            <w:noProof/>
          </w:rPr>
          <w:t>4.4.1</w:t>
        </w:r>
        <w:r>
          <w:rPr>
            <w:rStyle w:val="a7"/>
            <w:rFonts w:hint="eastAsia"/>
            <w:noProof/>
          </w:rPr>
          <w:t>顶层数据流图</w:t>
        </w:r>
        <w:r>
          <w:rPr>
            <w:noProof/>
            <w:webHidden/>
          </w:rPr>
          <w:tab/>
        </w:r>
        <w:r>
          <w:rPr>
            <w:noProof/>
            <w:webHidden/>
          </w:rPr>
          <w:fldChar w:fldCharType="begin"/>
        </w:r>
        <w:r>
          <w:rPr>
            <w:noProof/>
            <w:webHidden/>
          </w:rPr>
          <w:instrText xml:space="preserve"> PAGEREF _Toc467090914 \h </w:instrText>
        </w:r>
        <w:r>
          <w:rPr>
            <w:noProof/>
            <w:webHidden/>
          </w:rPr>
        </w:r>
        <w:r>
          <w:rPr>
            <w:noProof/>
            <w:webHidden/>
          </w:rPr>
          <w:fldChar w:fldCharType="separate"/>
        </w:r>
        <w:r>
          <w:rPr>
            <w:noProof/>
            <w:webHidden/>
          </w:rPr>
          <w:t>6</w:t>
        </w:r>
        <w:r>
          <w:rPr>
            <w:noProof/>
            <w:webHidden/>
          </w:rPr>
          <w:fldChar w:fldCharType="end"/>
        </w:r>
      </w:hyperlink>
    </w:p>
    <w:p>
      <w:pPr>
        <w:pStyle w:val="20"/>
        <w:tabs>
          <w:tab w:val="right" w:leader="dot" w:pos="8296"/>
        </w:tabs>
        <w:rPr>
          <w:rFonts w:ascii="Calibri" w:hAnsi="Calibri"/>
          <w:smallCaps w:val="0"/>
          <w:noProof/>
          <w:kern w:val="2"/>
          <w:sz w:val="21"/>
          <w:szCs w:val="22"/>
        </w:rPr>
      </w:pPr>
      <w:hyperlink w:anchor="_Toc467090915" w:history="1">
        <w:r>
          <w:rPr>
            <w:rStyle w:val="a7"/>
            <w:noProof/>
          </w:rPr>
          <w:t xml:space="preserve">4.4.2  </w:t>
        </w:r>
        <w:r>
          <w:rPr>
            <w:rStyle w:val="a7"/>
            <w:rFonts w:hint="eastAsia"/>
            <w:noProof/>
          </w:rPr>
          <w:t>系统局部系统数据流图</w:t>
        </w:r>
        <w:r>
          <w:rPr>
            <w:noProof/>
            <w:webHidden/>
          </w:rPr>
          <w:tab/>
        </w:r>
        <w:r>
          <w:rPr>
            <w:noProof/>
            <w:webHidden/>
          </w:rPr>
          <w:fldChar w:fldCharType="begin"/>
        </w:r>
        <w:r>
          <w:rPr>
            <w:noProof/>
            <w:webHidden/>
          </w:rPr>
          <w:instrText xml:space="preserve"> PAGEREF _Toc467090915 \h </w:instrText>
        </w:r>
        <w:r>
          <w:rPr>
            <w:noProof/>
            <w:webHidden/>
          </w:rPr>
        </w:r>
        <w:r>
          <w:rPr>
            <w:noProof/>
            <w:webHidden/>
          </w:rPr>
          <w:fldChar w:fldCharType="separate"/>
        </w:r>
        <w:r>
          <w:rPr>
            <w:noProof/>
            <w:webHidden/>
          </w:rPr>
          <w:t>6</w:t>
        </w:r>
        <w:r>
          <w:rPr>
            <w:noProof/>
            <w:webHidden/>
          </w:rPr>
          <w:fldChar w:fldCharType="end"/>
        </w:r>
      </w:hyperlink>
    </w:p>
    <w:p>
      <w:pPr>
        <w:pStyle w:val="20"/>
        <w:tabs>
          <w:tab w:val="right" w:leader="dot" w:pos="8296"/>
        </w:tabs>
        <w:rPr>
          <w:rFonts w:ascii="Calibri" w:hAnsi="Calibri"/>
          <w:smallCaps w:val="0"/>
          <w:noProof/>
          <w:kern w:val="2"/>
          <w:sz w:val="21"/>
          <w:szCs w:val="22"/>
        </w:rPr>
      </w:pPr>
      <w:hyperlink w:anchor="_Toc467090916" w:history="1">
        <w:r>
          <w:rPr>
            <w:rStyle w:val="a7"/>
            <w:noProof/>
          </w:rPr>
          <w:t xml:space="preserve">4.5 </w:t>
        </w:r>
        <w:r>
          <w:rPr>
            <w:rStyle w:val="a7"/>
            <w:rFonts w:hint="eastAsia"/>
            <w:noProof/>
          </w:rPr>
          <w:t>数据字典</w:t>
        </w:r>
        <w:r>
          <w:rPr>
            <w:noProof/>
            <w:webHidden/>
          </w:rPr>
          <w:tab/>
        </w:r>
        <w:r>
          <w:rPr>
            <w:noProof/>
            <w:webHidden/>
          </w:rPr>
          <w:fldChar w:fldCharType="begin"/>
        </w:r>
        <w:r>
          <w:rPr>
            <w:noProof/>
            <w:webHidden/>
          </w:rPr>
          <w:instrText xml:space="preserve"> PAGEREF _Toc467090916 \h </w:instrText>
        </w:r>
        <w:r>
          <w:rPr>
            <w:noProof/>
            <w:webHidden/>
          </w:rPr>
        </w:r>
        <w:r>
          <w:rPr>
            <w:noProof/>
            <w:webHidden/>
          </w:rPr>
          <w:fldChar w:fldCharType="separate"/>
        </w:r>
        <w:r>
          <w:rPr>
            <w:noProof/>
            <w:webHidden/>
          </w:rPr>
          <w:t>6</w:t>
        </w:r>
        <w:r>
          <w:rPr>
            <w:noProof/>
            <w:webHidden/>
          </w:rPr>
          <w:fldChar w:fldCharType="end"/>
        </w:r>
      </w:hyperlink>
    </w:p>
    <w:p>
      <w:pPr>
        <w:pStyle w:val="20"/>
        <w:tabs>
          <w:tab w:val="right" w:leader="dot" w:pos="8296"/>
        </w:tabs>
        <w:rPr>
          <w:rFonts w:ascii="Calibri" w:hAnsi="Calibri"/>
          <w:smallCaps w:val="0"/>
          <w:noProof/>
          <w:kern w:val="2"/>
          <w:sz w:val="21"/>
          <w:szCs w:val="22"/>
        </w:rPr>
      </w:pPr>
      <w:hyperlink w:anchor="_Toc467090917" w:history="1">
        <w:r>
          <w:rPr>
            <w:rStyle w:val="a7"/>
            <w:noProof/>
          </w:rPr>
          <w:t>4.5.1</w:t>
        </w:r>
        <w:r>
          <w:rPr>
            <w:rStyle w:val="a7"/>
            <w:rFonts w:hint="eastAsia"/>
            <w:noProof/>
          </w:rPr>
          <w:t>顶层数据流图</w:t>
        </w:r>
        <w:r>
          <w:rPr>
            <w:noProof/>
            <w:webHidden/>
          </w:rPr>
          <w:tab/>
        </w:r>
        <w:r>
          <w:rPr>
            <w:noProof/>
            <w:webHidden/>
          </w:rPr>
          <w:fldChar w:fldCharType="begin"/>
        </w:r>
        <w:r>
          <w:rPr>
            <w:noProof/>
            <w:webHidden/>
          </w:rPr>
          <w:instrText xml:space="preserve"> PAGEREF _Toc467090917 \h </w:instrText>
        </w:r>
        <w:r>
          <w:rPr>
            <w:noProof/>
            <w:webHidden/>
          </w:rPr>
        </w:r>
        <w:r>
          <w:rPr>
            <w:noProof/>
            <w:webHidden/>
          </w:rPr>
          <w:fldChar w:fldCharType="separate"/>
        </w:r>
        <w:r>
          <w:rPr>
            <w:noProof/>
            <w:webHidden/>
          </w:rPr>
          <w:t>6</w:t>
        </w:r>
        <w:r>
          <w:rPr>
            <w:noProof/>
            <w:webHidden/>
          </w:rPr>
          <w:fldChar w:fldCharType="end"/>
        </w:r>
      </w:hyperlink>
    </w:p>
    <w:p>
      <w:pPr>
        <w:pStyle w:val="20"/>
        <w:tabs>
          <w:tab w:val="right" w:leader="dot" w:pos="8296"/>
        </w:tabs>
        <w:rPr>
          <w:rFonts w:ascii="Calibri" w:hAnsi="Calibri"/>
          <w:smallCaps w:val="0"/>
          <w:noProof/>
          <w:kern w:val="2"/>
          <w:sz w:val="21"/>
          <w:szCs w:val="22"/>
        </w:rPr>
      </w:pPr>
      <w:hyperlink w:anchor="_Toc467090918" w:history="1">
        <w:r>
          <w:rPr>
            <w:rStyle w:val="a7"/>
            <w:noProof/>
          </w:rPr>
          <w:t>4.5.1</w:t>
        </w:r>
        <w:r>
          <w:rPr>
            <w:rStyle w:val="a7"/>
            <w:rFonts w:hint="eastAsia"/>
            <w:noProof/>
          </w:rPr>
          <w:t>顶层数据流图</w:t>
        </w:r>
        <w:r>
          <w:rPr>
            <w:noProof/>
            <w:webHidden/>
          </w:rPr>
          <w:tab/>
        </w:r>
        <w:r>
          <w:rPr>
            <w:noProof/>
            <w:webHidden/>
          </w:rPr>
          <w:fldChar w:fldCharType="begin"/>
        </w:r>
        <w:r>
          <w:rPr>
            <w:noProof/>
            <w:webHidden/>
          </w:rPr>
          <w:instrText xml:space="preserve"> PAGEREF _Toc467090918 \h </w:instrText>
        </w:r>
        <w:r>
          <w:rPr>
            <w:noProof/>
            <w:webHidden/>
          </w:rPr>
        </w:r>
        <w:r>
          <w:rPr>
            <w:noProof/>
            <w:webHidden/>
          </w:rPr>
          <w:fldChar w:fldCharType="separate"/>
        </w:r>
        <w:r>
          <w:rPr>
            <w:noProof/>
            <w:webHidden/>
          </w:rPr>
          <w:t>6</w:t>
        </w:r>
        <w:r>
          <w:rPr>
            <w:noProof/>
            <w:webHidden/>
          </w:rPr>
          <w:fldChar w:fldCharType="end"/>
        </w:r>
      </w:hyperlink>
    </w:p>
    <w:p>
      <w:pPr>
        <w:pStyle w:val="20"/>
        <w:tabs>
          <w:tab w:val="right" w:leader="dot" w:pos="8296"/>
        </w:tabs>
        <w:rPr>
          <w:rFonts w:ascii="Calibri" w:hAnsi="Calibri"/>
          <w:smallCaps w:val="0"/>
          <w:noProof/>
          <w:kern w:val="2"/>
          <w:sz w:val="21"/>
          <w:szCs w:val="22"/>
        </w:rPr>
      </w:pPr>
      <w:hyperlink w:anchor="_Toc467090919" w:history="1">
        <w:r>
          <w:rPr>
            <w:rStyle w:val="a7"/>
            <w:noProof/>
          </w:rPr>
          <w:t xml:space="preserve">4.6 </w:t>
        </w:r>
        <w:r>
          <w:rPr>
            <w:rStyle w:val="a7"/>
            <w:rFonts w:hint="eastAsia"/>
            <w:noProof/>
          </w:rPr>
          <w:t>表结构设计</w:t>
        </w:r>
        <w:r>
          <w:rPr>
            <w:noProof/>
            <w:webHidden/>
          </w:rPr>
          <w:tab/>
        </w:r>
        <w:r>
          <w:rPr>
            <w:noProof/>
            <w:webHidden/>
          </w:rPr>
          <w:fldChar w:fldCharType="begin"/>
        </w:r>
        <w:r>
          <w:rPr>
            <w:noProof/>
            <w:webHidden/>
          </w:rPr>
          <w:instrText xml:space="preserve"> PAGEREF _Toc467090919 \h </w:instrText>
        </w:r>
        <w:r>
          <w:rPr>
            <w:noProof/>
            <w:webHidden/>
          </w:rPr>
        </w:r>
        <w:r>
          <w:rPr>
            <w:noProof/>
            <w:webHidden/>
          </w:rPr>
          <w:fldChar w:fldCharType="separate"/>
        </w:r>
        <w:r>
          <w:rPr>
            <w:noProof/>
            <w:webHidden/>
          </w:rPr>
          <w:t>6</w:t>
        </w:r>
        <w:r>
          <w:rPr>
            <w:noProof/>
            <w:webHidden/>
          </w:rPr>
          <w:fldChar w:fldCharType="end"/>
        </w:r>
      </w:hyperlink>
    </w:p>
    <w:p>
      <w:pPr>
        <w:pStyle w:val="11"/>
        <w:tabs>
          <w:tab w:val="right" w:leader="dot" w:pos="8296"/>
        </w:tabs>
        <w:rPr>
          <w:rFonts w:ascii="Calibri" w:hAnsi="Calibri"/>
          <w:b w:val="0"/>
          <w:bCs w:val="0"/>
          <w:caps w:val="0"/>
          <w:noProof/>
          <w:kern w:val="2"/>
          <w:sz w:val="21"/>
          <w:szCs w:val="22"/>
        </w:rPr>
      </w:pPr>
      <w:hyperlink w:anchor="_Toc467090920" w:history="1">
        <w:r>
          <w:rPr>
            <w:rStyle w:val="a7"/>
            <w:rFonts w:ascii="宋体" w:hAnsi="宋体"/>
            <w:noProof/>
          </w:rPr>
          <w:t xml:space="preserve">5 </w:t>
        </w:r>
        <w:r>
          <w:rPr>
            <w:rStyle w:val="a7"/>
            <w:rFonts w:ascii="宋体" w:hAnsi="宋体" w:hint="eastAsia"/>
            <w:noProof/>
          </w:rPr>
          <w:t>模块结构规划</w:t>
        </w:r>
        <w:r>
          <w:rPr>
            <w:noProof/>
            <w:webHidden/>
          </w:rPr>
          <w:tab/>
        </w:r>
        <w:r>
          <w:rPr>
            <w:noProof/>
            <w:webHidden/>
          </w:rPr>
          <w:fldChar w:fldCharType="begin"/>
        </w:r>
        <w:r>
          <w:rPr>
            <w:noProof/>
            <w:webHidden/>
          </w:rPr>
          <w:instrText xml:space="preserve"> PAGEREF _Toc467090920 \h </w:instrText>
        </w:r>
        <w:r>
          <w:rPr>
            <w:noProof/>
            <w:webHidden/>
          </w:rPr>
        </w:r>
        <w:r>
          <w:rPr>
            <w:noProof/>
            <w:webHidden/>
          </w:rPr>
          <w:fldChar w:fldCharType="separate"/>
        </w:r>
        <w:r>
          <w:rPr>
            <w:noProof/>
            <w:webHidden/>
          </w:rPr>
          <w:t>6</w:t>
        </w:r>
        <w:r>
          <w:rPr>
            <w:noProof/>
            <w:webHidden/>
          </w:rPr>
          <w:fldChar w:fldCharType="end"/>
        </w:r>
      </w:hyperlink>
    </w:p>
    <w:p>
      <w:pPr>
        <w:pStyle w:val="20"/>
        <w:tabs>
          <w:tab w:val="right" w:leader="dot" w:pos="8296"/>
        </w:tabs>
        <w:rPr>
          <w:rFonts w:ascii="Calibri" w:hAnsi="Calibri"/>
          <w:smallCaps w:val="0"/>
          <w:noProof/>
          <w:kern w:val="2"/>
          <w:sz w:val="21"/>
          <w:szCs w:val="22"/>
        </w:rPr>
      </w:pPr>
      <w:hyperlink w:anchor="_Toc467090921" w:history="1">
        <w:r>
          <w:rPr>
            <w:rStyle w:val="a7"/>
            <w:noProof/>
          </w:rPr>
          <w:t xml:space="preserve">5.1 </w:t>
        </w:r>
        <w:r>
          <w:rPr>
            <w:rStyle w:val="a7"/>
            <w:rFonts w:hint="eastAsia"/>
            <w:noProof/>
          </w:rPr>
          <w:t>前端界面设计</w:t>
        </w:r>
        <w:r>
          <w:rPr>
            <w:noProof/>
            <w:webHidden/>
          </w:rPr>
          <w:tab/>
        </w:r>
        <w:r>
          <w:rPr>
            <w:noProof/>
            <w:webHidden/>
          </w:rPr>
          <w:fldChar w:fldCharType="begin"/>
        </w:r>
        <w:r>
          <w:rPr>
            <w:noProof/>
            <w:webHidden/>
          </w:rPr>
          <w:instrText xml:space="preserve"> PAGEREF _Toc467090921 \h </w:instrText>
        </w:r>
        <w:r>
          <w:rPr>
            <w:noProof/>
            <w:webHidden/>
          </w:rPr>
        </w:r>
        <w:r>
          <w:rPr>
            <w:noProof/>
            <w:webHidden/>
          </w:rPr>
          <w:fldChar w:fldCharType="separate"/>
        </w:r>
        <w:r>
          <w:rPr>
            <w:noProof/>
            <w:webHidden/>
          </w:rPr>
          <w:t>7</w:t>
        </w:r>
        <w:r>
          <w:rPr>
            <w:noProof/>
            <w:webHidden/>
          </w:rPr>
          <w:fldChar w:fldCharType="end"/>
        </w:r>
      </w:hyperlink>
    </w:p>
    <w:p>
      <w:pPr>
        <w:pStyle w:val="20"/>
        <w:tabs>
          <w:tab w:val="right" w:leader="dot" w:pos="8296"/>
        </w:tabs>
        <w:rPr>
          <w:rFonts w:ascii="Calibri" w:hAnsi="Calibri"/>
          <w:smallCaps w:val="0"/>
          <w:noProof/>
          <w:kern w:val="2"/>
          <w:sz w:val="21"/>
          <w:szCs w:val="22"/>
        </w:rPr>
      </w:pPr>
      <w:hyperlink w:anchor="_Toc467090922" w:history="1">
        <w:r>
          <w:rPr>
            <w:rStyle w:val="a7"/>
            <w:noProof/>
          </w:rPr>
          <w:t>5.1.1</w:t>
        </w:r>
        <w:r>
          <w:rPr>
            <w:rStyle w:val="a7"/>
            <w:rFonts w:hint="eastAsia"/>
            <w:noProof/>
          </w:rPr>
          <w:t>订餐首页布局设计</w:t>
        </w:r>
        <w:r>
          <w:rPr>
            <w:noProof/>
            <w:webHidden/>
          </w:rPr>
          <w:tab/>
        </w:r>
        <w:r>
          <w:rPr>
            <w:noProof/>
            <w:webHidden/>
          </w:rPr>
          <w:fldChar w:fldCharType="begin"/>
        </w:r>
        <w:r>
          <w:rPr>
            <w:noProof/>
            <w:webHidden/>
          </w:rPr>
          <w:instrText xml:space="preserve"> PAGEREF _Toc467090922 \h </w:instrText>
        </w:r>
        <w:r>
          <w:rPr>
            <w:noProof/>
            <w:webHidden/>
          </w:rPr>
        </w:r>
        <w:r>
          <w:rPr>
            <w:noProof/>
            <w:webHidden/>
          </w:rPr>
          <w:fldChar w:fldCharType="separate"/>
        </w:r>
        <w:r>
          <w:rPr>
            <w:noProof/>
            <w:webHidden/>
          </w:rPr>
          <w:t>7</w:t>
        </w:r>
        <w:r>
          <w:rPr>
            <w:noProof/>
            <w:webHidden/>
          </w:rPr>
          <w:fldChar w:fldCharType="end"/>
        </w:r>
      </w:hyperlink>
    </w:p>
    <w:p>
      <w:pPr>
        <w:pStyle w:val="20"/>
        <w:tabs>
          <w:tab w:val="right" w:leader="dot" w:pos="8296"/>
        </w:tabs>
        <w:rPr>
          <w:rFonts w:ascii="Calibri" w:hAnsi="Calibri"/>
          <w:smallCaps w:val="0"/>
          <w:noProof/>
          <w:kern w:val="2"/>
          <w:sz w:val="21"/>
          <w:szCs w:val="22"/>
        </w:rPr>
      </w:pPr>
      <w:hyperlink w:anchor="_Toc467090923" w:history="1">
        <w:r>
          <w:rPr>
            <w:rStyle w:val="a7"/>
            <w:noProof/>
          </w:rPr>
          <w:t>5.1.2</w:t>
        </w:r>
        <w:r>
          <w:rPr>
            <w:rStyle w:val="a7"/>
            <w:rFonts w:hint="eastAsia"/>
            <w:noProof/>
          </w:rPr>
          <w:t>用户登录和注册</w:t>
        </w:r>
        <w:r>
          <w:rPr>
            <w:noProof/>
            <w:webHidden/>
          </w:rPr>
          <w:tab/>
        </w:r>
        <w:r>
          <w:rPr>
            <w:noProof/>
            <w:webHidden/>
          </w:rPr>
          <w:fldChar w:fldCharType="begin"/>
        </w:r>
        <w:r>
          <w:rPr>
            <w:noProof/>
            <w:webHidden/>
          </w:rPr>
          <w:instrText xml:space="preserve"> PAGEREF _Toc467090923 \h </w:instrText>
        </w:r>
        <w:r>
          <w:rPr>
            <w:noProof/>
            <w:webHidden/>
          </w:rPr>
        </w:r>
        <w:r>
          <w:rPr>
            <w:noProof/>
            <w:webHidden/>
          </w:rPr>
          <w:fldChar w:fldCharType="separate"/>
        </w:r>
        <w:r>
          <w:rPr>
            <w:noProof/>
            <w:webHidden/>
          </w:rPr>
          <w:t>7</w:t>
        </w:r>
        <w:r>
          <w:rPr>
            <w:noProof/>
            <w:webHidden/>
          </w:rPr>
          <w:fldChar w:fldCharType="end"/>
        </w:r>
      </w:hyperlink>
    </w:p>
    <w:p>
      <w:pPr>
        <w:pStyle w:val="20"/>
        <w:tabs>
          <w:tab w:val="right" w:leader="dot" w:pos="8296"/>
        </w:tabs>
        <w:rPr>
          <w:rFonts w:ascii="Calibri" w:hAnsi="Calibri"/>
          <w:smallCaps w:val="0"/>
          <w:noProof/>
          <w:kern w:val="2"/>
          <w:sz w:val="21"/>
          <w:szCs w:val="22"/>
        </w:rPr>
      </w:pPr>
      <w:hyperlink w:anchor="_Toc467090924" w:history="1">
        <w:r>
          <w:rPr>
            <w:rStyle w:val="a7"/>
            <w:noProof/>
          </w:rPr>
          <w:t>5.1.3</w:t>
        </w:r>
        <w:r>
          <w:rPr>
            <w:rStyle w:val="a7"/>
            <w:rFonts w:hint="eastAsia"/>
            <w:noProof/>
          </w:rPr>
          <w:t>用户个人信息</w:t>
        </w:r>
        <w:r>
          <w:rPr>
            <w:noProof/>
            <w:webHidden/>
          </w:rPr>
          <w:tab/>
        </w:r>
        <w:r>
          <w:rPr>
            <w:noProof/>
            <w:webHidden/>
          </w:rPr>
          <w:fldChar w:fldCharType="begin"/>
        </w:r>
        <w:r>
          <w:rPr>
            <w:noProof/>
            <w:webHidden/>
          </w:rPr>
          <w:instrText xml:space="preserve"> PAGEREF _Toc467090924 \h </w:instrText>
        </w:r>
        <w:r>
          <w:rPr>
            <w:noProof/>
            <w:webHidden/>
          </w:rPr>
        </w:r>
        <w:r>
          <w:rPr>
            <w:noProof/>
            <w:webHidden/>
          </w:rPr>
          <w:fldChar w:fldCharType="separate"/>
        </w:r>
        <w:r>
          <w:rPr>
            <w:noProof/>
            <w:webHidden/>
          </w:rPr>
          <w:t>7</w:t>
        </w:r>
        <w:r>
          <w:rPr>
            <w:noProof/>
            <w:webHidden/>
          </w:rPr>
          <w:fldChar w:fldCharType="end"/>
        </w:r>
      </w:hyperlink>
    </w:p>
    <w:p>
      <w:pPr>
        <w:pStyle w:val="20"/>
        <w:tabs>
          <w:tab w:val="right" w:leader="dot" w:pos="8296"/>
        </w:tabs>
        <w:rPr>
          <w:rFonts w:ascii="Calibri" w:hAnsi="Calibri"/>
          <w:smallCaps w:val="0"/>
          <w:noProof/>
          <w:kern w:val="2"/>
          <w:sz w:val="21"/>
          <w:szCs w:val="22"/>
        </w:rPr>
      </w:pPr>
      <w:hyperlink w:anchor="_Toc467090925" w:history="1">
        <w:r>
          <w:rPr>
            <w:rStyle w:val="a7"/>
            <w:noProof/>
          </w:rPr>
          <w:t>5.1.4</w:t>
        </w:r>
        <w:r>
          <w:rPr>
            <w:rStyle w:val="a7"/>
            <w:rFonts w:hint="eastAsia"/>
            <w:noProof/>
          </w:rPr>
          <w:t>菜品详细信息</w:t>
        </w:r>
        <w:r>
          <w:rPr>
            <w:noProof/>
            <w:webHidden/>
          </w:rPr>
          <w:tab/>
        </w:r>
        <w:r>
          <w:rPr>
            <w:noProof/>
            <w:webHidden/>
          </w:rPr>
          <w:fldChar w:fldCharType="begin"/>
        </w:r>
        <w:r>
          <w:rPr>
            <w:noProof/>
            <w:webHidden/>
          </w:rPr>
          <w:instrText xml:space="preserve"> PAGEREF _Toc467090925 \h </w:instrText>
        </w:r>
        <w:r>
          <w:rPr>
            <w:noProof/>
            <w:webHidden/>
          </w:rPr>
        </w:r>
        <w:r>
          <w:rPr>
            <w:noProof/>
            <w:webHidden/>
          </w:rPr>
          <w:fldChar w:fldCharType="separate"/>
        </w:r>
        <w:r>
          <w:rPr>
            <w:noProof/>
            <w:webHidden/>
          </w:rPr>
          <w:t>7</w:t>
        </w:r>
        <w:r>
          <w:rPr>
            <w:noProof/>
            <w:webHidden/>
          </w:rPr>
          <w:fldChar w:fldCharType="end"/>
        </w:r>
      </w:hyperlink>
    </w:p>
    <w:p>
      <w:pPr>
        <w:pStyle w:val="20"/>
        <w:tabs>
          <w:tab w:val="right" w:leader="dot" w:pos="8296"/>
        </w:tabs>
        <w:rPr>
          <w:rFonts w:ascii="Calibri" w:hAnsi="Calibri"/>
          <w:smallCaps w:val="0"/>
          <w:noProof/>
          <w:kern w:val="2"/>
          <w:sz w:val="21"/>
          <w:szCs w:val="22"/>
        </w:rPr>
      </w:pPr>
      <w:hyperlink w:anchor="_Toc467090926" w:history="1">
        <w:r>
          <w:rPr>
            <w:rStyle w:val="a7"/>
            <w:noProof/>
          </w:rPr>
          <w:t>5.1.5</w:t>
        </w:r>
        <w:r>
          <w:rPr>
            <w:rStyle w:val="a7"/>
            <w:rFonts w:hint="eastAsia"/>
            <w:noProof/>
          </w:rPr>
          <w:t>订餐模块</w:t>
        </w:r>
        <w:r>
          <w:rPr>
            <w:noProof/>
            <w:webHidden/>
          </w:rPr>
          <w:tab/>
        </w:r>
        <w:r>
          <w:rPr>
            <w:noProof/>
            <w:webHidden/>
          </w:rPr>
          <w:fldChar w:fldCharType="begin"/>
        </w:r>
        <w:r>
          <w:rPr>
            <w:noProof/>
            <w:webHidden/>
          </w:rPr>
          <w:instrText xml:space="preserve"> PAGEREF _Toc467090926 \h </w:instrText>
        </w:r>
        <w:r>
          <w:rPr>
            <w:noProof/>
            <w:webHidden/>
          </w:rPr>
        </w:r>
        <w:r>
          <w:rPr>
            <w:noProof/>
            <w:webHidden/>
          </w:rPr>
          <w:fldChar w:fldCharType="separate"/>
        </w:r>
        <w:r>
          <w:rPr>
            <w:noProof/>
            <w:webHidden/>
          </w:rPr>
          <w:t>7</w:t>
        </w:r>
        <w:r>
          <w:rPr>
            <w:noProof/>
            <w:webHidden/>
          </w:rPr>
          <w:fldChar w:fldCharType="end"/>
        </w:r>
      </w:hyperlink>
    </w:p>
    <w:p>
      <w:pPr>
        <w:pStyle w:val="20"/>
        <w:tabs>
          <w:tab w:val="right" w:leader="dot" w:pos="8296"/>
        </w:tabs>
        <w:rPr>
          <w:rFonts w:ascii="Calibri" w:hAnsi="Calibri"/>
          <w:smallCaps w:val="0"/>
          <w:noProof/>
          <w:kern w:val="2"/>
          <w:sz w:val="21"/>
          <w:szCs w:val="22"/>
        </w:rPr>
      </w:pPr>
      <w:hyperlink w:anchor="_Toc467090927" w:history="1">
        <w:r>
          <w:rPr>
            <w:rStyle w:val="a7"/>
            <w:noProof/>
          </w:rPr>
          <w:t xml:space="preserve">5.2 </w:t>
        </w:r>
        <w:r>
          <w:rPr>
            <w:rStyle w:val="a7"/>
            <w:rFonts w:hint="eastAsia"/>
            <w:noProof/>
          </w:rPr>
          <w:t>后台管理设计</w:t>
        </w:r>
        <w:r>
          <w:rPr>
            <w:noProof/>
            <w:webHidden/>
          </w:rPr>
          <w:tab/>
        </w:r>
        <w:r>
          <w:rPr>
            <w:noProof/>
            <w:webHidden/>
          </w:rPr>
          <w:fldChar w:fldCharType="begin"/>
        </w:r>
        <w:r>
          <w:rPr>
            <w:noProof/>
            <w:webHidden/>
          </w:rPr>
          <w:instrText xml:space="preserve"> PAGEREF _Toc467090927 \h </w:instrText>
        </w:r>
        <w:r>
          <w:rPr>
            <w:noProof/>
            <w:webHidden/>
          </w:rPr>
        </w:r>
        <w:r>
          <w:rPr>
            <w:noProof/>
            <w:webHidden/>
          </w:rPr>
          <w:fldChar w:fldCharType="separate"/>
        </w:r>
        <w:r>
          <w:rPr>
            <w:noProof/>
            <w:webHidden/>
          </w:rPr>
          <w:t>7</w:t>
        </w:r>
        <w:r>
          <w:rPr>
            <w:noProof/>
            <w:webHidden/>
          </w:rPr>
          <w:fldChar w:fldCharType="end"/>
        </w:r>
      </w:hyperlink>
    </w:p>
    <w:p>
      <w:pPr>
        <w:pStyle w:val="20"/>
        <w:tabs>
          <w:tab w:val="right" w:leader="dot" w:pos="8296"/>
        </w:tabs>
        <w:rPr>
          <w:rFonts w:ascii="Calibri" w:hAnsi="Calibri"/>
          <w:smallCaps w:val="0"/>
          <w:noProof/>
          <w:kern w:val="2"/>
          <w:sz w:val="21"/>
          <w:szCs w:val="22"/>
        </w:rPr>
      </w:pPr>
      <w:hyperlink w:anchor="_Toc467090928" w:history="1">
        <w:r>
          <w:rPr>
            <w:rStyle w:val="a7"/>
            <w:noProof/>
          </w:rPr>
          <w:t>5.2.1</w:t>
        </w:r>
        <w:r>
          <w:rPr>
            <w:rStyle w:val="a7"/>
            <w:rFonts w:hint="eastAsia"/>
            <w:noProof/>
          </w:rPr>
          <w:t>管理员登录</w:t>
        </w:r>
        <w:r>
          <w:rPr>
            <w:noProof/>
            <w:webHidden/>
          </w:rPr>
          <w:tab/>
        </w:r>
        <w:r>
          <w:rPr>
            <w:noProof/>
            <w:webHidden/>
          </w:rPr>
          <w:fldChar w:fldCharType="begin"/>
        </w:r>
        <w:r>
          <w:rPr>
            <w:noProof/>
            <w:webHidden/>
          </w:rPr>
          <w:instrText xml:space="preserve"> PAGEREF _Toc467090928 \h </w:instrText>
        </w:r>
        <w:r>
          <w:rPr>
            <w:noProof/>
            <w:webHidden/>
          </w:rPr>
        </w:r>
        <w:r>
          <w:rPr>
            <w:noProof/>
            <w:webHidden/>
          </w:rPr>
          <w:fldChar w:fldCharType="separate"/>
        </w:r>
        <w:r>
          <w:rPr>
            <w:noProof/>
            <w:webHidden/>
          </w:rPr>
          <w:t>7</w:t>
        </w:r>
        <w:r>
          <w:rPr>
            <w:noProof/>
            <w:webHidden/>
          </w:rPr>
          <w:fldChar w:fldCharType="end"/>
        </w:r>
      </w:hyperlink>
    </w:p>
    <w:p>
      <w:pPr>
        <w:pStyle w:val="20"/>
        <w:tabs>
          <w:tab w:val="right" w:leader="dot" w:pos="8296"/>
        </w:tabs>
        <w:rPr>
          <w:rFonts w:ascii="Calibri" w:hAnsi="Calibri"/>
          <w:smallCaps w:val="0"/>
          <w:noProof/>
          <w:kern w:val="2"/>
          <w:sz w:val="21"/>
          <w:szCs w:val="22"/>
        </w:rPr>
      </w:pPr>
      <w:hyperlink w:anchor="_Toc467090929" w:history="1">
        <w:r>
          <w:rPr>
            <w:rStyle w:val="a7"/>
            <w:noProof/>
          </w:rPr>
          <w:t>5.2.2</w:t>
        </w:r>
        <w:r>
          <w:rPr>
            <w:rStyle w:val="a7"/>
            <w:rFonts w:hint="eastAsia"/>
            <w:noProof/>
          </w:rPr>
          <w:t>菜品信息管理</w:t>
        </w:r>
        <w:r>
          <w:rPr>
            <w:noProof/>
            <w:webHidden/>
          </w:rPr>
          <w:tab/>
        </w:r>
        <w:r>
          <w:rPr>
            <w:noProof/>
            <w:webHidden/>
          </w:rPr>
          <w:fldChar w:fldCharType="begin"/>
        </w:r>
        <w:r>
          <w:rPr>
            <w:noProof/>
            <w:webHidden/>
          </w:rPr>
          <w:instrText xml:space="preserve"> PAGEREF _Toc467090929 \h </w:instrText>
        </w:r>
        <w:r>
          <w:rPr>
            <w:noProof/>
            <w:webHidden/>
          </w:rPr>
        </w:r>
        <w:r>
          <w:rPr>
            <w:noProof/>
            <w:webHidden/>
          </w:rPr>
          <w:fldChar w:fldCharType="separate"/>
        </w:r>
        <w:r>
          <w:rPr>
            <w:noProof/>
            <w:webHidden/>
          </w:rPr>
          <w:t>7</w:t>
        </w:r>
        <w:r>
          <w:rPr>
            <w:noProof/>
            <w:webHidden/>
          </w:rPr>
          <w:fldChar w:fldCharType="end"/>
        </w:r>
      </w:hyperlink>
    </w:p>
    <w:p>
      <w:pPr>
        <w:pStyle w:val="11"/>
        <w:tabs>
          <w:tab w:val="right" w:leader="dot" w:pos="8296"/>
        </w:tabs>
        <w:rPr>
          <w:rFonts w:ascii="Calibri" w:hAnsi="Calibri"/>
          <w:b w:val="0"/>
          <w:bCs w:val="0"/>
          <w:caps w:val="0"/>
          <w:noProof/>
          <w:kern w:val="2"/>
          <w:sz w:val="21"/>
          <w:szCs w:val="22"/>
        </w:rPr>
      </w:pPr>
      <w:hyperlink w:anchor="_Toc467090930" w:history="1">
        <w:r>
          <w:rPr>
            <w:rStyle w:val="a7"/>
            <w:rFonts w:ascii="宋体" w:hAnsi="宋体" w:hint="eastAsia"/>
            <w:noProof/>
          </w:rPr>
          <w:t>结束语</w:t>
        </w:r>
        <w:r>
          <w:rPr>
            <w:noProof/>
            <w:webHidden/>
          </w:rPr>
          <w:tab/>
        </w:r>
        <w:r>
          <w:rPr>
            <w:noProof/>
            <w:webHidden/>
          </w:rPr>
          <w:fldChar w:fldCharType="begin"/>
        </w:r>
        <w:r>
          <w:rPr>
            <w:noProof/>
            <w:webHidden/>
          </w:rPr>
          <w:instrText xml:space="preserve"> PAGEREF _Toc467090930 \h </w:instrText>
        </w:r>
        <w:r>
          <w:rPr>
            <w:noProof/>
            <w:webHidden/>
          </w:rPr>
        </w:r>
        <w:r>
          <w:rPr>
            <w:noProof/>
            <w:webHidden/>
          </w:rPr>
          <w:fldChar w:fldCharType="separate"/>
        </w:r>
        <w:r>
          <w:rPr>
            <w:noProof/>
            <w:webHidden/>
          </w:rPr>
          <w:t>7</w:t>
        </w:r>
        <w:r>
          <w:rPr>
            <w:noProof/>
            <w:webHidden/>
          </w:rPr>
          <w:fldChar w:fldCharType="end"/>
        </w:r>
      </w:hyperlink>
    </w:p>
    <w:p>
      <w:pPr>
        <w:pStyle w:val="11"/>
        <w:tabs>
          <w:tab w:val="right" w:leader="dot" w:pos="8296"/>
        </w:tabs>
        <w:rPr>
          <w:rFonts w:ascii="Calibri" w:hAnsi="Calibri"/>
          <w:b w:val="0"/>
          <w:bCs w:val="0"/>
          <w:caps w:val="0"/>
          <w:noProof/>
          <w:kern w:val="2"/>
          <w:sz w:val="21"/>
          <w:szCs w:val="22"/>
        </w:rPr>
      </w:pPr>
      <w:hyperlink w:anchor="_Toc467090931" w:history="1">
        <w:r>
          <w:rPr>
            <w:rStyle w:val="a7"/>
            <w:rFonts w:ascii="宋体" w:hAnsi="宋体" w:hint="eastAsia"/>
            <w:noProof/>
          </w:rPr>
          <w:t>主要参考文献</w:t>
        </w:r>
        <w:r>
          <w:rPr>
            <w:noProof/>
            <w:webHidden/>
          </w:rPr>
          <w:tab/>
        </w:r>
        <w:r>
          <w:rPr>
            <w:noProof/>
            <w:webHidden/>
          </w:rPr>
          <w:fldChar w:fldCharType="begin"/>
        </w:r>
        <w:r>
          <w:rPr>
            <w:noProof/>
            <w:webHidden/>
          </w:rPr>
          <w:instrText xml:space="preserve"> PAGEREF _Toc467090931 \h </w:instrText>
        </w:r>
        <w:r>
          <w:rPr>
            <w:noProof/>
            <w:webHidden/>
          </w:rPr>
        </w:r>
        <w:r>
          <w:rPr>
            <w:noProof/>
            <w:webHidden/>
          </w:rPr>
          <w:fldChar w:fldCharType="separate"/>
        </w:r>
        <w:r>
          <w:rPr>
            <w:noProof/>
            <w:webHidden/>
          </w:rPr>
          <w:t>7</w:t>
        </w:r>
        <w:r>
          <w:rPr>
            <w:noProof/>
            <w:webHidden/>
          </w:rPr>
          <w:fldChar w:fldCharType="end"/>
        </w:r>
      </w:hyperlink>
    </w:p>
    <w:p>
      <w:pPr>
        <w:ind w:left="720"/>
        <w:sectPr>
          <w:footerReference w:type="default" r:id="rId14"/>
          <w:pgSz w:w="11906" w:h="16838"/>
          <w:pgMar w:top="1440" w:right="1800" w:bottom="1440" w:left="1800" w:header="708" w:footer="708" w:gutter="0"/>
          <w:pgNumType w:fmt="upperRoman" w:start="1"/>
          <w:cols w:space="708"/>
          <w:docGrid w:linePitch="360"/>
        </w:sectPr>
      </w:pPr>
      <w:r>
        <w:rPr>
          <w:b/>
          <w:bCs/>
          <w:caps/>
        </w:rPr>
        <w:fldChar w:fldCharType="end"/>
      </w:r>
    </w:p>
    <w:p>
      <w:pPr>
        <w:pStyle w:val="1"/>
        <w:spacing w:before="100" w:after="0" w:line="360" w:lineRule="auto"/>
        <w:rPr>
          <w:rFonts w:ascii="宋体" w:hAnsi="宋体"/>
          <w:sz w:val="36"/>
          <w:szCs w:val="36"/>
        </w:rPr>
      </w:pPr>
      <w:bookmarkStart w:id="0" w:name="_Toc29462850"/>
      <w:bookmarkStart w:id="1" w:name="_Toc467090880"/>
      <w:r>
        <w:rPr>
          <w:rFonts w:ascii="宋体" w:hAnsi="宋体" w:hint="eastAsia"/>
          <w:sz w:val="36"/>
          <w:szCs w:val="36"/>
        </w:rPr>
        <w:lastRenderedPageBreak/>
        <w:t>1 前言</w:t>
      </w:r>
      <w:bookmarkEnd w:id="0"/>
      <w:bookmarkEnd w:id="1"/>
    </w:p>
    <w:p>
      <w:pPr>
        <w:pStyle w:val="2"/>
        <w:spacing w:after="100" w:line="360" w:lineRule="auto"/>
        <w:rPr>
          <w:rFonts w:ascii="宋体" w:eastAsia="宋体" w:hAnsi="宋体"/>
        </w:rPr>
      </w:pPr>
      <w:bookmarkStart w:id="2" w:name="_Toc29462851"/>
      <w:bookmarkStart w:id="3" w:name="_Toc467090881"/>
      <w:r>
        <w:rPr>
          <w:rFonts w:ascii="宋体" w:eastAsia="宋体" w:hAnsi="宋体" w:hint="eastAsia"/>
        </w:rPr>
        <w:t>1.1  作业背景</w:t>
      </w:r>
      <w:bookmarkEnd w:id="2"/>
      <w:bookmarkEnd w:id="3"/>
    </w:p>
    <w:p>
      <w:pPr>
        <w:pStyle w:val="a3"/>
        <w:pBdr>
          <w:bottom w:val="single" w:sz="6" w:space="1" w:color="auto"/>
        </w:pBdr>
        <w:ind w:firstLine="420"/>
        <w:rPr>
          <w:sz w:val="24"/>
        </w:rPr>
      </w:pPr>
      <w:r>
        <w:rPr>
          <w:rFonts w:hint="eastAsia"/>
          <w:sz w:val="24"/>
        </w:rPr>
        <w:t>本文根据《管理信息系统》课程要求而做。</w:t>
      </w:r>
    </w:p>
    <w:p>
      <w:pPr>
        <w:pStyle w:val="a3"/>
        <w:pBdr>
          <w:bottom w:val="single" w:sz="6" w:space="1" w:color="auto"/>
        </w:pBdr>
        <w:ind w:firstLine="420"/>
        <w:rPr>
          <w:sz w:val="24"/>
        </w:rPr>
      </w:pPr>
      <w:r>
        <w:rPr>
          <w:noProof/>
        </w:rPr>
        <w:drawing>
          <wp:inline distT="0" distB="0" distL="0" distR="0">
            <wp:extent cx="361950" cy="361950"/>
            <wp:effectExtent l="0" t="0" r="0" b="0"/>
            <wp:docPr id="2" name="图片 2" descr="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r>
        <w:rPr>
          <w:rFonts w:hint="eastAsia"/>
          <w:sz w:val="24"/>
        </w:rPr>
        <w:t>课程作业要求如下：</w:t>
      </w:r>
    </w:p>
    <w:p>
      <w:pPr>
        <w:pStyle w:val="a3"/>
        <w:ind w:firstLine="420"/>
        <w:rPr>
          <w:sz w:val="24"/>
        </w:rPr>
      </w:pPr>
    </w:p>
    <w:p>
      <w:pPr>
        <w:ind w:firstLineChars="200" w:firstLine="480"/>
        <w:rPr>
          <w:rFonts w:ascii="华文楷体" w:eastAsia="华文楷体" w:hAnsi="华文楷体"/>
        </w:rPr>
      </w:pPr>
      <w:r>
        <w:rPr>
          <w:rFonts w:ascii="华文楷体" w:eastAsia="华文楷体" w:hAnsi="华文楷体" w:hint="eastAsia"/>
        </w:rPr>
        <w:t>用管理信息系统开发工具（例如</w:t>
      </w:r>
      <w:r>
        <w:rPr>
          <w:rFonts w:eastAsia="华文楷体"/>
        </w:rPr>
        <w:t>Visual Basic</w:t>
      </w:r>
      <w:r>
        <w:rPr>
          <w:rFonts w:eastAsia="华文楷体" w:hAnsi="华文楷体"/>
        </w:rPr>
        <w:t>、</w:t>
      </w:r>
      <w:r>
        <w:rPr>
          <w:rFonts w:eastAsia="华文楷体"/>
        </w:rPr>
        <w:t xml:space="preserve">Visual </w:t>
      </w:r>
      <w:proofErr w:type="spellStart"/>
      <w:r>
        <w:rPr>
          <w:rFonts w:eastAsia="华文楷体"/>
        </w:rPr>
        <w:t>Foxpro</w:t>
      </w:r>
      <w:proofErr w:type="spellEnd"/>
      <w:r>
        <w:rPr>
          <w:rFonts w:eastAsia="华文楷体" w:hAnsi="华文楷体"/>
        </w:rPr>
        <w:t>、</w:t>
      </w:r>
      <w:r>
        <w:rPr>
          <w:rFonts w:eastAsia="华文楷体"/>
        </w:rPr>
        <w:t>Access</w:t>
      </w:r>
      <w:r>
        <w:rPr>
          <w:rFonts w:eastAsia="华文楷体" w:hAnsi="华文楷体"/>
        </w:rPr>
        <w:t>、</w:t>
      </w:r>
      <w:r>
        <w:rPr>
          <w:rFonts w:eastAsia="华文楷体"/>
        </w:rPr>
        <w:t>PowerBuilder</w:t>
      </w:r>
      <w:r>
        <w:rPr>
          <w:rFonts w:eastAsia="华文楷体" w:hAnsi="华文楷体"/>
        </w:rPr>
        <w:t>、</w:t>
      </w:r>
      <w:r>
        <w:rPr>
          <w:rFonts w:eastAsia="华文楷体"/>
        </w:rPr>
        <w:t>Delphi</w:t>
      </w:r>
      <w:r>
        <w:rPr>
          <w:rFonts w:ascii="华文楷体" w:eastAsia="华文楷体" w:hAnsi="华文楷体" w:hint="eastAsia"/>
        </w:rPr>
        <w:t>等）开发一个实用的中小型管理信息系统。</w:t>
      </w:r>
    </w:p>
    <w:p>
      <w:pPr>
        <w:ind w:firstLineChars="200" w:firstLine="480"/>
        <w:rPr>
          <w:rFonts w:ascii="华文楷体" w:eastAsia="华文楷体" w:hAnsi="华文楷体"/>
        </w:rPr>
      </w:pPr>
      <w:r>
        <w:rPr>
          <w:rFonts w:ascii="华文楷体" w:eastAsia="华文楷体" w:hAnsi="华文楷体" w:hint="eastAsia"/>
        </w:rPr>
        <w:t>1．根据课程设计时间选择适当规模大小的设计课题。</w:t>
      </w:r>
    </w:p>
    <w:p>
      <w:pPr>
        <w:ind w:firstLineChars="200" w:firstLine="480"/>
        <w:rPr>
          <w:rFonts w:ascii="华文楷体" w:eastAsia="华文楷体" w:hAnsi="华文楷体"/>
        </w:rPr>
      </w:pPr>
      <w:r>
        <w:rPr>
          <w:rFonts w:ascii="华文楷体" w:eastAsia="华文楷体" w:hAnsi="华文楷体" w:hint="eastAsia"/>
        </w:rPr>
        <w:t>2．根据合理的进度安排，按照系统开发的流程及方法，踏实地开展课程设计活动。</w:t>
      </w:r>
    </w:p>
    <w:p>
      <w:pPr>
        <w:ind w:firstLineChars="200" w:firstLine="480"/>
        <w:rPr>
          <w:rFonts w:ascii="华文楷体" w:eastAsia="华文楷体" w:hAnsi="华文楷体"/>
        </w:rPr>
      </w:pPr>
      <w:r>
        <w:rPr>
          <w:rFonts w:ascii="华文楷体" w:eastAsia="华文楷体" w:hAnsi="华文楷体" w:hint="eastAsia"/>
        </w:rPr>
        <w:t>3．课程设计过程中，根据选题的具体需求，在开发各环节中撰写相关的技术文档，最后提交详细的课程设计报告，至少包括系统可行性分析报告、系统分析报告、系统设计报告三个主要部分。</w:t>
      </w:r>
    </w:p>
    <w:p>
      <w:pPr>
        <w:pStyle w:val="a3"/>
        <w:pBdr>
          <w:bottom w:val="single" w:sz="6" w:space="1" w:color="auto"/>
        </w:pBdr>
        <w:spacing w:line="240" w:lineRule="auto"/>
        <w:ind w:firstLineChars="200" w:firstLine="480"/>
        <w:rPr>
          <w:rFonts w:ascii="华文楷体" w:eastAsia="华文楷体" w:hAnsi="华文楷体"/>
          <w:kern w:val="0"/>
          <w:sz w:val="24"/>
        </w:rPr>
      </w:pPr>
      <w:r>
        <w:rPr>
          <w:rFonts w:ascii="华文楷体" w:eastAsia="华文楷体" w:hAnsi="华文楷体" w:hint="eastAsia"/>
          <w:kern w:val="0"/>
          <w:sz w:val="24"/>
        </w:rPr>
        <w:t>4．开发出可以运行的管理信息系统，通过上机检查。</w:t>
      </w:r>
    </w:p>
    <w:p>
      <w:pPr>
        <w:pStyle w:val="a3"/>
        <w:pBdr>
          <w:bottom w:val="single" w:sz="6" w:space="1" w:color="auto"/>
        </w:pBdr>
        <w:spacing w:line="240" w:lineRule="auto"/>
        <w:ind w:firstLine="200"/>
        <w:rPr>
          <w:rFonts w:eastAsia="楷体_GB2312"/>
          <w:sz w:val="24"/>
        </w:rPr>
      </w:pPr>
    </w:p>
    <w:p>
      <w:pPr>
        <w:pStyle w:val="2"/>
        <w:spacing w:after="100" w:line="360" w:lineRule="auto"/>
        <w:rPr>
          <w:rFonts w:ascii="宋体" w:eastAsia="宋体" w:hAnsi="宋体"/>
        </w:rPr>
      </w:pPr>
      <w:bookmarkStart w:id="4" w:name="_Toc29462852"/>
      <w:bookmarkStart w:id="5" w:name="_Toc467090882"/>
      <w:r>
        <w:rPr>
          <w:rFonts w:ascii="宋体" w:eastAsia="宋体" w:hAnsi="宋体" w:hint="eastAsia"/>
        </w:rPr>
        <w:t>1.2  选题说明</w:t>
      </w:r>
      <w:bookmarkEnd w:id="4"/>
      <w:bookmarkEnd w:id="5"/>
    </w:p>
    <w:p>
      <w:pPr>
        <w:ind w:firstLineChars="200" w:firstLine="480"/>
        <w:jc w:val="both"/>
        <w:rPr>
          <w:rFonts w:ascii="华文楷体" w:eastAsia="华文楷体" w:hAnsi="华文楷体"/>
        </w:rPr>
      </w:pPr>
      <w:r>
        <w:rPr>
          <w:rFonts w:ascii="华文楷体" w:eastAsia="华文楷体" w:hAnsi="华文楷体" w:hint="eastAsia"/>
        </w:rPr>
        <w:t xml:space="preserve"> 现如今，互联网已经遍布我们的生活，无论是吃饭、购物，还是旅游、运动，人们都通过互联网来进行。与此同时，人们对吃的要求以及服务要求不断提高，对吃饭的排队、点餐的要求也越来越高，我们小组的在线选座订餐管理信息系统旨在方便客户、会员在线选座、订餐，提高餐厅的工作服务，在客人到达餐厅之时准时为客户提供服务。这样做不仅节省客户排队等候的时间，也提高了餐厅工作效率，大大使用互联网方便人们的生活。</w:t>
      </w:r>
    </w:p>
    <w:p>
      <w:pPr>
        <w:pStyle w:val="a3"/>
        <w:pBdr>
          <w:bottom w:val="single" w:sz="6" w:space="1" w:color="auto"/>
        </w:pBdr>
        <w:rPr>
          <w:sz w:val="24"/>
        </w:rPr>
      </w:pPr>
    </w:p>
    <w:p>
      <w:pPr>
        <w:pStyle w:val="a3"/>
        <w:rPr>
          <w:rFonts w:eastAsia="楷体_GB2312"/>
          <w:sz w:val="24"/>
        </w:rPr>
      </w:pPr>
    </w:p>
    <w:p>
      <w:pPr>
        <w:pStyle w:val="a3"/>
        <w:spacing w:afterLines="50" w:after="120" w:line="360" w:lineRule="atLeast"/>
        <w:ind w:left="391"/>
        <w:rPr>
          <w:rFonts w:ascii="宋体" w:hAnsi="宋体"/>
          <w:sz w:val="24"/>
        </w:rPr>
      </w:pPr>
      <w:r>
        <w:rPr>
          <w:rFonts w:ascii="宋体" w:hAnsi="宋体" w:hint="eastAsia"/>
          <w:sz w:val="24"/>
        </w:rPr>
        <w:t>(1)基本思路</w:t>
      </w:r>
    </w:p>
    <w:p>
      <w:pPr>
        <w:ind w:firstLineChars="200" w:firstLine="480"/>
        <w:jc w:val="both"/>
        <w:rPr>
          <w:rFonts w:ascii="华文楷体" w:eastAsia="华文楷体" w:hAnsi="华文楷体"/>
        </w:rPr>
      </w:pPr>
      <w:r>
        <w:rPr>
          <w:rFonts w:ascii="华文楷体" w:eastAsia="华文楷体" w:hAnsi="华文楷体" w:hint="eastAsia"/>
        </w:rPr>
        <w:t>本系统运用计算机系统来实现餐饮企业工作流的信息化管理，采用面向对象的开发方法以及Java语言，依靠Visual studio2010作为开发工具,使用MySQL网络数据库存储数据。实现了客户点餐、客户选座、菜品评价、收银管理四大功能，解决餐饮企业中客户点餐速度慢、服务员登记不清楚、厨师配菜速度慢、菜谱更新不及时且不直观、会员管理混乱的现象。</w:t>
      </w:r>
    </w:p>
    <w:p>
      <w:pPr>
        <w:pStyle w:val="a3"/>
        <w:spacing w:beforeLines="50" w:before="120" w:afterLines="50" w:after="120" w:line="360" w:lineRule="atLeast"/>
        <w:ind w:left="391"/>
        <w:rPr>
          <w:rFonts w:ascii="宋体" w:hAnsi="宋体"/>
          <w:sz w:val="24"/>
        </w:rPr>
      </w:pPr>
      <w:r>
        <w:rPr>
          <w:rFonts w:ascii="宋体" w:hAnsi="宋体" w:hint="eastAsia"/>
          <w:sz w:val="24"/>
        </w:rPr>
        <w:t>(2)作业目标</w:t>
      </w:r>
    </w:p>
    <w:p>
      <w:pPr>
        <w:numPr>
          <w:ilvl w:val="0"/>
          <w:numId w:val="39"/>
        </w:numPr>
        <w:jc w:val="both"/>
        <w:rPr>
          <w:rFonts w:ascii="华文楷体" w:eastAsia="华文楷体" w:hAnsi="华文楷体"/>
        </w:rPr>
      </w:pPr>
      <w:r>
        <w:rPr>
          <w:rFonts w:ascii="华文楷体" w:eastAsia="华文楷体" w:hAnsi="华文楷体" w:hint="eastAsia"/>
        </w:rPr>
        <w:t>实现系统调查与问题分析</w:t>
      </w:r>
    </w:p>
    <w:p>
      <w:pPr>
        <w:numPr>
          <w:ilvl w:val="0"/>
          <w:numId w:val="39"/>
        </w:numPr>
        <w:jc w:val="both"/>
        <w:rPr>
          <w:rFonts w:ascii="华文楷体" w:eastAsia="华文楷体" w:hAnsi="华文楷体"/>
        </w:rPr>
      </w:pPr>
      <w:r>
        <w:rPr>
          <w:rFonts w:ascii="华文楷体" w:eastAsia="华文楷体" w:hAnsi="华文楷体" w:hint="eastAsia"/>
        </w:rPr>
        <w:t>实现系统分析</w:t>
      </w:r>
    </w:p>
    <w:p>
      <w:pPr>
        <w:numPr>
          <w:ilvl w:val="0"/>
          <w:numId w:val="39"/>
        </w:numPr>
        <w:jc w:val="both"/>
        <w:rPr>
          <w:rFonts w:ascii="华文楷体" w:eastAsia="华文楷体" w:hAnsi="华文楷体"/>
        </w:rPr>
      </w:pPr>
      <w:r>
        <w:rPr>
          <w:rFonts w:ascii="华文楷体" w:eastAsia="华文楷体" w:hAnsi="华文楷体" w:hint="eastAsia"/>
        </w:rPr>
        <w:lastRenderedPageBreak/>
        <w:t>实现数据库设计分析</w:t>
      </w:r>
    </w:p>
    <w:p>
      <w:pPr>
        <w:numPr>
          <w:ilvl w:val="0"/>
          <w:numId w:val="39"/>
        </w:numPr>
        <w:jc w:val="both"/>
        <w:rPr>
          <w:rFonts w:ascii="华文楷体" w:eastAsia="华文楷体" w:hAnsi="华文楷体"/>
        </w:rPr>
      </w:pPr>
      <w:r>
        <w:rPr>
          <w:rFonts w:ascii="华文楷体" w:eastAsia="华文楷体" w:hAnsi="华文楷体" w:hint="eastAsia"/>
        </w:rPr>
        <w:t>实现模块结构规划</w:t>
      </w:r>
    </w:p>
    <w:p>
      <w:pPr>
        <w:numPr>
          <w:ilvl w:val="0"/>
          <w:numId w:val="39"/>
        </w:numPr>
        <w:jc w:val="both"/>
        <w:rPr>
          <w:rFonts w:ascii="华文楷体" w:eastAsia="华文楷体" w:hAnsi="华文楷体"/>
        </w:rPr>
      </w:pPr>
      <w:r>
        <w:rPr>
          <w:rFonts w:ascii="华文楷体" w:eastAsia="华文楷体" w:hAnsi="华文楷体" w:hint="eastAsia"/>
        </w:rPr>
        <w:t>实现程序模块</w:t>
      </w:r>
    </w:p>
    <w:p>
      <w:pPr>
        <w:numPr>
          <w:ilvl w:val="0"/>
          <w:numId w:val="39"/>
        </w:numPr>
        <w:jc w:val="both"/>
        <w:rPr>
          <w:rFonts w:eastAsia="楷体_GB2312"/>
        </w:rPr>
      </w:pPr>
      <w:r>
        <w:rPr>
          <w:rFonts w:ascii="华文楷体" w:eastAsia="华文楷体" w:hAnsi="华文楷体" w:hint="eastAsia"/>
        </w:rPr>
        <w:t>完成在线选座订餐管理信息系统报告</w:t>
      </w:r>
    </w:p>
    <w:p>
      <w:pPr>
        <w:pStyle w:val="2"/>
        <w:spacing w:after="100" w:line="360" w:lineRule="auto"/>
        <w:rPr>
          <w:rFonts w:ascii="宋体" w:eastAsia="宋体" w:hAnsi="宋体"/>
        </w:rPr>
      </w:pPr>
      <w:bookmarkStart w:id="6" w:name="_Toc29462853"/>
      <w:bookmarkStart w:id="7" w:name="_Toc467090883"/>
      <w:r>
        <w:rPr>
          <w:rFonts w:ascii="宋体" w:eastAsia="宋体" w:hAnsi="宋体" w:hint="eastAsia"/>
        </w:rPr>
        <w:t>1.3</w:t>
      </w:r>
      <w:bookmarkEnd w:id="6"/>
      <w:r>
        <w:rPr>
          <w:rFonts w:ascii="宋体" w:eastAsia="宋体" w:hAnsi="宋体" w:hint="eastAsia"/>
        </w:rPr>
        <w:t xml:space="preserve">  工作业绩</w:t>
      </w:r>
      <w:bookmarkEnd w:id="7"/>
    </w:p>
    <w:p>
      <w:pPr>
        <w:pStyle w:val="a3"/>
        <w:spacing w:line="360" w:lineRule="atLeast"/>
        <w:ind w:firstLine="391"/>
        <w:rPr>
          <w:sz w:val="24"/>
        </w:rPr>
      </w:pPr>
      <w:r>
        <w:rPr>
          <w:rFonts w:hint="eastAsia"/>
          <w:sz w:val="24"/>
        </w:rPr>
        <w:t>自我评定</w:t>
      </w:r>
      <w:r>
        <w:rPr>
          <w:rFonts w:hint="eastAsia"/>
          <w:sz w:val="24"/>
        </w:rPr>
        <w:t xml:space="preserve">   </w:t>
      </w:r>
      <w:r>
        <w:rPr>
          <w:rFonts w:hint="eastAsia"/>
          <w:sz w:val="24"/>
        </w:rPr>
        <w:t>小组自评：</w:t>
      </w:r>
      <w:r>
        <w:rPr>
          <w:rFonts w:hint="eastAsia"/>
          <w:sz w:val="24"/>
        </w:rPr>
        <w:t xml:space="preserve">   </w:t>
      </w:r>
      <w:r>
        <w:rPr>
          <w:rFonts w:hint="eastAsia"/>
          <w:sz w:val="24"/>
        </w:rPr>
        <w:t>□优</w:t>
      </w:r>
      <w:r>
        <w:rPr>
          <w:rFonts w:hint="eastAsia"/>
          <w:sz w:val="24"/>
        </w:rPr>
        <w:t xml:space="preserve">    </w:t>
      </w:r>
      <w:r>
        <w:rPr>
          <w:rFonts w:hint="eastAsia"/>
          <w:sz w:val="24"/>
        </w:rPr>
        <w:t>□良</w:t>
      </w:r>
      <w:r>
        <w:rPr>
          <w:rFonts w:hint="eastAsia"/>
          <w:sz w:val="24"/>
        </w:rPr>
        <w:t xml:space="preserve">   </w:t>
      </w:r>
      <w:r>
        <w:rPr>
          <w:rFonts w:hint="eastAsia"/>
          <w:sz w:val="24"/>
        </w:rPr>
        <w:t>□中</w:t>
      </w:r>
      <w:r>
        <w:rPr>
          <w:rFonts w:hint="eastAsia"/>
          <w:sz w:val="24"/>
        </w:rPr>
        <w:t xml:space="preserve">  </w:t>
      </w:r>
      <w:r>
        <w:rPr>
          <w:rFonts w:hint="eastAsia"/>
          <w:sz w:val="24"/>
        </w:rPr>
        <w:t>□及格</w:t>
      </w:r>
    </w:p>
    <w:tbl>
      <w:tblPr>
        <w:tblW w:w="72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8"/>
        <w:gridCol w:w="4432"/>
        <w:gridCol w:w="1610"/>
      </w:tblGrid>
      <w:tr>
        <w:trPr>
          <w:trHeight w:val="340"/>
        </w:trPr>
        <w:tc>
          <w:tcPr>
            <w:tcW w:w="1238" w:type="dxa"/>
            <w:shd w:val="clear" w:color="auto" w:fill="auto"/>
            <w:vAlign w:val="center"/>
          </w:tcPr>
          <w:p>
            <w:pPr>
              <w:widowControl w:val="0"/>
              <w:jc w:val="center"/>
            </w:pPr>
            <w:r>
              <w:rPr>
                <w:rFonts w:hint="eastAsia"/>
              </w:rPr>
              <w:t>姓名</w:t>
            </w:r>
          </w:p>
        </w:tc>
        <w:tc>
          <w:tcPr>
            <w:tcW w:w="4432" w:type="dxa"/>
          </w:tcPr>
          <w:p>
            <w:pPr>
              <w:widowControl w:val="0"/>
              <w:jc w:val="center"/>
            </w:pPr>
            <w:r>
              <w:rPr>
                <w:rFonts w:hint="eastAsia"/>
              </w:rPr>
              <w:t>小组分工</w:t>
            </w:r>
          </w:p>
        </w:tc>
        <w:tc>
          <w:tcPr>
            <w:tcW w:w="1610" w:type="dxa"/>
            <w:shd w:val="clear" w:color="auto" w:fill="auto"/>
            <w:vAlign w:val="center"/>
          </w:tcPr>
          <w:p>
            <w:pPr>
              <w:widowControl w:val="0"/>
              <w:jc w:val="center"/>
            </w:pPr>
            <w:r>
              <w:rPr>
                <w:rFonts w:hint="eastAsia"/>
              </w:rPr>
              <w:t>自评结果</w:t>
            </w:r>
          </w:p>
        </w:tc>
      </w:tr>
      <w:tr>
        <w:trPr>
          <w:trHeight w:val="340"/>
        </w:trPr>
        <w:tc>
          <w:tcPr>
            <w:tcW w:w="1238" w:type="dxa"/>
            <w:shd w:val="clear" w:color="auto" w:fill="auto"/>
          </w:tcPr>
          <w:p>
            <w:pPr>
              <w:widowControl w:val="0"/>
              <w:jc w:val="both"/>
            </w:pPr>
            <w:r>
              <w:rPr>
                <w:rFonts w:hint="eastAsia"/>
              </w:rPr>
              <w:t>何东琴</w:t>
            </w:r>
          </w:p>
        </w:tc>
        <w:tc>
          <w:tcPr>
            <w:tcW w:w="4432" w:type="dxa"/>
          </w:tcPr>
          <w:p>
            <w:pPr>
              <w:widowControl w:val="0"/>
              <w:jc w:val="both"/>
            </w:pPr>
            <w:r>
              <w:rPr>
                <w:rFonts w:hint="eastAsia"/>
              </w:rPr>
              <w:t>报告撰写</w:t>
            </w:r>
          </w:p>
        </w:tc>
        <w:tc>
          <w:tcPr>
            <w:tcW w:w="1610" w:type="dxa"/>
            <w:shd w:val="clear" w:color="auto" w:fill="auto"/>
          </w:tcPr>
          <w:p>
            <w:pPr>
              <w:widowControl w:val="0"/>
              <w:jc w:val="both"/>
            </w:pPr>
          </w:p>
        </w:tc>
      </w:tr>
      <w:tr>
        <w:trPr>
          <w:trHeight w:val="340"/>
        </w:trPr>
        <w:tc>
          <w:tcPr>
            <w:tcW w:w="1238" w:type="dxa"/>
            <w:shd w:val="clear" w:color="auto" w:fill="auto"/>
          </w:tcPr>
          <w:p>
            <w:pPr>
              <w:widowControl w:val="0"/>
              <w:jc w:val="both"/>
            </w:pPr>
            <w:r>
              <w:rPr>
                <w:rFonts w:hint="eastAsia"/>
              </w:rPr>
              <w:t>宋丹阳</w:t>
            </w:r>
          </w:p>
        </w:tc>
        <w:tc>
          <w:tcPr>
            <w:tcW w:w="4432" w:type="dxa"/>
          </w:tcPr>
          <w:p>
            <w:pPr>
              <w:widowControl w:val="0"/>
              <w:jc w:val="both"/>
            </w:pPr>
            <w:r>
              <w:rPr>
                <w:rFonts w:hint="eastAsia"/>
              </w:rPr>
              <w:t>系统与程序设计</w:t>
            </w:r>
          </w:p>
        </w:tc>
        <w:tc>
          <w:tcPr>
            <w:tcW w:w="1610" w:type="dxa"/>
            <w:shd w:val="clear" w:color="auto" w:fill="auto"/>
          </w:tcPr>
          <w:p>
            <w:pPr>
              <w:widowControl w:val="0"/>
              <w:jc w:val="both"/>
            </w:pPr>
          </w:p>
        </w:tc>
      </w:tr>
      <w:tr>
        <w:trPr>
          <w:trHeight w:val="340"/>
        </w:trPr>
        <w:tc>
          <w:tcPr>
            <w:tcW w:w="1238" w:type="dxa"/>
            <w:shd w:val="clear" w:color="auto" w:fill="auto"/>
          </w:tcPr>
          <w:p>
            <w:pPr>
              <w:widowControl w:val="0"/>
              <w:jc w:val="both"/>
            </w:pPr>
            <w:r>
              <w:rPr>
                <w:rFonts w:hint="eastAsia"/>
              </w:rPr>
              <w:t>黄琦珺</w:t>
            </w:r>
          </w:p>
        </w:tc>
        <w:tc>
          <w:tcPr>
            <w:tcW w:w="4432" w:type="dxa"/>
          </w:tcPr>
          <w:p>
            <w:pPr>
              <w:widowControl w:val="0"/>
              <w:jc w:val="both"/>
            </w:pPr>
            <w:r>
              <w:rPr>
                <w:rFonts w:ascii="宋体" w:hAnsi="宋体" w:hint="eastAsia"/>
              </w:rPr>
              <w:t>模型图绘制</w:t>
            </w:r>
          </w:p>
        </w:tc>
        <w:tc>
          <w:tcPr>
            <w:tcW w:w="1610" w:type="dxa"/>
            <w:shd w:val="clear" w:color="auto" w:fill="auto"/>
          </w:tcPr>
          <w:p>
            <w:pPr>
              <w:widowControl w:val="0"/>
              <w:jc w:val="both"/>
            </w:pPr>
          </w:p>
        </w:tc>
      </w:tr>
      <w:tr>
        <w:trPr>
          <w:trHeight w:val="340"/>
        </w:trPr>
        <w:tc>
          <w:tcPr>
            <w:tcW w:w="1238" w:type="dxa"/>
            <w:shd w:val="clear" w:color="auto" w:fill="auto"/>
          </w:tcPr>
          <w:p>
            <w:pPr>
              <w:widowControl w:val="0"/>
              <w:jc w:val="both"/>
            </w:pPr>
            <w:r>
              <w:rPr>
                <w:rFonts w:hint="eastAsia"/>
              </w:rPr>
              <w:t>任芷霖</w:t>
            </w:r>
          </w:p>
        </w:tc>
        <w:tc>
          <w:tcPr>
            <w:tcW w:w="4432" w:type="dxa"/>
          </w:tcPr>
          <w:p>
            <w:pPr>
              <w:widowControl w:val="0"/>
              <w:jc w:val="both"/>
            </w:pPr>
            <w:r>
              <w:rPr>
                <w:rFonts w:hint="eastAsia"/>
              </w:rPr>
              <w:t>PPT</w:t>
            </w:r>
            <w:r>
              <w:rPr>
                <w:rFonts w:hint="eastAsia"/>
              </w:rPr>
              <w:t>与系统需求分析</w:t>
            </w:r>
          </w:p>
        </w:tc>
        <w:tc>
          <w:tcPr>
            <w:tcW w:w="1610" w:type="dxa"/>
            <w:shd w:val="clear" w:color="auto" w:fill="auto"/>
          </w:tcPr>
          <w:p>
            <w:pPr>
              <w:widowControl w:val="0"/>
              <w:jc w:val="both"/>
            </w:pPr>
          </w:p>
        </w:tc>
      </w:tr>
    </w:tbl>
    <w:p>
      <w:pPr>
        <w:pStyle w:val="a3"/>
        <w:spacing w:line="360" w:lineRule="atLeast"/>
        <w:ind w:firstLine="391"/>
      </w:pPr>
    </w:p>
    <w:p>
      <w:pPr>
        <w:pStyle w:val="1"/>
        <w:spacing w:before="100" w:after="0" w:line="360" w:lineRule="auto"/>
        <w:rPr>
          <w:rFonts w:ascii="宋体" w:hAnsi="宋体"/>
          <w:sz w:val="36"/>
          <w:szCs w:val="36"/>
        </w:rPr>
      </w:pPr>
      <w:bookmarkStart w:id="8" w:name="_Toc467090884"/>
      <w:r>
        <w:rPr>
          <w:rFonts w:ascii="宋体" w:hAnsi="宋体" w:hint="eastAsia"/>
          <w:sz w:val="36"/>
          <w:szCs w:val="36"/>
        </w:rPr>
        <w:t>2  系统调查与问题分析</w:t>
      </w:r>
      <w:bookmarkEnd w:id="8"/>
    </w:p>
    <w:p>
      <w:pPr>
        <w:pStyle w:val="2"/>
        <w:spacing w:after="100" w:line="360" w:lineRule="auto"/>
        <w:rPr>
          <w:rFonts w:ascii="宋体" w:eastAsia="宋体" w:hAnsi="宋体"/>
        </w:rPr>
      </w:pPr>
      <w:bookmarkStart w:id="9" w:name="_Toc467090885"/>
      <w:r>
        <w:rPr>
          <w:rFonts w:ascii="宋体" w:eastAsia="宋体" w:hAnsi="宋体" w:hint="eastAsia"/>
        </w:rPr>
        <w:t>2</w:t>
      </w:r>
      <w:r>
        <w:rPr>
          <w:rFonts w:ascii="宋体" w:eastAsia="宋体" w:hAnsi="宋体"/>
        </w:rPr>
        <w:t xml:space="preserve">.1   </w:t>
      </w:r>
      <w:r>
        <w:rPr>
          <w:rFonts w:ascii="宋体" w:eastAsia="宋体" w:hAnsi="宋体" w:hint="eastAsia"/>
        </w:rPr>
        <w:t>系统开发的背景调查</w:t>
      </w:r>
      <w:bookmarkEnd w:id="9"/>
    </w:p>
    <w:p>
      <w:pPr>
        <w:ind w:firstLineChars="200" w:firstLine="480"/>
        <w:jc w:val="both"/>
        <w:rPr>
          <w:rFonts w:ascii="华文楷体" w:eastAsia="华文楷体" w:hAnsi="华文楷体"/>
        </w:rPr>
      </w:pPr>
      <w:r>
        <w:rPr>
          <w:rFonts w:ascii="华文楷体" w:eastAsia="华文楷体" w:hAnsi="华文楷体" w:hint="eastAsia"/>
        </w:rPr>
        <w:t>我国的餐饮市场经过30多年的改革开放及发展，可以说我国正迎来一个餐饮业大发展的时期，市场潜在力量巨大，远景很是广阔。根据中国烹饪协会发布的2009年度餐饮业发展报告显示，即便在经济遭受重创的2009年，全社会餐饮业零售额达依然到17998亿元，同比增长16.8%。其中，每月的零售额均超过1300亿元，增长率稳定在14.4%至21.6%。在各类消费性支出中增幅居前，仅次于交通和通信支出。</w:t>
      </w:r>
    </w:p>
    <w:p>
      <w:pPr>
        <w:ind w:firstLineChars="200" w:firstLine="480"/>
        <w:jc w:val="both"/>
        <w:rPr>
          <w:rFonts w:ascii="华文楷体" w:eastAsia="华文楷体" w:hAnsi="华文楷体"/>
        </w:rPr>
      </w:pPr>
      <w:r>
        <w:rPr>
          <w:rFonts w:ascii="华文楷体" w:eastAsia="华文楷体" w:hAnsi="华文楷体" w:hint="eastAsia"/>
        </w:rPr>
        <w:t>与此同时，我国餐饮业发展的质量和内涵也发生了重大变化。行业的经营领域和市场空间不断拓宽，经营档次和企业管理水平不断提高，经营业态日趋丰富，投资主体和消费需求多元化特点更加突出，网点数量和人员队伍继续扩大；餐饮市场更加繁荣，消费的个性化和特色化的趋势明显，追求健康营养和连锁规模发展成为主题。集团化、品牌化、产业化和国际化的发展步伐加快，餐饮现代化的进程不断推进。  </w:t>
      </w:r>
    </w:p>
    <w:p>
      <w:pPr>
        <w:ind w:firstLineChars="200" w:firstLine="480"/>
        <w:jc w:val="both"/>
        <w:rPr>
          <w:rFonts w:ascii="华文楷体" w:eastAsia="华文楷体" w:hAnsi="华文楷体"/>
        </w:rPr>
      </w:pPr>
      <w:r>
        <w:rPr>
          <w:rFonts w:ascii="华文楷体" w:eastAsia="华文楷体" w:hAnsi="华文楷体" w:hint="eastAsia"/>
        </w:rPr>
        <w:t>近几年来，中国餐饮业的发展一直保持强劲快速增长同时，也看到目前餐饮行业普遍存在的问题。餐饮企业的发展一直处于自我摸索、自我运作、自我积累和自我完善为主的状态，利润低、承载重、支撑小、发展难的特点突出。餐饮企业在产品标准化技术设备开发、连锁管理体系的建立、专业人才的培养、吸纳资本投入、理论指导和信息交流等方面的条件十分不足，存在着技术开发与设备配套难、管理与人才难、配送渠道与发展资金难、沟通交流与合作难等深层次因素的制约，行业平台和基础支持力量不强，对企业发展产生较大的影响。</w:t>
      </w:r>
    </w:p>
    <w:p>
      <w:pPr>
        <w:ind w:firstLineChars="200" w:firstLine="480"/>
        <w:jc w:val="both"/>
        <w:rPr>
          <w:rFonts w:ascii="华文楷体" w:eastAsia="华文楷体" w:hAnsi="华文楷体"/>
        </w:rPr>
      </w:pPr>
      <w:r>
        <w:rPr>
          <w:rFonts w:ascii="华文楷体" w:eastAsia="华文楷体" w:hAnsi="华文楷体" w:hint="eastAsia"/>
        </w:rPr>
        <w:lastRenderedPageBreak/>
        <w:t>随着社会的发展，人们生活水平的提高，人们对餐饮行业的服务要求也逐渐提高，传统的线下到店点餐已经无法满足人们的需求，传统线下点餐的缺点显而易见：耗时长、效率低下、出错率高、存在滞后性、用户体验不佳、现场混乱无法掌控。因此信息化管理是现代企业适应时代潮流一个不可以逃避的选择。</w:t>
      </w:r>
    </w:p>
    <w:p>
      <w:pPr>
        <w:ind w:firstLineChars="200" w:firstLine="480"/>
        <w:jc w:val="both"/>
        <w:rPr>
          <w:rFonts w:ascii="华文楷体" w:eastAsia="华文楷体" w:hAnsi="华文楷体"/>
        </w:rPr>
      </w:pPr>
      <w:r>
        <w:rPr>
          <w:rFonts w:ascii="华文楷体" w:eastAsia="华文楷体" w:hAnsi="华文楷体" w:hint="eastAsia"/>
        </w:rPr>
        <w:t>在信息化全方位覆盖生活的当下社会，建立基于WEB技术的在线订座点餐系统是十分必要的。在线订座点餐系统主要针对客户到店之前相关的一系列工作的管理以及客户离店之后对餐厅的评价等信息的管理，而网上在线订座点餐系统能够把客户到店前、到店后的时间有效利用起来。这种模式的效率相比线下点餐，效率提高简直不只一点半点，所以一个餐厅有一个在线订座点餐系统是很有必要的。</w:t>
      </w:r>
    </w:p>
    <w:p>
      <w:pPr>
        <w:pStyle w:val="2"/>
        <w:spacing w:after="100" w:line="360" w:lineRule="auto"/>
        <w:rPr>
          <w:rFonts w:ascii="宋体" w:eastAsia="宋体" w:hAnsi="宋体"/>
        </w:rPr>
      </w:pPr>
      <w:bookmarkStart w:id="10" w:name="_Toc467090886"/>
      <w:r>
        <w:rPr>
          <w:rFonts w:ascii="宋体" w:eastAsia="宋体" w:hAnsi="宋体" w:hint="eastAsia"/>
        </w:rPr>
        <w:t>2</w:t>
      </w:r>
      <w:r>
        <w:rPr>
          <w:rFonts w:ascii="宋体" w:eastAsia="宋体" w:hAnsi="宋体"/>
        </w:rPr>
        <w:t>.2</w:t>
      </w:r>
      <w:r>
        <w:rPr>
          <w:rFonts w:ascii="宋体" w:eastAsia="宋体" w:hAnsi="宋体" w:hint="eastAsia"/>
        </w:rPr>
        <w:t xml:space="preserve"> 系统的可行性分析</w:t>
      </w:r>
      <w:bookmarkEnd w:id="10"/>
    </w:p>
    <w:p>
      <w:pPr>
        <w:pStyle w:val="3"/>
        <w:spacing w:after="100" w:line="360" w:lineRule="auto"/>
        <w:rPr>
          <w:sz w:val="28"/>
          <w:szCs w:val="28"/>
        </w:rPr>
      </w:pPr>
      <w:bookmarkStart w:id="11" w:name="_Toc467090887"/>
      <w:smartTag w:uri="urn:schemas-microsoft-com:office:smarttags" w:element="chsdate">
        <w:smartTagPr>
          <w:attr w:name="IsROCDate" w:val="False"/>
          <w:attr w:name="IsLunarDate" w:val="False"/>
          <w:attr w:name="Day" w:val="30"/>
          <w:attr w:name="Month" w:val="12"/>
          <w:attr w:name="Year" w:val="1899"/>
        </w:smartTagPr>
        <w:r>
          <w:rPr>
            <w:rFonts w:hint="eastAsia"/>
            <w:sz w:val="28"/>
            <w:szCs w:val="28"/>
          </w:rPr>
          <w:t>2.2.1</w:t>
        </w:r>
      </w:smartTag>
      <w:r>
        <w:rPr>
          <w:rFonts w:hint="eastAsia"/>
          <w:sz w:val="28"/>
          <w:szCs w:val="28"/>
        </w:rPr>
        <w:t xml:space="preserve">  </w:t>
      </w:r>
      <w:r>
        <w:rPr>
          <w:rFonts w:hint="eastAsia"/>
          <w:sz w:val="28"/>
          <w:szCs w:val="28"/>
        </w:rPr>
        <w:t>经济可行性</w:t>
      </w:r>
      <w:bookmarkEnd w:id="11"/>
    </w:p>
    <w:p>
      <w:pPr>
        <w:pStyle w:val="4"/>
        <w:spacing w:line="360" w:lineRule="auto"/>
        <w:ind w:left="0"/>
        <w:jc w:val="left"/>
        <w:rPr>
          <w:rFonts w:ascii="华文楷体" w:eastAsia="华文楷体" w:hAnsi="华文楷体"/>
        </w:rPr>
      </w:pPr>
      <w:bookmarkStart w:id="12" w:name="_Toc467090888"/>
      <w:ins w:id="13" w:author="CUMT" w:date="2015-12-25T17:24:00Z">
        <w:r>
          <w:rPr>
            <w:rFonts w:ascii="华文楷体" w:eastAsia="华文楷体" w:hAnsi="华文楷体" w:cs="Times New Roman"/>
          </w:rPr>
          <w:t>2.</w:t>
        </w:r>
      </w:ins>
      <w:r>
        <w:rPr>
          <w:rFonts w:ascii="华文楷体" w:eastAsia="华文楷体" w:hAnsi="华文楷体" w:cs="Times New Roman"/>
        </w:rPr>
        <w:t>2</w:t>
      </w:r>
      <w:r>
        <w:rPr>
          <w:rFonts w:ascii="华文楷体" w:eastAsia="华文楷体" w:hAnsi="华文楷体" w:cs="Times New Roman" w:hint="eastAsia"/>
        </w:rPr>
        <w:t>.1.1</w:t>
      </w:r>
      <w:r>
        <w:rPr>
          <w:rFonts w:ascii="华文楷体" w:eastAsia="华文楷体" w:hAnsi="华文楷体" w:hint="eastAsia"/>
        </w:rPr>
        <w:t xml:space="preserve">  项目投入</w:t>
      </w:r>
    </w:p>
    <w:p>
      <w:pPr>
        <w:ind w:firstLineChars="200" w:firstLine="480"/>
        <w:jc w:val="both"/>
        <w:rPr>
          <w:ins w:id="14" w:author="CUMT" w:date="2015-12-25T17:23:00Z"/>
          <w:rFonts w:ascii="华文楷体" w:eastAsia="华文楷体" w:hAnsi="华文楷体"/>
        </w:rPr>
      </w:pPr>
      <w:r>
        <w:rPr>
          <w:rFonts w:ascii="华文楷体" w:eastAsia="华文楷体" w:hAnsi="华文楷体" w:hint="eastAsia"/>
        </w:rPr>
        <w:t>在项目投入方面，主要分为人力资源、固定资产投入、维护成本三个方面。系统的开发是由开发人员对程序开发的实践学习而来，</w:t>
      </w:r>
      <w:ins w:id="15" w:author="CUMT" w:date="2015-12-25T17:22:00Z">
        <w:r>
          <w:rPr>
            <w:rFonts w:ascii="华文楷体" w:eastAsia="华文楷体" w:hAnsi="华文楷体" w:hint="eastAsia"/>
          </w:rPr>
          <w:t>程序开发团队已经具备相关知识，</w:t>
        </w:r>
      </w:ins>
      <w:r>
        <w:rPr>
          <w:rFonts w:ascii="华文楷体" w:eastAsia="华文楷体" w:hAnsi="华文楷体" w:hint="eastAsia"/>
        </w:rPr>
        <w:t>餐厅无需投资</w:t>
      </w:r>
      <w:ins w:id="16" w:author="CUMT" w:date="2015-12-25T17:22:00Z">
        <w:r>
          <w:rPr>
            <w:rFonts w:ascii="华文楷体" w:eastAsia="华文楷体" w:hAnsi="华文楷体" w:hint="eastAsia"/>
          </w:rPr>
          <w:t>更多培训费用</w:t>
        </w:r>
      </w:ins>
      <w:r>
        <w:rPr>
          <w:rFonts w:ascii="华文楷体" w:eastAsia="华文楷体" w:hAnsi="华文楷体" w:hint="eastAsia"/>
        </w:rPr>
        <w:t>，且软件开发过程中投入的成本不高。</w:t>
      </w:r>
      <w:ins w:id="17" w:author="CUMT" w:date="2015-12-25T16:54:00Z">
        <w:r>
          <w:rPr>
            <w:rFonts w:ascii="华文楷体" w:eastAsia="华文楷体" w:hAnsi="华文楷体" w:hint="eastAsia"/>
          </w:rPr>
          <w:t>以</w:t>
        </w:r>
      </w:ins>
      <w:r>
        <w:rPr>
          <w:rFonts w:ascii="华文楷体" w:eastAsia="华文楷体" w:hAnsi="华文楷体" w:hint="eastAsia"/>
        </w:rPr>
        <w:t>后餐厅网站维护，系统检修等维护费用应计入相关工作人员工资发放支出。</w:t>
      </w:r>
      <w:ins w:id="18" w:author="CUMT" w:date="2015-12-25T17:12:00Z">
        <w:r>
          <w:rPr>
            <w:rFonts w:ascii="华文楷体" w:eastAsia="华文楷体" w:hAnsi="华文楷体" w:hint="eastAsia"/>
          </w:rPr>
          <w:t>固定资产投入方面，需要的硬件设备如多媒体</w:t>
        </w:r>
      </w:ins>
      <w:ins w:id="19" w:author="CUMT" w:date="2015-12-25T17:13:00Z">
        <w:r>
          <w:rPr>
            <w:rFonts w:ascii="华文楷体" w:eastAsia="华文楷体" w:hAnsi="华文楷体" w:hint="eastAsia"/>
          </w:rPr>
          <w:t>计算机</w:t>
        </w:r>
      </w:ins>
      <w:ins w:id="20" w:author="CUMT" w:date="2015-12-25T17:15:00Z">
        <w:r>
          <w:rPr>
            <w:rFonts w:ascii="华文楷体" w:eastAsia="华文楷体" w:hAnsi="华文楷体" w:hint="eastAsia"/>
          </w:rPr>
          <w:t>等都为</w:t>
        </w:r>
      </w:ins>
      <w:r>
        <w:rPr>
          <w:rFonts w:ascii="华文楷体" w:eastAsia="华文楷体" w:hAnsi="华文楷体" w:hint="eastAsia"/>
        </w:rPr>
        <w:t>餐厅</w:t>
      </w:r>
      <w:ins w:id="21" w:author="CUMT" w:date="2015-12-25T17:15:00Z">
        <w:r>
          <w:rPr>
            <w:rFonts w:ascii="华文楷体" w:eastAsia="华文楷体" w:hAnsi="华文楷体" w:hint="eastAsia"/>
          </w:rPr>
          <w:t>现有设备，因此不需要更多投资。</w:t>
        </w:r>
      </w:ins>
    </w:p>
    <w:p>
      <w:pPr>
        <w:ind w:firstLineChars="200" w:firstLine="480"/>
        <w:jc w:val="both"/>
        <w:rPr>
          <w:rFonts w:ascii="华文楷体" w:eastAsia="华文楷体" w:hAnsi="华文楷体"/>
        </w:rPr>
      </w:pPr>
      <w:ins w:id="22" w:author="CUMT" w:date="2015-12-25T17:17:00Z">
        <w:r>
          <w:rPr>
            <w:rFonts w:ascii="华文楷体" w:eastAsia="华文楷体" w:hAnsi="华文楷体" w:hint="eastAsia"/>
          </w:rPr>
          <w:t>因此项目投入</w:t>
        </w:r>
      </w:ins>
      <w:r>
        <w:rPr>
          <w:rFonts w:ascii="华文楷体" w:eastAsia="华文楷体" w:hAnsi="华文楷体" w:hint="eastAsia"/>
        </w:rPr>
        <w:t>经费</w:t>
      </w:r>
      <w:ins w:id="23" w:author="CUMT" w:date="2015-12-25T17:16:00Z">
        <w:r>
          <w:rPr>
            <w:rFonts w:ascii="华文楷体" w:eastAsia="华文楷体" w:hAnsi="华文楷体" w:hint="eastAsia"/>
          </w:rPr>
          <w:t>完全等于</w:t>
        </w:r>
      </w:ins>
      <w:ins w:id="24" w:author="CUMT" w:date="2015-12-25T17:23:00Z">
        <w:r>
          <w:rPr>
            <w:rFonts w:ascii="华文楷体" w:eastAsia="华文楷体" w:hAnsi="华文楷体" w:hint="eastAsia"/>
          </w:rPr>
          <w:t>软件开发及维护</w:t>
        </w:r>
      </w:ins>
      <w:ins w:id="25" w:author="CUMT" w:date="2015-12-25T17:16:00Z">
        <w:r>
          <w:rPr>
            <w:rFonts w:ascii="华文楷体" w:eastAsia="华文楷体" w:hAnsi="华文楷体" w:hint="eastAsia"/>
          </w:rPr>
          <w:t>人员的工资发放支出</w:t>
        </w:r>
      </w:ins>
      <w:ins w:id="26" w:author="CUMT" w:date="2015-12-25T17:23:00Z">
        <w:r>
          <w:rPr>
            <w:rFonts w:ascii="华文楷体" w:eastAsia="华文楷体" w:hAnsi="华文楷体" w:hint="eastAsia"/>
          </w:rPr>
          <w:t>（</w:t>
        </w:r>
      </w:ins>
      <w:ins w:id="27" w:author="CUMT" w:date="2015-12-25T17:24:00Z">
        <w:r>
          <w:rPr>
            <w:rFonts w:ascii="华文楷体" w:eastAsia="华文楷体" w:hAnsi="华文楷体" w:hint="eastAsia"/>
          </w:rPr>
          <w:t>包含</w:t>
        </w:r>
      </w:ins>
      <w:ins w:id="28" w:author="CUMT" w:date="2015-12-25T17:23:00Z">
        <w:r>
          <w:rPr>
            <w:rFonts w:ascii="华文楷体" w:eastAsia="华文楷体" w:hAnsi="华文楷体" w:hint="eastAsia"/>
          </w:rPr>
          <w:t>直接工资成本</w:t>
        </w:r>
      </w:ins>
      <w:ins w:id="29" w:author="CUMT" w:date="2015-12-25T17:24:00Z">
        <w:r>
          <w:rPr>
            <w:rFonts w:ascii="华文楷体" w:eastAsia="华文楷体" w:hAnsi="华文楷体" w:hint="eastAsia"/>
          </w:rPr>
          <w:t>、奖金、差旅费）</w:t>
        </w:r>
      </w:ins>
      <w:r>
        <w:rPr>
          <w:rFonts w:ascii="华文楷体" w:eastAsia="华文楷体" w:hAnsi="华文楷体" w:hint="eastAsia"/>
        </w:rPr>
        <w:t>以及后期系统维护相关人员的工资，这些费用在餐厅预算之内。</w:t>
      </w:r>
    </w:p>
    <w:p>
      <w:pPr>
        <w:pStyle w:val="4"/>
        <w:spacing w:beforeLines="50" w:before="120" w:afterLines="50" w:after="120" w:line="360" w:lineRule="auto"/>
        <w:ind w:left="0"/>
        <w:jc w:val="left"/>
        <w:rPr>
          <w:ins w:id="30" w:author="CUMT" w:date="2015-12-25T17:25:00Z"/>
          <w:rFonts w:ascii="宋体" w:hAnsi="宋体"/>
        </w:rPr>
      </w:pPr>
      <w:ins w:id="31" w:author="CUMT" w:date="2015-12-25T17:24:00Z">
        <w:r>
          <w:rPr>
            <w:rFonts w:ascii="Times New Roman" w:hAnsi="Times New Roman" w:cs="Times New Roman"/>
          </w:rPr>
          <w:t>2</w:t>
        </w:r>
        <w:r>
          <w:rPr>
            <w:rFonts w:ascii="宋体" w:hAnsi="宋体" w:cs="Times New Roman"/>
          </w:rPr>
          <w:t>.</w:t>
        </w:r>
      </w:ins>
      <w:r>
        <w:rPr>
          <w:rFonts w:ascii="宋体" w:hAnsi="宋体" w:cs="Times New Roman" w:hint="eastAsia"/>
        </w:rPr>
        <w:t>2</w:t>
      </w:r>
      <w:ins w:id="32" w:author="CUMT" w:date="2015-12-25T17:24:00Z">
        <w:r>
          <w:rPr>
            <w:rFonts w:ascii="宋体" w:hAnsi="宋体" w:cs="Times New Roman"/>
          </w:rPr>
          <w:t>.</w:t>
        </w:r>
        <w:r>
          <w:rPr>
            <w:rFonts w:ascii="Times New Roman" w:hAnsi="Times New Roman" w:cs="Times New Roman"/>
          </w:rPr>
          <w:t>1</w:t>
        </w:r>
        <w:r>
          <w:rPr>
            <w:rFonts w:ascii="宋体" w:hAnsi="宋体" w:cs="Times New Roman"/>
          </w:rPr>
          <w:t>.</w:t>
        </w:r>
        <w:r>
          <w:rPr>
            <w:rFonts w:ascii="Calibri" w:hAnsi="Calibri"/>
          </w:rPr>
          <w:t>2</w:t>
        </w:r>
        <w:r>
          <w:rPr>
            <w:rFonts w:ascii="华文楷体" w:eastAsia="华文楷体" w:hAnsi="华文楷体" w:cs="Times New Roman" w:hint="eastAsia"/>
            <w:bCs w:val="0"/>
          </w:rPr>
          <w:t>收益分析</w:t>
        </w:r>
      </w:ins>
    </w:p>
    <w:p>
      <w:pPr>
        <w:ind w:firstLineChars="200" w:firstLine="480"/>
        <w:jc w:val="both"/>
        <w:rPr>
          <w:ins w:id="33" w:author="CUMT" w:date="2015-12-25T17:26:00Z"/>
          <w:rFonts w:ascii="华文楷体" w:eastAsia="华文楷体" w:hAnsi="华文楷体"/>
        </w:rPr>
      </w:pPr>
      <w:ins w:id="34" w:author="CUMT" w:date="2015-12-25T17:25:00Z">
        <w:r>
          <w:rPr>
            <w:rFonts w:ascii="华文楷体" w:eastAsia="华文楷体" w:hAnsi="华文楷体" w:hint="eastAsia"/>
          </w:rPr>
          <w:t>软件开发后即投入使用，收益主要来源于定量</w:t>
        </w:r>
      </w:ins>
      <w:ins w:id="35" w:author="CUMT" w:date="2015-12-25T17:26:00Z">
        <w:r>
          <w:rPr>
            <w:rFonts w:ascii="华文楷体" w:eastAsia="华文楷体" w:hAnsi="华文楷体" w:hint="eastAsia"/>
          </w:rPr>
          <w:t>收益和非定量收益。</w:t>
        </w:r>
      </w:ins>
    </w:p>
    <w:p>
      <w:pPr>
        <w:ind w:firstLineChars="200" w:firstLine="480"/>
        <w:jc w:val="both"/>
        <w:rPr>
          <w:rFonts w:ascii="华文楷体" w:eastAsia="华文楷体" w:hAnsi="华文楷体"/>
        </w:rPr>
      </w:pPr>
      <w:ins w:id="36" w:author="CUMT" w:date="2015-12-25T17:26:00Z">
        <w:r>
          <w:rPr>
            <w:rFonts w:ascii="华文楷体" w:eastAsia="华文楷体" w:hAnsi="华文楷体" w:hint="eastAsia"/>
          </w:rPr>
          <w:t>定量收益表示账目上</w:t>
        </w:r>
      </w:ins>
      <w:ins w:id="37" w:author="CUMT" w:date="2015-12-25T17:27:00Z">
        <w:r>
          <w:rPr>
            <w:rFonts w:ascii="华文楷体" w:eastAsia="华文楷体" w:hAnsi="华文楷体" w:hint="eastAsia"/>
          </w:rPr>
          <w:t>资金增加的部分，包括系统为</w:t>
        </w:r>
      </w:ins>
      <w:r>
        <w:rPr>
          <w:rFonts w:ascii="华文楷体" w:eastAsia="华文楷体" w:hAnsi="华文楷体" w:hint="eastAsia"/>
        </w:rPr>
        <w:t>餐厅</w:t>
      </w:r>
      <w:ins w:id="38" w:author="CUMT" w:date="2015-12-25T17:27:00Z">
        <w:r>
          <w:rPr>
            <w:rFonts w:ascii="华文楷体" w:eastAsia="华文楷体" w:hAnsi="华文楷体" w:hint="eastAsia"/>
          </w:rPr>
          <w:t>带来的预计开支降低和预计价值增</w:t>
        </w:r>
      </w:ins>
      <w:ins w:id="39" w:author="CUMT" w:date="2015-12-25T17:28:00Z">
        <w:r>
          <w:rPr>
            <w:rFonts w:ascii="华文楷体" w:eastAsia="华文楷体" w:hAnsi="华文楷体" w:hint="eastAsia"/>
          </w:rPr>
          <w:t>值。</w:t>
        </w:r>
      </w:ins>
      <w:r>
        <w:rPr>
          <w:rFonts w:ascii="华文楷体" w:eastAsia="华文楷体" w:hAnsi="华文楷体" w:hint="eastAsia"/>
        </w:rPr>
        <w:t>餐厅</w:t>
      </w:r>
      <w:ins w:id="40" w:author="CUMT" w:date="2015-12-25T17:28:00Z">
        <w:r>
          <w:rPr>
            <w:rFonts w:ascii="华文楷体" w:eastAsia="华文楷体" w:hAnsi="华文楷体" w:hint="eastAsia"/>
          </w:rPr>
          <w:t>建设完成后，顾客可网上</w:t>
        </w:r>
      </w:ins>
      <w:ins w:id="41" w:author="CUMT" w:date="2015-12-25T17:29:00Z">
        <w:r>
          <w:rPr>
            <w:rFonts w:ascii="华文楷体" w:eastAsia="华文楷体" w:hAnsi="华文楷体" w:hint="eastAsia"/>
          </w:rPr>
          <w:t>预订</w:t>
        </w:r>
      </w:ins>
      <w:ins w:id="42" w:author="CUMT" w:date="2015-12-25T17:28:00Z">
        <w:r>
          <w:rPr>
            <w:rFonts w:ascii="华文楷体" w:eastAsia="华文楷体" w:hAnsi="华文楷体" w:hint="eastAsia"/>
          </w:rPr>
          <w:t>，</w:t>
        </w:r>
      </w:ins>
      <w:ins w:id="43" w:author="CUMT" w:date="2015-12-25T17:29:00Z">
        <w:r>
          <w:rPr>
            <w:rFonts w:ascii="华文楷体" w:eastAsia="华文楷体" w:hAnsi="华文楷体" w:hint="eastAsia"/>
          </w:rPr>
          <w:t>即可</w:t>
        </w:r>
      </w:ins>
      <w:ins w:id="44" w:author="CUMT" w:date="2015-12-25T17:28:00Z">
        <w:r>
          <w:rPr>
            <w:rFonts w:ascii="华文楷体" w:eastAsia="华文楷体" w:hAnsi="华文楷体" w:hint="eastAsia"/>
          </w:rPr>
          <w:t>减少了</w:t>
        </w:r>
      </w:ins>
      <w:ins w:id="45" w:author="CUMT" w:date="2015-12-25T17:29:00Z">
        <w:r>
          <w:rPr>
            <w:rFonts w:ascii="华文楷体" w:eastAsia="华文楷体" w:hAnsi="华文楷体" w:hint="eastAsia"/>
          </w:rPr>
          <w:t>实体</w:t>
        </w:r>
      </w:ins>
      <w:r>
        <w:rPr>
          <w:rFonts w:ascii="华文楷体" w:eastAsia="华文楷体" w:hAnsi="华文楷体" w:hint="eastAsia"/>
        </w:rPr>
        <w:t>门店</w:t>
      </w:r>
      <w:ins w:id="46" w:author="CUMT" w:date="2015-12-25T17:29:00Z">
        <w:r>
          <w:rPr>
            <w:rFonts w:ascii="华文楷体" w:eastAsia="华文楷体" w:hAnsi="华文楷体" w:hint="eastAsia"/>
          </w:rPr>
          <w:t>的工作人员，节省开支。</w:t>
        </w:r>
      </w:ins>
      <w:ins w:id="47" w:author="CUMT" w:date="2015-12-25T17:32:00Z">
        <w:r>
          <w:rPr>
            <w:rFonts w:ascii="华文楷体" w:eastAsia="华文楷体" w:hAnsi="华文楷体" w:hint="eastAsia"/>
          </w:rPr>
          <w:t>非定量收益主要体现在用户</w:t>
        </w:r>
      </w:ins>
      <w:r>
        <w:rPr>
          <w:rFonts w:ascii="华文楷体" w:eastAsia="华文楷体" w:hAnsi="华文楷体" w:hint="eastAsia"/>
        </w:rPr>
        <w:t>服务</w:t>
      </w:r>
      <w:ins w:id="48" w:author="CUMT" w:date="2015-12-25T17:32:00Z">
        <w:r>
          <w:rPr>
            <w:rFonts w:ascii="华文楷体" w:eastAsia="华文楷体" w:hAnsi="华文楷体" w:hint="eastAsia"/>
          </w:rPr>
          <w:t>的提高和</w:t>
        </w:r>
      </w:ins>
      <w:r>
        <w:rPr>
          <w:rFonts w:ascii="华文楷体" w:eastAsia="华文楷体" w:hAnsi="华文楷体" w:hint="eastAsia"/>
        </w:rPr>
        <w:t>对菜品</w:t>
      </w:r>
      <w:ins w:id="49" w:author="CUMT" w:date="2015-12-25T17:32:00Z">
        <w:r>
          <w:rPr>
            <w:rFonts w:ascii="华文楷体" w:eastAsia="华文楷体" w:hAnsi="华文楷体" w:hint="eastAsia"/>
          </w:rPr>
          <w:t>管理高效化上。</w:t>
        </w:r>
      </w:ins>
      <w:r>
        <w:rPr>
          <w:rFonts w:ascii="华文楷体" w:eastAsia="华文楷体" w:hAnsi="华文楷体" w:hint="eastAsia"/>
        </w:rPr>
        <w:t>在用户体验方面，本系统节约了用户</w:t>
      </w:r>
      <w:proofErr w:type="gramStart"/>
      <w:r>
        <w:rPr>
          <w:rFonts w:ascii="华文楷体" w:eastAsia="华文楷体" w:hAnsi="华文楷体" w:hint="eastAsia"/>
        </w:rPr>
        <w:t>到店点餐</w:t>
      </w:r>
      <w:proofErr w:type="gramEnd"/>
      <w:r>
        <w:rPr>
          <w:rFonts w:ascii="华文楷体" w:eastAsia="华文楷体" w:hAnsi="华文楷体" w:hint="eastAsia"/>
        </w:rPr>
        <w:t>以及等待菜品上桌这一段时间，并且充分利用了厨房的时间，提高了厨房的工作效率，而且对用户评价菜品的数据分析，可以为厨房修改菜品提供意见，使得菜品的口味改进进一步符合大众化的口味。这一方面带来的收益是不可估量的。</w:t>
      </w:r>
    </w:p>
    <w:p>
      <w:pPr>
        <w:ind w:firstLineChars="200" w:firstLine="480"/>
        <w:jc w:val="both"/>
        <w:rPr>
          <w:ins w:id="50" w:author="CUMT" w:date="2015-12-25T17:17:00Z"/>
          <w:rFonts w:ascii="华文楷体" w:eastAsia="华文楷体" w:hAnsi="华文楷体"/>
        </w:rPr>
      </w:pPr>
      <w:r>
        <w:rPr>
          <w:rFonts w:ascii="华文楷体" w:eastAsia="华文楷体" w:hAnsi="华文楷体" w:hint="eastAsia"/>
        </w:rPr>
        <w:t>总的来说，本管理系统带来的收益不仅仅是节约人力，更进一步带来的收益是餐厅对产品的规划方面，而这一部分带来的收益是不可估量的。</w:t>
      </w:r>
    </w:p>
    <w:p>
      <w:pPr>
        <w:ind w:firstLineChars="200" w:firstLine="480"/>
        <w:jc w:val="both"/>
        <w:rPr>
          <w:rFonts w:ascii="华文楷体" w:eastAsia="华文楷体" w:hAnsi="华文楷体"/>
        </w:rPr>
      </w:pPr>
    </w:p>
    <w:p>
      <w:pPr>
        <w:pStyle w:val="3"/>
        <w:spacing w:after="100" w:line="360" w:lineRule="auto"/>
        <w:rPr>
          <w:sz w:val="28"/>
          <w:szCs w:val="28"/>
        </w:rPr>
      </w:pPr>
      <w:r>
        <w:rPr>
          <w:rFonts w:hint="eastAsia"/>
          <w:sz w:val="28"/>
          <w:szCs w:val="28"/>
        </w:rPr>
        <w:lastRenderedPageBreak/>
        <w:t xml:space="preserve">2.2.2  </w:t>
      </w:r>
      <w:r>
        <w:rPr>
          <w:rFonts w:hint="eastAsia"/>
          <w:sz w:val="28"/>
          <w:szCs w:val="28"/>
        </w:rPr>
        <w:t>技术可行性</w:t>
      </w:r>
      <w:bookmarkEnd w:id="12"/>
    </w:p>
    <w:p>
      <w:pPr>
        <w:ind w:firstLineChars="200" w:firstLine="480"/>
        <w:jc w:val="both"/>
        <w:rPr>
          <w:rFonts w:ascii="华文楷体" w:eastAsia="华文楷体" w:hAnsi="华文楷体"/>
        </w:rPr>
      </w:pPr>
      <w:r>
        <w:rPr>
          <w:rFonts w:ascii="华文楷体" w:eastAsia="华文楷体" w:hAnsi="华文楷体" w:hint="eastAsia"/>
        </w:rPr>
        <w:t>技术可行性评价是通过原有系统和欲开发系统的业务流程图和数据流图，对系统惊醒比较，分析欲开发系统越油的优越性，以及对设备、现有软件、用户、系统运行、开发环境、运行环境和经费支出的影响，然后评价系统的技术可行性。在此，开发团队根据在线点餐系统的具体功能、性能，选择相应的开发工具进行开发。</w:t>
      </w:r>
    </w:p>
    <w:p>
      <w:pPr>
        <w:pStyle w:val="4"/>
        <w:spacing w:beforeLines="50" w:before="120" w:line="360" w:lineRule="auto"/>
        <w:ind w:left="0"/>
        <w:jc w:val="left"/>
        <w:rPr>
          <w:rFonts w:ascii="华文楷体" w:eastAsia="华文楷体" w:hAnsi="华文楷体"/>
        </w:rPr>
      </w:pPr>
      <w:ins w:id="51" w:author="CUMT" w:date="2015-12-25T17:24:00Z">
        <w:r>
          <w:rPr>
            <w:rFonts w:ascii="华文楷体" w:eastAsia="华文楷体" w:hAnsi="华文楷体" w:cs="Times New Roman"/>
          </w:rPr>
          <w:t>2.</w:t>
        </w:r>
      </w:ins>
      <w:r>
        <w:rPr>
          <w:rFonts w:ascii="华文楷体" w:eastAsia="华文楷体" w:hAnsi="华文楷体" w:cs="Times New Roman"/>
        </w:rPr>
        <w:t>2</w:t>
      </w:r>
      <w:r>
        <w:rPr>
          <w:rFonts w:ascii="华文楷体" w:eastAsia="华文楷体" w:hAnsi="华文楷体" w:cs="Times New Roman" w:hint="eastAsia"/>
        </w:rPr>
        <w:t>.2</w:t>
      </w:r>
      <w:ins w:id="52" w:author="CUMT" w:date="2015-12-25T17:24:00Z">
        <w:r>
          <w:rPr>
            <w:rFonts w:ascii="华文楷体" w:eastAsia="华文楷体" w:hAnsi="华文楷体" w:cs="Times New Roman"/>
          </w:rPr>
          <w:t>.</w:t>
        </w:r>
      </w:ins>
      <w:r>
        <w:rPr>
          <w:rFonts w:ascii="华文楷体" w:eastAsia="华文楷体" w:hAnsi="华文楷体" w:hint="eastAsia"/>
        </w:rPr>
        <w:t>1  技术可行性分析的前提</w:t>
      </w:r>
    </w:p>
    <w:p>
      <w:pPr>
        <w:spacing w:line="360" w:lineRule="auto"/>
        <w:rPr>
          <w:rFonts w:ascii="华文楷体" w:eastAsia="华文楷体" w:hAnsi="华文楷体"/>
          <w:sz w:val="22"/>
          <w:szCs w:val="22"/>
        </w:rPr>
      </w:pPr>
      <w:r>
        <w:rPr>
          <w:rFonts w:ascii="华文楷体" w:eastAsia="华文楷体" w:hAnsi="华文楷体"/>
          <w:sz w:val="22"/>
        </w:rPr>
        <w:t>1</w:t>
      </w:r>
      <w:r>
        <w:rPr>
          <w:rFonts w:ascii="华文楷体" w:eastAsia="华文楷体" w:hAnsi="华文楷体" w:hint="eastAsia"/>
          <w:sz w:val="22"/>
        </w:rPr>
        <w:t>、功能</w:t>
      </w:r>
    </w:p>
    <w:p>
      <w:pPr>
        <w:ind w:firstLineChars="200" w:firstLine="480"/>
        <w:rPr>
          <w:rFonts w:ascii="华文楷体" w:eastAsia="华文楷体" w:hAnsi="华文楷体"/>
        </w:rPr>
      </w:pPr>
      <w:r>
        <w:rPr>
          <w:rFonts w:ascii="华文楷体" w:eastAsia="华文楷体" w:hAnsi="华文楷体"/>
        </w:rPr>
        <w:t>会员服务</w:t>
      </w:r>
      <w:r>
        <w:rPr>
          <w:rFonts w:ascii="华文楷体" w:eastAsia="华文楷体" w:hAnsi="华文楷体" w:hint="eastAsia"/>
        </w:rPr>
        <w:t>、</w:t>
      </w:r>
      <w:r>
        <w:rPr>
          <w:rFonts w:ascii="华文楷体" w:eastAsia="华文楷体" w:hAnsi="华文楷体"/>
        </w:rPr>
        <w:t>订座排号</w:t>
      </w:r>
      <w:r>
        <w:rPr>
          <w:rFonts w:ascii="华文楷体" w:eastAsia="华文楷体" w:hAnsi="华文楷体" w:hint="eastAsia"/>
        </w:rPr>
        <w:t>、</w:t>
      </w:r>
      <w:r>
        <w:rPr>
          <w:rFonts w:ascii="华文楷体" w:eastAsia="华文楷体" w:hAnsi="华文楷体"/>
        </w:rPr>
        <w:t>在线点餐并付定金</w:t>
      </w:r>
      <w:r>
        <w:rPr>
          <w:rFonts w:ascii="华文楷体" w:eastAsia="华文楷体" w:hAnsi="华文楷体" w:hint="eastAsia"/>
        </w:rPr>
        <w:t>、</w:t>
      </w:r>
      <w:r>
        <w:rPr>
          <w:rFonts w:ascii="华文楷体" w:eastAsia="华文楷体" w:hAnsi="华文楷体"/>
        </w:rPr>
        <w:t>菜品评价</w:t>
      </w:r>
      <w:r>
        <w:rPr>
          <w:rFonts w:ascii="华文楷体" w:eastAsia="华文楷体" w:hAnsi="华文楷体" w:hint="eastAsia"/>
        </w:rPr>
        <w:t>、</w:t>
      </w:r>
      <w:r>
        <w:rPr>
          <w:rFonts w:ascii="华文楷体" w:eastAsia="华文楷体" w:hAnsi="华文楷体"/>
        </w:rPr>
        <w:t>菜品信息管理</w:t>
      </w:r>
      <w:r>
        <w:rPr>
          <w:rFonts w:ascii="华文楷体" w:eastAsia="华文楷体" w:hAnsi="华文楷体" w:hint="eastAsia"/>
        </w:rPr>
        <w:t>、</w:t>
      </w:r>
      <w:r>
        <w:rPr>
          <w:rFonts w:ascii="华文楷体" w:eastAsia="华文楷体" w:hAnsi="华文楷体"/>
        </w:rPr>
        <w:t>会员信息管理</w:t>
      </w:r>
      <w:r>
        <w:rPr>
          <w:rFonts w:ascii="华文楷体" w:eastAsia="华文楷体" w:hAnsi="华文楷体" w:hint="eastAsia"/>
        </w:rPr>
        <w:t>、</w:t>
      </w:r>
      <w:r>
        <w:rPr>
          <w:rFonts w:ascii="华文楷体" w:eastAsia="华文楷体" w:hAnsi="华文楷体"/>
        </w:rPr>
        <w:t>订座处理</w:t>
      </w:r>
      <w:r>
        <w:rPr>
          <w:rFonts w:ascii="华文楷体" w:eastAsia="华文楷体" w:hAnsi="华文楷体" w:hint="eastAsia"/>
        </w:rPr>
        <w:t>、</w:t>
      </w:r>
      <w:r>
        <w:rPr>
          <w:rFonts w:ascii="华文楷体" w:eastAsia="华文楷体" w:hAnsi="华文楷体"/>
        </w:rPr>
        <w:t>订单处理</w:t>
      </w:r>
      <w:r>
        <w:rPr>
          <w:rFonts w:ascii="华文楷体" w:eastAsia="华文楷体" w:hAnsi="华文楷体" w:hint="eastAsia"/>
        </w:rPr>
        <w:t>。</w:t>
      </w:r>
    </w:p>
    <w:p>
      <w:pPr>
        <w:spacing w:beforeLines="50" w:before="120" w:line="360" w:lineRule="auto"/>
        <w:rPr>
          <w:rFonts w:ascii="华文楷体" w:eastAsia="华文楷体" w:hAnsi="华文楷体"/>
          <w:sz w:val="22"/>
        </w:rPr>
      </w:pPr>
      <w:r>
        <w:rPr>
          <w:rFonts w:ascii="华文楷体" w:eastAsia="华文楷体" w:hAnsi="华文楷体"/>
          <w:sz w:val="22"/>
        </w:rPr>
        <w:t>2</w:t>
      </w:r>
      <w:r>
        <w:rPr>
          <w:rFonts w:ascii="华文楷体" w:eastAsia="华文楷体" w:hAnsi="华文楷体" w:hint="eastAsia"/>
          <w:sz w:val="22"/>
        </w:rPr>
        <w:t>、性能要求</w:t>
      </w:r>
    </w:p>
    <w:p>
      <w:pPr>
        <w:ind w:firstLineChars="200" w:firstLine="480"/>
        <w:jc w:val="both"/>
        <w:rPr>
          <w:ins w:id="53" w:author="CUMT" w:date="2015-12-25T16:58:00Z"/>
          <w:rFonts w:ascii="华文楷体" w:eastAsia="华文楷体" w:hAnsi="华文楷体"/>
        </w:rPr>
      </w:pPr>
      <w:r>
        <w:rPr>
          <w:rFonts w:ascii="华文楷体" w:eastAsia="华文楷体" w:hAnsi="华文楷体" w:hint="eastAsia"/>
        </w:rPr>
        <w:t>提供友好的用户接口、快捷方便的用户操作方式。订单信息必须及时更新，无差错存储在数据库，保证数据的完整性与一致性。</w:t>
      </w:r>
    </w:p>
    <w:p>
      <w:pPr>
        <w:spacing w:beforeLines="50" w:before="120" w:line="360" w:lineRule="auto"/>
        <w:rPr>
          <w:ins w:id="54" w:author="CUMT" w:date="2015-12-25T16:58:00Z"/>
          <w:rFonts w:ascii="华文楷体" w:eastAsia="华文楷体" w:hAnsi="华文楷体"/>
          <w:sz w:val="22"/>
        </w:rPr>
      </w:pPr>
      <w:ins w:id="55" w:author="CUMT" w:date="2015-12-25T16:58:00Z">
        <w:r>
          <w:rPr>
            <w:rFonts w:ascii="华文楷体" w:eastAsia="华文楷体" w:hAnsi="华文楷体"/>
            <w:sz w:val="22"/>
          </w:rPr>
          <w:t>3</w:t>
        </w:r>
        <w:r>
          <w:rPr>
            <w:rFonts w:ascii="华文楷体" w:eastAsia="华文楷体" w:hAnsi="华文楷体" w:hint="eastAsia"/>
            <w:sz w:val="22"/>
          </w:rPr>
          <w:t>、目标</w:t>
        </w:r>
      </w:ins>
    </w:p>
    <w:p>
      <w:pPr>
        <w:spacing w:line="360" w:lineRule="auto"/>
        <w:ind w:firstLineChars="200" w:firstLine="480"/>
        <w:rPr>
          <w:rFonts w:ascii="华文楷体" w:eastAsia="华文楷体" w:hAnsi="华文楷体"/>
        </w:rPr>
      </w:pPr>
      <w:ins w:id="56" w:author="CUMT" w:date="2015-12-25T16:58:00Z">
        <w:r>
          <w:rPr>
            <w:rFonts w:ascii="华文楷体" w:eastAsia="华文楷体" w:hAnsi="华文楷体" w:hint="eastAsia"/>
          </w:rPr>
          <w:t>用户</w:t>
        </w:r>
      </w:ins>
      <w:ins w:id="57" w:author="CUMT" w:date="2015-12-25T17:00:00Z">
        <w:r>
          <w:rPr>
            <w:rFonts w:ascii="华文楷体" w:eastAsia="华文楷体" w:hAnsi="华文楷体" w:hint="eastAsia"/>
          </w:rPr>
          <w:t>快速查询</w:t>
        </w:r>
      </w:ins>
      <w:r>
        <w:rPr>
          <w:rFonts w:ascii="华文楷体" w:eastAsia="华文楷体" w:hAnsi="华文楷体" w:hint="eastAsia"/>
        </w:rPr>
        <w:t>菜品</w:t>
      </w:r>
      <w:ins w:id="58" w:author="CUMT" w:date="2015-12-25T17:00:00Z">
        <w:r>
          <w:rPr>
            <w:rFonts w:ascii="华文楷体" w:eastAsia="华文楷体" w:hAnsi="华文楷体" w:hint="eastAsia"/>
          </w:rPr>
          <w:t>信息并</w:t>
        </w:r>
      </w:ins>
      <w:ins w:id="59" w:author="CUMT" w:date="2015-12-25T16:58:00Z">
        <w:r>
          <w:rPr>
            <w:rFonts w:ascii="华文楷体" w:eastAsia="华文楷体" w:hAnsi="华文楷体" w:hint="eastAsia"/>
          </w:rPr>
          <w:t>网上</w:t>
        </w:r>
      </w:ins>
      <w:r>
        <w:rPr>
          <w:rFonts w:ascii="华文楷体" w:eastAsia="华文楷体" w:hAnsi="华文楷体" w:hint="eastAsia"/>
        </w:rPr>
        <w:t>点餐、订座</w:t>
      </w:r>
      <w:ins w:id="60" w:author="CUMT" w:date="2015-12-25T17:00:00Z">
        <w:r>
          <w:rPr>
            <w:rFonts w:ascii="华文楷体" w:eastAsia="华文楷体" w:hAnsi="华文楷体" w:hint="eastAsia"/>
          </w:rPr>
          <w:t>；</w:t>
        </w:r>
      </w:ins>
      <w:ins w:id="61" w:author="CUMT" w:date="2015-12-25T16:59:00Z">
        <w:r>
          <w:rPr>
            <w:rFonts w:ascii="华文楷体" w:eastAsia="华文楷体" w:hAnsi="华文楷体" w:hint="eastAsia"/>
          </w:rPr>
          <w:t>方便管理员对信息的输入、管理；</w:t>
        </w:r>
      </w:ins>
      <w:ins w:id="62" w:author="CUMT" w:date="2015-12-25T17:00:00Z">
        <w:r>
          <w:rPr>
            <w:rFonts w:ascii="华文楷体" w:eastAsia="华文楷体" w:hAnsi="华文楷体" w:hint="eastAsia"/>
          </w:rPr>
          <w:t>具有良好的扩展性，为以后升级提供方便。</w:t>
        </w:r>
      </w:ins>
    </w:p>
    <w:p>
      <w:pPr>
        <w:pStyle w:val="4"/>
        <w:spacing w:beforeLines="50" w:before="120" w:line="360" w:lineRule="auto"/>
        <w:ind w:left="0"/>
        <w:jc w:val="left"/>
        <w:rPr>
          <w:rFonts w:ascii="华文楷体" w:eastAsia="华文楷体" w:hAnsi="华文楷体"/>
        </w:rPr>
      </w:pPr>
      <w:ins w:id="63" w:author="CUMT" w:date="2015-12-25T17:24:00Z">
        <w:r>
          <w:rPr>
            <w:rFonts w:ascii="华文楷体" w:eastAsia="华文楷体" w:hAnsi="华文楷体" w:cs="Times New Roman"/>
          </w:rPr>
          <w:t>2.</w:t>
        </w:r>
      </w:ins>
      <w:r>
        <w:rPr>
          <w:rFonts w:ascii="华文楷体" w:eastAsia="华文楷体" w:hAnsi="华文楷体" w:cs="Times New Roman"/>
        </w:rPr>
        <w:t>2</w:t>
      </w:r>
      <w:r>
        <w:rPr>
          <w:rFonts w:ascii="华文楷体" w:eastAsia="华文楷体" w:hAnsi="华文楷体" w:cs="Times New Roman" w:hint="eastAsia"/>
        </w:rPr>
        <w:t>.2.2</w:t>
      </w:r>
      <w:r>
        <w:rPr>
          <w:rFonts w:ascii="华文楷体" w:eastAsia="华文楷体" w:hAnsi="华文楷体" w:hint="eastAsia"/>
        </w:rPr>
        <w:t xml:space="preserve">  开发和维护</w:t>
      </w:r>
    </w:p>
    <w:p>
      <w:pPr>
        <w:rPr>
          <w:rFonts w:ascii="华文楷体" w:eastAsia="华文楷体" w:hAnsi="华文楷体"/>
        </w:rPr>
      </w:pPr>
      <w:r>
        <w:rPr>
          <w:rFonts w:ascii="华文楷体" w:eastAsia="华文楷体" w:hAnsi="华文楷体"/>
        </w:rPr>
        <w:t>1</w:t>
      </w:r>
      <w:r>
        <w:rPr>
          <w:rFonts w:ascii="华文楷体" w:eastAsia="华文楷体" w:hAnsi="华文楷体" w:hint="eastAsia"/>
        </w:rPr>
        <w:t>、系统运行预计寿命：</w:t>
      </w:r>
      <w:r>
        <w:rPr>
          <w:rFonts w:ascii="华文楷体" w:eastAsia="华文楷体" w:hAnsi="华文楷体"/>
        </w:rPr>
        <w:t>3</w:t>
      </w:r>
      <w:r>
        <w:rPr>
          <w:rFonts w:ascii="华文楷体" w:eastAsia="华文楷体" w:hAnsi="华文楷体" w:hint="eastAsia"/>
        </w:rPr>
        <w:t>年</w:t>
      </w:r>
    </w:p>
    <w:p>
      <w:pPr>
        <w:rPr>
          <w:rFonts w:ascii="华文楷体" w:eastAsia="华文楷体" w:hAnsi="华文楷体"/>
        </w:rPr>
        <w:pPrChange w:id="64" w:author="CUMT" w:date="2015-11-04T09:33:00Z">
          <w:pPr>
            <w:tabs>
              <w:tab w:val="left" w:pos="420"/>
              <w:tab w:val="left" w:pos="1290"/>
            </w:tabs>
            <w:spacing w:line="360" w:lineRule="auto"/>
          </w:pPr>
        </w:pPrChange>
      </w:pPr>
      <w:r>
        <w:rPr>
          <w:rFonts w:ascii="华文楷体" w:eastAsia="华文楷体" w:hAnsi="华文楷体"/>
        </w:rPr>
        <w:t>2</w:t>
      </w:r>
      <w:r>
        <w:rPr>
          <w:rFonts w:ascii="华文楷体" w:eastAsia="华文楷体" w:hAnsi="华文楷体" w:hint="eastAsia"/>
        </w:rPr>
        <w:t>、设备</w:t>
      </w:r>
      <w:ins w:id="65" w:author="CUMT" w:date="2015-11-04T09:33:00Z">
        <w:r>
          <w:rPr>
            <w:rFonts w:ascii="华文楷体" w:eastAsia="华文楷体" w:hAnsi="华文楷体"/>
          </w:rPr>
          <w:tab/>
        </w:r>
      </w:ins>
    </w:p>
    <w:p>
      <w:pPr>
        <w:ind w:firstLineChars="200" w:firstLine="480"/>
        <w:rPr>
          <w:rFonts w:ascii="华文楷体" w:eastAsia="华文楷体" w:hAnsi="华文楷体"/>
        </w:rPr>
      </w:pPr>
      <w:r>
        <w:rPr>
          <w:rFonts w:ascii="华文楷体" w:eastAsia="华文楷体" w:hAnsi="华文楷体"/>
        </w:rPr>
        <w:tab/>
      </w:r>
      <w:r>
        <w:rPr>
          <w:rFonts w:ascii="华文楷体" w:eastAsia="华文楷体" w:hAnsi="华文楷体" w:hint="eastAsia"/>
        </w:rPr>
        <w:t>硬件、外部设备（多媒体计算机一台、打印机一台、扫描仪一台）</w:t>
      </w:r>
    </w:p>
    <w:p>
      <w:pPr>
        <w:ind w:firstLineChars="200" w:firstLine="480"/>
        <w:rPr>
          <w:rFonts w:ascii="华文楷体" w:eastAsia="华文楷体" w:hAnsi="华文楷体"/>
        </w:rPr>
      </w:pPr>
      <w:r>
        <w:rPr>
          <w:rFonts w:ascii="华文楷体" w:eastAsia="华文楷体" w:hAnsi="华文楷体"/>
        </w:rPr>
        <w:tab/>
      </w:r>
      <w:r>
        <w:rPr>
          <w:rFonts w:ascii="华文楷体" w:eastAsia="华文楷体" w:hAnsi="华文楷体" w:hint="eastAsia"/>
        </w:rPr>
        <w:t>运行本系统所要求的硬件设备最小配置：</w:t>
      </w:r>
    </w:p>
    <w:p>
      <w:pPr>
        <w:ind w:firstLineChars="300" w:firstLine="720"/>
        <w:rPr>
          <w:rFonts w:ascii="华文楷体" w:eastAsia="华文楷体" w:hAnsi="华文楷体"/>
        </w:rPr>
      </w:pPr>
      <w:r>
        <w:rPr>
          <w:rFonts w:ascii="华文楷体" w:eastAsia="华文楷体" w:hAnsi="华文楷体"/>
        </w:rPr>
        <w:t>Intel Pentium 166MHz</w:t>
      </w:r>
      <w:r>
        <w:rPr>
          <w:rFonts w:ascii="华文楷体" w:eastAsia="华文楷体" w:hAnsi="华文楷体" w:hint="eastAsia"/>
        </w:rPr>
        <w:t>、内存</w:t>
      </w:r>
      <w:r>
        <w:rPr>
          <w:rFonts w:ascii="华文楷体" w:eastAsia="华文楷体" w:hAnsi="华文楷体"/>
        </w:rPr>
        <w:t>512M</w:t>
      </w:r>
      <w:r>
        <w:rPr>
          <w:rFonts w:ascii="华文楷体" w:eastAsia="华文楷体" w:hAnsi="华文楷体" w:hint="eastAsia"/>
        </w:rPr>
        <w:t>；</w:t>
      </w:r>
    </w:p>
    <w:p>
      <w:pPr>
        <w:ind w:firstLineChars="200" w:firstLine="480"/>
        <w:rPr>
          <w:rFonts w:ascii="华文楷体" w:eastAsia="华文楷体" w:hAnsi="华文楷体"/>
        </w:rPr>
      </w:pPr>
      <w:r>
        <w:rPr>
          <w:rFonts w:ascii="华文楷体" w:eastAsia="华文楷体" w:hAnsi="华文楷体"/>
        </w:rPr>
        <w:tab/>
        <w:t>I/O</w:t>
      </w:r>
      <w:r>
        <w:rPr>
          <w:rFonts w:ascii="华文楷体" w:eastAsia="华文楷体" w:hAnsi="华文楷体" w:hint="eastAsia"/>
        </w:rPr>
        <w:t>设备：显示器、鼠标、键盘。</w:t>
      </w:r>
    </w:p>
    <w:p>
      <w:pPr>
        <w:rPr>
          <w:rFonts w:ascii="华文楷体" w:eastAsia="华文楷体" w:hAnsi="华文楷体"/>
        </w:rPr>
      </w:pPr>
      <w:r>
        <w:rPr>
          <w:rFonts w:ascii="华文楷体" w:eastAsia="华文楷体" w:hAnsi="华文楷体"/>
        </w:rPr>
        <w:t>3</w:t>
      </w:r>
      <w:r>
        <w:rPr>
          <w:rFonts w:ascii="华文楷体" w:eastAsia="华文楷体" w:hAnsi="华文楷体" w:hint="eastAsia"/>
        </w:rPr>
        <w:t>、开发工具及说明</w:t>
      </w:r>
    </w:p>
    <w:p>
      <w:pPr>
        <w:ind w:firstLineChars="200" w:firstLine="480"/>
        <w:rPr>
          <w:rFonts w:ascii="华文楷体" w:eastAsia="华文楷体" w:hAnsi="华文楷体"/>
        </w:rPr>
      </w:pPr>
      <w:r>
        <w:rPr>
          <w:rFonts w:ascii="华文楷体" w:eastAsia="华文楷体" w:hAnsi="华文楷体" w:hint="eastAsia"/>
        </w:rPr>
        <w:t>数据库：MySQL  5.7；</w:t>
      </w:r>
    </w:p>
    <w:p>
      <w:pPr>
        <w:ind w:firstLineChars="200" w:firstLine="480"/>
        <w:rPr>
          <w:rFonts w:ascii="华文楷体" w:eastAsia="华文楷体" w:hAnsi="华文楷体"/>
        </w:rPr>
      </w:pPr>
      <w:r>
        <w:rPr>
          <w:rFonts w:ascii="华文楷体" w:eastAsia="华文楷体" w:hAnsi="华文楷体" w:hint="eastAsia"/>
        </w:rPr>
        <w:t>编译程序：</w:t>
      </w:r>
      <w:r>
        <w:rPr>
          <w:rFonts w:ascii="华文楷体" w:eastAsia="华文楷体" w:hAnsi="华文楷体"/>
        </w:rPr>
        <w:t>Eclipse Java</w:t>
      </w:r>
      <w:r>
        <w:rPr>
          <w:rFonts w:ascii="华文楷体" w:eastAsia="华文楷体" w:hAnsi="华文楷体" w:hint="eastAsia"/>
        </w:rPr>
        <w:t xml:space="preserve"> </w:t>
      </w:r>
      <w:r>
        <w:rPr>
          <w:rFonts w:ascii="华文楷体" w:eastAsia="华文楷体" w:hAnsi="华文楷体"/>
        </w:rPr>
        <w:t>EE</w:t>
      </w:r>
      <w:r>
        <w:rPr>
          <w:rFonts w:ascii="华文楷体" w:eastAsia="华文楷体" w:hAnsi="华文楷体" w:hint="eastAsia"/>
        </w:rPr>
        <w:t>；</w:t>
      </w:r>
    </w:p>
    <w:p>
      <w:pPr>
        <w:ind w:firstLineChars="200" w:firstLine="480"/>
        <w:rPr>
          <w:rFonts w:ascii="华文楷体" w:eastAsia="华文楷体" w:hAnsi="华文楷体"/>
        </w:rPr>
      </w:pPr>
      <w:r>
        <w:rPr>
          <w:rFonts w:ascii="华文楷体" w:eastAsia="华文楷体" w:hAnsi="华文楷体" w:hint="eastAsia"/>
        </w:rPr>
        <w:t>前台开发：</w:t>
      </w:r>
      <w:r>
        <w:rPr>
          <w:rFonts w:ascii="华文楷体" w:eastAsia="华文楷体" w:hAnsi="华文楷体"/>
        </w:rPr>
        <w:t>Bootstrap</w:t>
      </w:r>
      <w:r>
        <w:rPr>
          <w:rFonts w:ascii="华文楷体" w:eastAsia="华文楷体" w:hAnsi="华文楷体" w:hint="eastAsia"/>
        </w:rPr>
        <w:t>。</w:t>
      </w:r>
    </w:p>
    <w:p>
      <w:pPr>
        <w:ind w:firstLineChars="200" w:firstLine="480"/>
        <w:rPr>
          <w:rFonts w:ascii="华文楷体" w:eastAsia="华文楷体" w:hAnsi="华文楷体"/>
        </w:rPr>
      </w:pPr>
      <w:r>
        <w:rPr>
          <w:rFonts w:ascii="华文楷体" w:eastAsia="华文楷体" w:hAnsi="华文楷体" w:hint="eastAsia"/>
        </w:rPr>
        <w:t>本系统使用</w:t>
      </w:r>
      <w:r>
        <w:rPr>
          <w:rFonts w:ascii="华文楷体" w:eastAsia="华文楷体" w:hAnsi="华文楷体"/>
        </w:rPr>
        <w:t>Java</w:t>
      </w:r>
      <w:r>
        <w:rPr>
          <w:rFonts w:ascii="华文楷体" w:eastAsia="华文楷体" w:hAnsi="华文楷体" w:hint="eastAsia"/>
        </w:rPr>
        <w:t>语言进行后台程序代码的编写，前台页面上使用</w:t>
      </w:r>
      <w:r>
        <w:rPr>
          <w:rFonts w:ascii="华文楷体" w:eastAsia="华文楷体" w:hAnsi="华文楷体"/>
        </w:rPr>
        <w:t>HTML</w:t>
      </w:r>
      <w:r>
        <w:rPr>
          <w:rFonts w:ascii="华文楷体" w:eastAsia="华文楷体" w:hAnsi="华文楷体" w:hint="eastAsia"/>
        </w:rPr>
        <w:t>标准化语言设计，主要开发模式采用</w:t>
      </w:r>
      <w:r>
        <w:rPr>
          <w:rFonts w:ascii="华文楷体" w:eastAsia="华文楷体" w:hAnsi="华文楷体"/>
        </w:rPr>
        <w:t>Strut</w:t>
      </w:r>
      <w:r>
        <w:rPr>
          <w:rFonts w:ascii="华文楷体" w:eastAsia="华文楷体" w:hAnsi="华文楷体" w:hint="eastAsia"/>
        </w:rPr>
        <w:t>框架，各个前端页面的数据通讯采用</w:t>
      </w:r>
      <w:r>
        <w:rPr>
          <w:rFonts w:ascii="华文楷体" w:eastAsia="华文楷体" w:hAnsi="华文楷体"/>
        </w:rPr>
        <w:t>Session</w:t>
      </w:r>
      <w:r>
        <w:rPr>
          <w:rFonts w:ascii="华文楷体" w:eastAsia="华文楷体" w:hAnsi="华文楷体" w:hint="eastAsia"/>
        </w:rPr>
        <w:t>技术。</w:t>
      </w:r>
      <w:r>
        <w:rPr>
          <w:rFonts w:ascii="华文楷体" w:eastAsia="华文楷体" w:hAnsi="华文楷体"/>
        </w:rPr>
        <w:t>Java</w:t>
      </w:r>
      <w:r>
        <w:rPr>
          <w:rFonts w:ascii="华文楷体" w:eastAsia="华文楷体" w:hAnsi="华文楷体" w:hint="eastAsia"/>
        </w:rPr>
        <w:t>语言的</w:t>
      </w:r>
      <w:r>
        <w:rPr>
          <w:rFonts w:ascii="华文楷体" w:eastAsia="华文楷体" w:hAnsi="华文楷体"/>
        </w:rPr>
        <w:t>JSP</w:t>
      </w:r>
      <w:r>
        <w:rPr>
          <w:rFonts w:ascii="华文楷体" w:eastAsia="华文楷体" w:hAnsi="华文楷体" w:hint="eastAsia"/>
        </w:rPr>
        <w:t>技术目前已经是</w:t>
      </w:r>
      <w:r>
        <w:rPr>
          <w:rFonts w:ascii="华文楷体" w:eastAsia="华文楷体" w:hAnsi="华文楷体"/>
        </w:rPr>
        <w:t>Web</w:t>
      </w:r>
      <w:r>
        <w:rPr>
          <w:rFonts w:ascii="华文楷体" w:eastAsia="华文楷体" w:hAnsi="华文楷体" w:hint="eastAsia"/>
        </w:rPr>
        <w:t>开发的入门基础，</w:t>
      </w:r>
      <w:r>
        <w:rPr>
          <w:rFonts w:ascii="华文楷体" w:eastAsia="华文楷体" w:hAnsi="华文楷体"/>
        </w:rPr>
        <w:t>HTML</w:t>
      </w:r>
      <w:r>
        <w:rPr>
          <w:rFonts w:ascii="华文楷体" w:eastAsia="华文楷体" w:hAnsi="华文楷体" w:hint="eastAsia"/>
        </w:rPr>
        <w:t>标准化语言也是</w:t>
      </w:r>
      <w:r>
        <w:rPr>
          <w:rFonts w:ascii="华文楷体" w:eastAsia="华文楷体" w:hAnsi="华文楷体"/>
        </w:rPr>
        <w:t>Web</w:t>
      </w:r>
      <w:r>
        <w:rPr>
          <w:rFonts w:ascii="华文楷体" w:eastAsia="华文楷体" w:hAnsi="华文楷体" w:hint="eastAsia"/>
        </w:rPr>
        <w:t>开发的必备工具，</w:t>
      </w:r>
      <w:r>
        <w:rPr>
          <w:rFonts w:ascii="华文楷体" w:eastAsia="华文楷体" w:hAnsi="华文楷体"/>
        </w:rPr>
        <w:t>Session</w:t>
      </w:r>
      <w:r>
        <w:rPr>
          <w:rFonts w:ascii="华文楷体" w:eastAsia="华文楷体" w:hAnsi="华文楷体" w:hint="eastAsia"/>
        </w:rPr>
        <w:t>和</w:t>
      </w:r>
      <w:r>
        <w:rPr>
          <w:rFonts w:ascii="华文楷体" w:eastAsia="华文楷体" w:hAnsi="华文楷体"/>
        </w:rPr>
        <w:t>Java</w:t>
      </w:r>
      <w:r>
        <w:rPr>
          <w:rFonts w:ascii="华文楷体" w:eastAsia="华文楷体" w:hAnsi="华文楷体" w:hint="eastAsia"/>
        </w:rPr>
        <w:t xml:space="preserve"> </w:t>
      </w:r>
      <w:r>
        <w:rPr>
          <w:rFonts w:ascii="华文楷体" w:eastAsia="华文楷体" w:hAnsi="华文楷体"/>
        </w:rPr>
        <w:t>Mail</w:t>
      </w:r>
      <w:r>
        <w:rPr>
          <w:rFonts w:ascii="华文楷体" w:eastAsia="华文楷体" w:hAnsi="华文楷体" w:hint="eastAsia"/>
        </w:rPr>
        <w:t>邮件技术也都是成型多年的技术，数据库操作使用对于是系统开发的基础技术。综上所述，在开发上采用的技术均为成熟技术，所以在技术实现上是完全可行的。</w:t>
      </w:r>
    </w:p>
    <w:p>
      <w:pPr>
        <w:ind w:firstLineChars="200" w:firstLine="480"/>
        <w:rPr>
          <w:rFonts w:ascii="华文楷体" w:eastAsia="华文楷体" w:hAnsi="华文楷体"/>
        </w:rPr>
      </w:pPr>
      <w:r>
        <w:rPr>
          <w:rFonts w:ascii="华文楷体" w:eastAsia="华文楷体" w:hAnsi="华文楷体"/>
        </w:rPr>
        <w:t>4</w:t>
      </w:r>
      <w:r>
        <w:rPr>
          <w:rFonts w:ascii="华文楷体" w:eastAsia="华文楷体" w:hAnsi="华文楷体" w:hint="eastAsia"/>
        </w:rPr>
        <w:t>、控制</w:t>
      </w:r>
    </w:p>
    <w:p>
      <w:pPr>
        <w:ind w:firstLineChars="200" w:firstLine="480"/>
        <w:rPr>
          <w:rFonts w:ascii="华文楷体" w:eastAsia="华文楷体" w:hAnsi="华文楷体"/>
        </w:rPr>
      </w:pPr>
      <w:r>
        <w:rPr>
          <w:rFonts w:ascii="华文楷体" w:eastAsia="华文楷体" w:hAnsi="华文楷体" w:hint="eastAsia"/>
        </w:rPr>
        <w:t>本系统是以中文版</w:t>
      </w:r>
      <w:r>
        <w:rPr>
          <w:rFonts w:ascii="华文楷体" w:eastAsia="华文楷体" w:hAnsi="华文楷体"/>
        </w:rPr>
        <w:t>Windows 7</w:t>
      </w:r>
      <w:r>
        <w:rPr>
          <w:rFonts w:ascii="华文楷体" w:eastAsia="华文楷体" w:hAnsi="华文楷体" w:hint="eastAsia"/>
        </w:rPr>
        <w:t>版本的操作系统来控制系统运行。</w:t>
      </w:r>
    </w:p>
    <w:p>
      <w:pPr>
        <w:ind w:firstLineChars="200" w:firstLine="480"/>
        <w:rPr>
          <w:del w:id="66" w:author="CUMT" w:date="2015-12-25T17:42:00Z"/>
          <w:rFonts w:ascii="华文楷体" w:eastAsia="华文楷体" w:hAnsi="华文楷体"/>
        </w:rPr>
      </w:pPr>
      <w:r>
        <w:rPr>
          <w:rFonts w:ascii="华文楷体" w:eastAsia="华文楷体" w:hAnsi="华文楷体" w:hint="eastAsia"/>
        </w:rPr>
        <w:lastRenderedPageBreak/>
        <w:t>本系统主要是一个数据库管理和查询的系统，现有的技术已较为成熟，优秀的开发平台为整个系统提供了强有力的保证，加上优秀的开发人员和完善的开发环境，</w:t>
      </w:r>
      <w:ins w:id="67" w:author="CUMT" w:date="2015-12-25T17:36:00Z">
        <w:r>
          <w:rPr>
            <w:rFonts w:ascii="华文楷体" w:eastAsia="华文楷体" w:hAnsi="华文楷体"/>
          </w:rPr>
          <w:t>64</w:t>
        </w:r>
      </w:ins>
      <w:r>
        <w:rPr>
          <w:rFonts w:ascii="华文楷体" w:eastAsia="华文楷体" w:hAnsi="华文楷体" w:hint="eastAsia"/>
        </w:rPr>
        <w:t>位系统的顺利开发提供了技术保证。</w:t>
      </w:r>
    </w:p>
    <w:p>
      <w:pPr>
        <w:rPr>
          <w:rFonts w:ascii="华文楷体" w:eastAsia="华文楷体" w:hAnsi="华文楷体"/>
        </w:rPr>
      </w:pPr>
    </w:p>
    <w:p>
      <w:pPr>
        <w:pStyle w:val="3"/>
        <w:spacing w:after="100" w:line="360" w:lineRule="auto"/>
        <w:rPr>
          <w:sz w:val="28"/>
          <w:szCs w:val="28"/>
        </w:rPr>
      </w:pPr>
      <w:bookmarkStart w:id="68" w:name="_Toc467090889"/>
      <w:r>
        <w:rPr>
          <w:rFonts w:hint="eastAsia"/>
          <w:sz w:val="28"/>
          <w:szCs w:val="28"/>
        </w:rPr>
        <w:t xml:space="preserve">2.2.3  </w:t>
      </w:r>
      <w:r>
        <w:rPr>
          <w:rFonts w:hint="eastAsia"/>
          <w:sz w:val="28"/>
          <w:szCs w:val="28"/>
        </w:rPr>
        <w:t>操作可行性</w:t>
      </w:r>
      <w:bookmarkEnd w:id="68"/>
    </w:p>
    <w:p>
      <w:pPr>
        <w:ind w:firstLineChars="200" w:firstLine="480"/>
        <w:rPr>
          <w:rFonts w:ascii="华文楷体" w:eastAsia="华文楷体" w:hAnsi="华文楷体"/>
        </w:rPr>
      </w:pPr>
      <w:r>
        <w:rPr>
          <w:rFonts w:ascii="华文楷体" w:eastAsia="华文楷体" w:hAnsi="华文楷体" w:hint="eastAsia"/>
        </w:rPr>
        <w:t>用户可以通过注册登录餐厅官方网站进行菜品、座位信息查询。可操作选座、订餐、预付定金、退订、订单查询等功能。管理员也可以在后台添加、删除、修改菜品、座位信息，对注册用户和订单信息进行管理。餐厅工作人员在短期的培训后能够了解系统功能和方法，很快适应系统，不必对业务流程进行重大调整就能运行。因此，本系统在操作上也是可行的。</w:t>
      </w:r>
    </w:p>
    <w:p>
      <w:pPr>
        <w:pStyle w:val="3"/>
        <w:spacing w:after="100" w:line="360" w:lineRule="auto"/>
        <w:rPr>
          <w:sz w:val="28"/>
          <w:szCs w:val="28"/>
        </w:rPr>
      </w:pPr>
      <w:bookmarkStart w:id="69" w:name="_Toc467090890"/>
      <w:r>
        <w:rPr>
          <w:rFonts w:hint="eastAsia"/>
          <w:sz w:val="28"/>
          <w:szCs w:val="28"/>
        </w:rPr>
        <w:t xml:space="preserve">2.2.4  </w:t>
      </w:r>
      <w:r>
        <w:rPr>
          <w:rFonts w:hint="eastAsia"/>
          <w:sz w:val="28"/>
          <w:szCs w:val="28"/>
        </w:rPr>
        <w:t>社会可行性</w:t>
      </w:r>
      <w:bookmarkEnd w:id="69"/>
    </w:p>
    <w:p>
      <w:pPr>
        <w:spacing w:afterLines="100" w:after="240"/>
        <w:ind w:firstLineChars="200" w:firstLine="480"/>
        <w:rPr>
          <w:rFonts w:ascii="华文楷体" w:eastAsia="华文楷体" w:hAnsi="华文楷体"/>
        </w:rPr>
      </w:pPr>
      <w:r>
        <w:rPr>
          <w:rFonts w:ascii="华文楷体" w:eastAsia="华文楷体" w:hAnsi="华文楷体" w:hint="eastAsia"/>
        </w:rPr>
        <w:t>本系统相比于网上现有的订餐</w:t>
      </w:r>
      <w:proofErr w:type="gramStart"/>
      <w:r>
        <w:rPr>
          <w:rFonts w:ascii="华文楷体" w:eastAsia="华文楷体" w:hAnsi="华文楷体" w:hint="eastAsia"/>
        </w:rPr>
        <w:t>选座系统</w:t>
      </w:r>
      <w:proofErr w:type="gramEnd"/>
      <w:r>
        <w:rPr>
          <w:rFonts w:ascii="华文楷体" w:eastAsia="华文楷体" w:hAnsi="华文楷体" w:hint="eastAsia"/>
        </w:rPr>
        <w:t>来说，既有相似的地方也有不同的地方，所以不存在抄袭现象，并且暂无此方面</w:t>
      </w:r>
      <w:proofErr w:type="gramStart"/>
      <w:r>
        <w:rPr>
          <w:rFonts w:ascii="华文楷体" w:eastAsia="华文楷体" w:hAnsi="华文楷体" w:hint="eastAsia"/>
        </w:rPr>
        <w:t>订餐选座管理信息系统</w:t>
      </w:r>
      <w:proofErr w:type="gramEnd"/>
      <w:r>
        <w:rPr>
          <w:rFonts w:ascii="华文楷体" w:eastAsia="华文楷体" w:hAnsi="华文楷体" w:hint="eastAsia"/>
        </w:rPr>
        <w:t>的专利，不存在侵权。</w:t>
      </w:r>
      <w:ins w:id="70" w:author="CUMT" w:date="2015-12-25T17:38:00Z">
        <w:r>
          <w:rPr>
            <w:rFonts w:ascii="华文楷体" w:eastAsia="华文楷体" w:hAnsi="华文楷体" w:hint="eastAsia"/>
          </w:rPr>
          <w:t>该系统</w:t>
        </w:r>
      </w:ins>
      <w:ins w:id="71" w:author="CUMT" w:date="2015-12-25T17:41:00Z">
        <w:r>
          <w:rPr>
            <w:rFonts w:ascii="华文楷体" w:eastAsia="华文楷体" w:hAnsi="华文楷体" w:hint="eastAsia"/>
          </w:rPr>
          <w:t>为独立</w:t>
        </w:r>
      </w:ins>
      <w:ins w:id="72" w:author="CUMT" w:date="2015-12-25T17:38:00Z">
        <w:r>
          <w:rPr>
            <w:rFonts w:ascii="华文楷体" w:eastAsia="华文楷体" w:hAnsi="华文楷体" w:hint="eastAsia"/>
          </w:rPr>
          <w:t>发开</w:t>
        </w:r>
      </w:ins>
      <w:ins w:id="73" w:author="CUMT" w:date="2015-12-25T17:41:00Z">
        <w:r>
          <w:rPr>
            <w:rFonts w:ascii="华文楷体" w:eastAsia="华文楷体" w:hAnsi="华文楷体" w:hint="eastAsia"/>
          </w:rPr>
          <w:t>，</w:t>
        </w:r>
      </w:ins>
      <w:ins w:id="74" w:author="CUMT" w:date="2015-12-25T17:38:00Z">
        <w:r>
          <w:rPr>
            <w:rFonts w:ascii="华文楷体" w:eastAsia="华文楷体" w:hAnsi="华文楷体" w:hint="eastAsia"/>
          </w:rPr>
          <w:t>并没有侵权或者抄袭等违法情况</w:t>
        </w:r>
      </w:ins>
      <w:ins w:id="75" w:author="CUMT" w:date="2015-12-25T17:39:00Z">
        <w:r>
          <w:rPr>
            <w:rFonts w:ascii="华文楷体" w:eastAsia="华文楷体" w:hAnsi="华文楷体" w:hint="eastAsia"/>
          </w:rPr>
          <w:t>，也没有被申请过专利，</w:t>
        </w:r>
      </w:ins>
      <w:ins w:id="76" w:author="CUMT" w:date="2015-12-25T17:41:00Z">
        <w:r>
          <w:rPr>
            <w:rFonts w:ascii="华文楷体" w:eastAsia="华文楷体" w:hAnsi="华文楷体" w:hint="eastAsia"/>
          </w:rPr>
          <w:t>所以在法律方面不会存在侵权专利权、</w:t>
        </w:r>
      </w:ins>
      <w:ins w:id="77" w:author="CUMT" w:date="2015-12-25T17:42:00Z">
        <w:r>
          <w:rPr>
            <w:rFonts w:ascii="华文楷体" w:eastAsia="华文楷体" w:hAnsi="华文楷体" w:hint="eastAsia"/>
          </w:rPr>
          <w:t>侵犯版权等问题，完全按照合同规定的责任履行</w:t>
        </w:r>
      </w:ins>
      <w:ins w:id="78" w:author="CUMT" w:date="2015-12-25T17:39:00Z">
        <w:r>
          <w:rPr>
            <w:rFonts w:ascii="华文楷体" w:eastAsia="华文楷体" w:hAnsi="华文楷体" w:hint="eastAsia"/>
          </w:rPr>
          <w:t>。在政策可行性方面，也无地方政府（或其他机构）的限制</w:t>
        </w:r>
      </w:ins>
      <w:ins w:id="79" w:author="CUMT" w:date="2015-12-25T17:40:00Z">
        <w:r>
          <w:rPr>
            <w:rFonts w:ascii="华文楷体" w:eastAsia="华文楷体" w:hAnsi="华文楷体" w:hint="eastAsia"/>
          </w:rPr>
          <w:t>。</w:t>
        </w:r>
      </w:ins>
      <w:r>
        <w:rPr>
          <w:rFonts w:ascii="华文楷体" w:eastAsia="华文楷体" w:hAnsi="华文楷体" w:hint="eastAsia"/>
        </w:rPr>
        <w:t>因此，该系统在社会运营也是可行的。</w:t>
      </w:r>
    </w:p>
    <w:p>
      <w:pPr>
        <w:pStyle w:val="1"/>
        <w:spacing w:before="100" w:after="0" w:line="360" w:lineRule="auto"/>
        <w:rPr>
          <w:rFonts w:ascii="宋体" w:hAnsi="宋体"/>
          <w:sz w:val="36"/>
          <w:szCs w:val="36"/>
        </w:rPr>
      </w:pPr>
      <w:bookmarkStart w:id="80" w:name="_Toc467090891"/>
      <w:r>
        <w:rPr>
          <w:rFonts w:ascii="宋体" w:hAnsi="宋体" w:hint="eastAsia"/>
          <w:sz w:val="36"/>
          <w:szCs w:val="36"/>
        </w:rPr>
        <w:t>3 系统分析</w:t>
      </w:r>
      <w:bookmarkEnd w:id="80"/>
    </w:p>
    <w:p>
      <w:pPr>
        <w:pStyle w:val="2"/>
        <w:spacing w:after="100" w:line="360" w:lineRule="auto"/>
        <w:rPr>
          <w:rFonts w:ascii="宋体" w:eastAsia="宋体" w:hAnsi="宋体"/>
        </w:rPr>
      </w:pPr>
      <w:r>
        <w:rPr>
          <w:rFonts w:ascii="宋体" w:eastAsia="宋体" w:hAnsi="宋体" w:hint="eastAsia"/>
        </w:rPr>
        <w:t>3</w:t>
      </w:r>
      <w:r>
        <w:rPr>
          <w:rFonts w:ascii="宋体" w:eastAsia="宋体" w:hAnsi="宋体"/>
        </w:rPr>
        <w:t>.</w:t>
      </w:r>
      <w:r>
        <w:rPr>
          <w:rFonts w:ascii="宋体" w:eastAsia="宋体" w:hAnsi="宋体" w:hint="eastAsia"/>
        </w:rPr>
        <w:t>1</w:t>
      </w:r>
      <w:r>
        <w:rPr>
          <w:rFonts w:ascii="宋体" w:eastAsia="宋体" w:hAnsi="宋体"/>
        </w:rPr>
        <w:t xml:space="preserve">  </w:t>
      </w:r>
      <w:r>
        <w:rPr>
          <w:rFonts w:ascii="宋体" w:eastAsia="宋体" w:hAnsi="宋体" w:hint="eastAsia"/>
        </w:rPr>
        <w:t>范围定义阶段</w:t>
      </w:r>
    </w:p>
    <w:p>
      <w:pPr>
        <w:spacing w:afterLines="100" w:after="240"/>
        <w:ind w:firstLineChars="200" w:firstLine="480"/>
        <w:jc w:val="both"/>
        <w:rPr>
          <w:rFonts w:ascii="华文楷体" w:eastAsia="华文楷体" w:hAnsi="华文楷体" w:hint="eastAsia"/>
        </w:rPr>
      </w:pPr>
      <w:r>
        <w:rPr>
          <w:rFonts w:ascii="华文楷体" w:eastAsia="华文楷体" w:hAnsi="华文楷体" w:hint="eastAsia"/>
        </w:rPr>
        <w:t>范围定义阶段是系统分析的传统方法中的第一个阶段，在这个阶段我们需要为系统定义一个项目范围以及与该项目涉及的相关问题、机会和指示，并且对这 些问题的机会和指示按照紧急程度、可见性、所得收益和优先权进行评估。在这个阶段就只是提出问题和分析机会，不需要其他多余的操作，因此问题的确定直 接影响的后面的分析，所以必须给系统一个明确的问题范围，决定之后的分析设计工作的方向。</w:t>
      </w:r>
    </w:p>
    <w:p>
      <w:pPr>
        <w:spacing w:afterLines="100" w:after="240"/>
        <w:ind w:firstLineChars="200" w:firstLine="480"/>
        <w:jc w:val="both"/>
        <w:rPr>
          <w:rFonts w:ascii="华文楷体" w:eastAsia="华文楷体" w:hAnsi="华文楷体" w:hint="eastAsia"/>
        </w:rPr>
      </w:pPr>
    </w:p>
    <w:p>
      <w:pPr>
        <w:spacing w:afterLines="100" w:after="240"/>
        <w:ind w:firstLineChars="200" w:firstLine="480"/>
        <w:jc w:val="both"/>
        <w:rPr>
          <w:rFonts w:ascii="华文楷体" w:eastAsia="华文楷体" w:hAnsi="华文楷体" w:hint="eastAsia"/>
        </w:rPr>
      </w:pPr>
    </w:p>
    <w:p>
      <w:pPr>
        <w:spacing w:afterLines="100" w:after="240"/>
        <w:ind w:firstLineChars="200" w:firstLine="480"/>
        <w:jc w:val="both"/>
        <w:rPr>
          <w:rFonts w:ascii="华文楷体" w:eastAsia="华文楷体" w:hAnsi="华文楷体" w:hint="eastAsia"/>
        </w:rPr>
      </w:pPr>
    </w:p>
    <w:p>
      <w:pPr>
        <w:spacing w:afterLines="100" w:after="240"/>
        <w:ind w:firstLineChars="200" w:firstLine="480"/>
        <w:jc w:val="both"/>
        <w:rPr>
          <w:rFonts w:ascii="华文楷体" w:eastAsia="华文楷体" w:hAnsi="华文楷体"/>
        </w:rPr>
      </w:pPr>
    </w:p>
    <w:p>
      <w:pPr>
        <w:pStyle w:val="3"/>
        <w:spacing w:after="100" w:line="360" w:lineRule="auto"/>
        <w:rPr>
          <w:sz w:val="28"/>
          <w:szCs w:val="28"/>
        </w:rPr>
      </w:pPr>
      <w:r>
        <w:rPr>
          <w:rFonts w:hint="eastAsia"/>
          <w:sz w:val="28"/>
          <w:szCs w:val="28"/>
        </w:rPr>
        <w:lastRenderedPageBreak/>
        <w:t>3.</w:t>
      </w:r>
      <w:r>
        <w:rPr>
          <w:sz w:val="28"/>
          <w:szCs w:val="28"/>
        </w:rPr>
        <w:t>1</w:t>
      </w:r>
      <w:r>
        <w:rPr>
          <w:rFonts w:hint="eastAsia"/>
          <w:sz w:val="28"/>
          <w:szCs w:val="28"/>
        </w:rPr>
        <w:t>.</w:t>
      </w:r>
      <w:r>
        <w:rPr>
          <w:sz w:val="28"/>
          <w:szCs w:val="28"/>
        </w:rPr>
        <w:t>1</w:t>
      </w:r>
      <w:r>
        <w:rPr>
          <w:rFonts w:hint="eastAsia"/>
          <w:sz w:val="28"/>
          <w:szCs w:val="28"/>
        </w:rPr>
        <w:t xml:space="preserve">  </w:t>
      </w:r>
      <w:r>
        <w:rPr>
          <w:rFonts w:hint="eastAsia"/>
          <w:sz w:val="28"/>
          <w:szCs w:val="28"/>
        </w:rPr>
        <w:t>问题陈述</w:t>
      </w:r>
    </w:p>
    <w:tbl>
      <w:tblPr>
        <w:tblStyle w:val="ad"/>
        <w:tblW w:w="8364" w:type="dxa"/>
        <w:tblInd w:w="108" w:type="dxa"/>
        <w:tblLook w:val="04A0" w:firstRow="1" w:lastRow="0" w:firstColumn="1" w:lastColumn="0" w:noHBand="0" w:noVBand="1"/>
      </w:tblPr>
      <w:tblGrid>
        <w:gridCol w:w="3261"/>
        <w:gridCol w:w="708"/>
        <w:gridCol w:w="1701"/>
        <w:gridCol w:w="993"/>
        <w:gridCol w:w="1701"/>
      </w:tblGrid>
      <w:tr>
        <w:tc>
          <w:tcPr>
            <w:tcW w:w="3261" w:type="dxa"/>
          </w:tcPr>
          <w:p>
            <w:r>
              <w:rPr>
                <w:rFonts w:hint="eastAsia"/>
              </w:rPr>
              <w:t>问题简要描述</w:t>
            </w:r>
            <w:r>
              <w:rPr>
                <w:rFonts w:hint="eastAsia"/>
              </w:rPr>
              <w:t xml:space="preserve"> </w:t>
            </w:r>
          </w:p>
        </w:tc>
        <w:tc>
          <w:tcPr>
            <w:tcW w:w="708" w:type="dxa"/>
          </w:tcPr>
          <w:p>
            <w:r>
              <w:rPr>
                <w:rFonts w:hint="eastAsia"/>
              </w:rPr>
              <w:t>可见性</w:t>
            </w:r>
            <w:r>
              <w:rPr>
                <w:rFonts w:hint="eastAsia"/>
              </w:rPr>
              <w:t xml:space="preserve"> </w:t>
            </w:r>
          </w:p>
        </w:tc>
        <w:tc>
          <w:tcPr>
            <w:tcW w:w="1701" w:type="dxa"/>
          </w:tcPr>
          <w:p>
            <w:r>
              <w:rPr>
                <w:rFonts w:hint="eastAsia"/>
              </w:rPr>
              <w:t>年收益（元）</w:t>
            </w:r>
            <w:r>
              <w:rPr>
                <w:rFonts w:hint="eastAsia"/>
              </w:rPr>
              <w:t xml:space="preserve"> </w:t>
            </w:r>
          </w:p>
        </w:tc>
        <w:tc>
          <w:tcPr>
            <w:tcW w:w="993" w:type="dxa"/>
          </w:tcPr>
          <w:p>
            <w:r>
              <w:rPr>
                <w:rFonts w:hint="eastAsia"/>
              </w:rPr>
              <w:t>优</w:t>
            </w:r>
            <w:r>
              <w:rPr>
                <w:rFonts w:hint="eastAsia"/>
              </w:rPr>
              <w:t xml:space="preserve"> </w:t>
            </w:r>
            <w:r>
              <w:rPr>
                <w:rFonts w:hint="eastAsia"/>
              </w:rPr>
              <w:t>先</w:t>
            </w:r>
            <w:r>
              <w:rPr>
                <w:rFonts w:hint="eastAsia"/>
              </w:rPr>
              <w:t xml:space="preserve"> </w:t>
            </w:r>
            <w:r>
              <w:rPr>
                <w:rFonts w:hint="eastAsia"/>
              </w:rPr>
              <w:t>权</w:t>
            </w:r>
            <w:r>
              <w:rPr>
                <w:rFonts w:hint="eastAsia"/>
              </w:rPr>
              <w:t xml:space="preserve"> </w:t>
            </w:r>
          </w:p>
        </w:tc>
        <w:tc>
          <w:tcPr>
            <w:tcW w:w="1701" w:type="dxa"/>
          </w:tcPr>
          <w:p>
            <w:r>
              <w:rPr>
                <w:rFonts w:hint="eastAsia"/>
              </w:rPr>
              <w:t>建议方案</w:t>
            </w:r>
          </w:p>
        </w:tc>
      </w:tr>
      <w:tr>
        <w:tc>
          <w:tcPr>
            <w:tcW w:w="3261" w:type="dxa"/>
          </w:tcPr>
          <w:p>
            <w:r>
              <w:rPr>
                <w:rFonts w:hint="eastAsia"/>
              </w:rPr>
              <w:t>客人到店点餐速度慢，耽搁服务员以及客人自己的时间</w:t>
            </w:r>
          </w:p>
        </w:tc>
        <w:tc>
          <w:tcPr>
            <w:tcW w:w="708" w:type="dxa"/>
          </w:tcPr>
          <w:p>
            <w:r>
              <w:rPr>
                <w:rFonts w:hint="eastAsia"/>
              </w:rPr>
              <w:t>高</w:t>
            </w:r>
          </w:p>
        </w:tc>
        <w:tc>
          <w:tcPr>
            <w:tcW w:w="1701" w:type="dxa"/>
          </w:tcPr>
          <w:p>
            <w:r>
              <w:rPr>
                <w:rFonts w:hint="eastAsia"/>
              </w:rPr>
              <w:t>工</w:t>
            </w:r>
            <w:r>
              <w:rPr>
                <w:rFonts w:hint="eastAsia"/>
              </w:rPr>
              <w:t xml:space="preserve"> </w:t>
            </w:r>
            <w:r>
              <w:rPr>
                <w:rFonts w:hint="eastAsia"/>
              </w:rPr>
              <w:t>作</w:t>
            </w:r>
            <w:r>
              <w:rPr>
                <w:rFonts w:hint="eastAsia"/>
              </w:rPr>
              <w:t xml:space="preserve"> </w:t>
            </w:r>
            <w:r>
              <w:rPr>
                <w:rFonts w:hint="eastAsia"/>
              </w:rPr>
              <w:t>量</w:t>
            </w:r>
            <w:r>
              <w:rPr>
                <w:rFonts w:hint="eastAsia"/>
              </w:rPr>
              <w:t xml:space="preserve"> </w:t>
            </w:r>
            <w:r>
              <w:rPr>
                <w:rFonts w:hint="eastAsia"/>
              </w:rPr>
              <w:t>的</w:t>
            </w:r>
            <w:r>
              <w:rPr>
                <w:rFonts w:hint="eastAsia"/>
              </w:rPr>
              <w:t xml:space="preserve"> </w:t>
            </w:r>
            <w:r>
              <w:t>30</w:t>
            </w:r>
            <w:r>
              <w:rPr>
                <w:rFonts w:hint="eastAsia"/>
              </w:rPr>
              <w:t xml:space="preserve">% </w:t>
            </w:r>
          </w:p>
        </w:tc>
        <w:tc>
          <w:tcPr>
            <w:tcW w:w="993" w:type="dxa"/>
          </w:tcPr>
          <w:p>
            <w:r>
              <w:t>2</w:t>
            </w:r>
          </w:p>
        </w:tc>
        <w:tc>
          <w:tcPr>
            <w:tcW w:w="1701" w:type="dxa"/>
          </w:tcPr>
          <w:p>
            <w:r>
              <w:rPr>
                <w:rFonts w:hint="eastAsia"/>
              </w:rPr>
              <w:t>开发</w:t>
            </w:r>
            <w:r>
              <w:rPr>
                <w:rFonts w:hint="eastAsia"/>
              </w:rPr>
              <w:t xml:space="preserve"> MIS </w:t>
            </w:r>
            <w:r>
              <w:rPr>
                <w:rFonts w:hint="eastAsia"/>
              </w:rPr>
              <w:t>系统</w:t>
            </w:r>
            <w:r>
              <w:rPr>
                <w:rFonts w:hint="eastAsia"/>
              </w:rPr>
              <w:t xml:space="preserve"> </w:t>
            </w:r>
          </w:p>
        </w:tc>
      </w:tr>
      <w:tr>
        <w:tc>
          <w:tcPr>
            <w:tcW w:w="3261" w:type="dxa"/>
          </w:tcPr>
          <w:p>
            <w:r>
              <w:rPr>
                <w:rFonts w:hint="eastAsia"/>
              </w:rPr>
              <w:t>各个部门之间的沟通不够及时，信息传递不畅</w:t>
            </w:r>
            <w:r>
              <w:rPr>
                <w:rFonts w:hint="eastAsia"/>
              </w:rPr>
              <w:t xml:space="preserve"> </w:t>
            </w:r>
          </w:p>
        </w:tc>
        <w:tc>
          <w:tcPr>
            <w:tcW w:w="708" w:type="dxa"/>
          </w:tcPr>
          <w:p>
            <w:r>
              <w:rPr>
                <w:rFonts w:hint="eastAsia"/>
              </w:rPr>
              <w:t>中</w:t>
            </w:r>
          </w:p>
        </w:tc>
        <w:tc>
          <w:tcPr>
            <w:tcW w:w="1701" w:type="dxa"/>
          </w:tcPr>
          <w:p>
            <w:r>
              <w:rPr>
                <w:rFonts w:hint="eastAsia"/>
              </w:rPr>
              <w:t>工</w:t>
            </w:r>
            <w:r>
              <w:rPr>
                <w:rFonts w:hint="eastAsia"/>
              </w:rPr>
              <w:t xml:space="preserve"> </w:t>
            </w:r>
            <w:r>
              <w:rPr>
                <w:rFonts w:hint="eastAsia"/>
              </w:rPr>
              <w:t>作</w:t>
            </w:r>
            <w:r>
              <w:rPr>
                <w:rFonts w:hint="eastAsia"/>
              </w:rPr>
              <w:t xml:space="preserve"> </w:t>
            </w:r>
            <w:r>
              <w:rPr>
                <w:rFonts w:hint="eastAsia"/>
              </w:rPr>
              <w:t>量</w:t>
            </w:r>
            <w:r>
              <w:rPr>
                <w:rFonts w:hint="eastAsia"/>
              </w:rPr>
              <w:t xml:space="preserve"> </w:t>
            </w:r>
            <w:r>
              <w:rPr>
                <w:rFonts w:hint="eastAsia"/>
              </w:rPr>
              <w:t>的</w:t>
            </w:r>
            <w:r>
              <w:rPr>
                <w:rFonts w:hint="eastAsia"/>
              </w:rPr>
              <w:t xml:space="preserve"> </w:t>
            </w:r>
            <w:r>
              <w:t>1</w:t>
            </w:r>
            <w:r>
              <w:rPr>
                <w:rFonts w:hint="eastAsia"/>
              </w:rPr>
              <w:t>0%</w:t>
            </w:r>
          </w:p>
        </w:tc>
        <w:tc>
          <w:tcPr>
            <w:tcW w:w="993" w:type="dxa"/>
          </w:tcPr>
          <w:p>
            <w:r>
              <w:rPr>
                <w:rFonts w:hint="eastAsia"/>
              </w:rPr>
              <w:t>3</w:t>
            </w:r>
          </w:p>
        </w:tc>
        <w:tc>
          <w:tcPr>
            <w:tcW w:w="1701" w:type="dxa"/>
          </w:tcPr>
          <w:p>
            <w:r>
              <w:rPr>
                <w:rFonts w:hint="eastAsia"/>
              </w:rPr>
              <w:t>开发之后改进</w:t>
            </w:r>
          </w:p>
        </w:tc>
      </w:tr>
      <w:tr>
        <w:tc>
          <w:tcPr>
            <w:tcW w:w="3261" w:type="dxa"/>
          </w:tcPr>
          <w:p>
            <w:r>
              <w:rPr>
                <w:rFonts w:hint="eastAsia"/>
              </w:rPr>
              <w:t>厨房在等客人点完</w:t>
            </w:r>
            <w:proofErr w:type="gramStart"/>
            <w:r>
              <w:rPr>
                <w:rFonts w:hint="eastAsia"/>
              </w:rPr>
              <w:t>餐之后</w:t>
            </w:r>
            <w:proofErr w:type="gramEnd"/>
            <w:r>
              <w:rPr>
                <w:rFonts w:hint="eastAsia"/>
              </w:rPr>
              <w:t>开始做菜，效率太低，导致客人半天吃不上饭</w:t>
            </w:r>
          </w:p>
        </w:tc>
        <w:tc>
          <w:tcPr>
            <w:tcW w:w="708" w:type="dxa"/>
          </w:tcPr>
          <w:p>
            <w:r>
              <w:rPr>
                <w:rFonts w:hint="eastAsia"/>
              </w:rPr>
              <w:t>高</w:t>
            </w:r>
          </w:p>
        </w:tc>
        <w:tc>
          <w:tcPr>
            <w:tcW w:w="1701" w:type="dxa"/>
          </w:tcPr>
          <w:p>
            <w:r>
              <w:rPr>
                <w:rFonts w:hint="eastAsia"/>
              </w:rPr>
              <w:t>工</w:t>
            </w:r>
            <w:r>
              <w:rPr>
                <w:rFonts w:hint="eastAsia"/>
              </w:rPr>
              <w:t xml:space="preserve"> </w:t>
            </w:r>
            <w:r>
              <w:rPr>
                <w:rFonts w:hint="eastAsia"/>
              </w:rPr>
              <w:t>作</w:t>
            </w:r>
            <w:r>
              <w:rPr>
                <w:rFonts w:hint="eastAsia"/>
              </w:rPr>
              <w:t xml:space="preserve"> </w:t>
            </w:r>
            <w:r>
              <w:rPr>
                <w:rFonts w:hint="eastAsia"/>
              </w:rPr>
              <w:t>量</w:t>
            </w:r>
            <w:r>
              <w:rPr>
                <w:rFonts w:hint="eastAsia"/>
              </w:rPr>
              <w:t xml:space="preserve"> </w:t>
            </w:r>
            <w:r>
              <w:rPr>
                <w:rFonts w:hint="eastAsia"/>
              </w:rPr>
              <w:t>的</w:t>
            </w:r>
            <w:r>
              <w:rPr>
                <w:rFonts w:hint="eastAsia"/>
              </w:rPr>
              <w:t xml:space="preserve"> </w:t>
            </w:r>
            <w:r>
              <w:t>50</w:t>
            </w:r>
            <w:r>
              <w:rPr>
                <w:rFonts w:hint="eastAsia"/>
              </w:rPr>
              <w:t>%</w:t>
            </w:r>
          </w:p>
        </w:tc>
        <w:tc>
          <w:tcPr>
            <w:tcW w:w="993" w:type="dxa"/>
          </w:tcPr>
          <w:p>
            <w:r>
              <w:rPr>
                <w:rFonts w:hint="eastAsia"/>
              </w:rPr>
              <w:t>1</w:t>
            </w:r>
          </w:p>
        </w:tc>
        <w:tc>
          <w:tcPr>
            <w:tcW w:w="1701" w:type="dxa"/>
          </w:tcPr>
          <w:p>
            <w:r>
              <w:rPr>
                <w:rFonts w:hint="eastAsia"/>
              </w:rPr>
              <w:t>开发</w:t>
            </w:r>
            <w:r>
              <w:rPr>
                <w:rFonts w:hint="eastAsia"/>
              </w:rPr>
              <w:t xml:space="preserve"> MIS </w:t>
            </w:r>
            <w:r>
              <w:rPr>
                <w:rFonts w:hint="eastAsia"/>
              </w:rPr>
              <w:t>系统</w:t>
            </w:r>
          </w:p>
        </w:tc>
      </w:tr>
    </w:tbl>
    <w:p>
      <w:pPr>
        <w:pStyle w:val="3"/>
        <w:spacing w:after="100" w:line="360" w:lineRule="auto"/>
        <w:rPr>
          <w:sz w:val="28"/>
          <w:szCs w:val="28"/>
        </w:rPr>
      </w:pPr>
      <w:r>
        <w:rPr>
          <w:rFonts w:hint="eastAsia"/>
          <w:sz w:val="28"/>
          <w:szCs w:val="28"/>
        </w:rPr>
        <w:t>3.</w:t>
      </w:r>
      <w:r>
        <w:rPr>
          <w:sz w:val="28"/>
          <w:szCs w:val="28"/>
        </w:rPr>
        <w:t>1</w:t>
      </w:r>
      <w:r>
        <w:rPr>
          <w:rFonts w:hint="eastAsia"/>
          <w:sz w:val="28"/>
          <w:szCs w:val="28"/>
        </w:rPr>
        <w:t>.</w:t>
      </w:r>
      <w:r>
        <w:rPr>
          <w:sz w:val="28"/>
          <w:szCs w:val="28"/>
        </w:rPr>
        <w:t xml:space="preserve">2 </w:t>
      </w:r>
      <w:r>
        <w:rPr>
          <w:rFonts w:hint="eastAsia"/>
          <w:sz w:val="28"/>
          <w:szCs w:val="28"/>
        </w:rPr>
        <w:t xml:space="preserve"> </w:t>
      </w:r>
      <w:r>
        <w:rPr>
          <w:rFonts w:hint="eastAsia"/>
          <w:sz w:val="28"/>
          <w:szCs w:val="28"/>
        </w:rPr>
        <w:t>项目的初步范围</w:t>
      </w:r>
    </w:p>
    <w:p>
      <w:pPr>
        <w:spacing w:afterLines="100" w:after="240"/>
        <w:ind w:firstLineChars="200" w:firstLine="480"/>
        <w:jc w:val="both"/>
        <w:rPr>
          <w:rFonts w:ascii="华文楷体" w:eastAsia="华文楷体" w:hAnsi="华文楷体"/>
        </w:rPr>
      </w:pPr>
      <w:r>
        <w:rPr>
          <w:rFonts w:ascii="华文楷体" w:eastAsia="华文楷体" w:hAnsi="华文楷体"/>
        </w:rPr>
        <w:t>1</w:t>
      </w:r>
      <w:r>
        <w:rPr>
          <w:rFonts w:ascii="华文楷体" w:eastAsia="华文楷体" w:hAnsi="华文楷体" w:hint="eastAsia"/>
        </w:rPr>
        <w:t>、系统数据：菜品信息、订单信息、用户信息、管理员信息、餐桌信息、权限管理信息</w:t>
      </w:r>
    </w:p>
    <w:p>
      <w:pPr>
        <w:spacing w:afterLines="100" w:after="240"/>
        <w:ind w:firstLineChars="200" w:firstLine="480"/>
        <w:jc w:val="both"/>
        <w:rPr>
          <w:rFonts w:ascii="华文楷体" w:eastAsia="华文楷体" w:hAnsi="华文楷体"/>
        </w:rPr>
      </w:pPr>
      <w:r>
        <w:rPr>
          <w:rFonts w:ascii="华文楷体" w:eastAsia="华文楷体" w:hAnsi="华文楷体"/>
        </w:rPr>
        <w:t>2</w:t>
      </w:r>
      <w:r>
        <w:rPr>
          <w:rFonts w:ascii="华文楷体" w:eastAsia="华文楷体" w:hAnsi="华文楷体" w:hint="eastAsia"/>
        </w:rPr>
        <w:t>、业务过程：菜品信息管理、座位信息管理、用户信息管理、订单生成、网上预付、订单查询、订单删除、订单修改、菜品评价</w:t>
      </w:r>
    </w:p>
    <w:p>
      <w:pPr>
        <w:spacing w:afterLines="100" w:after="240"/>
        <w:ind w:firstLineChars="200" w:firstLine="480"/>
        <w:jc w:val="both"/>
        <w:rPr>
          <w:rFonts w:ascii="华文楷体" w:eastAsia="华文楷体" w:hAnsi="华文楷体"/>
        </w:rPr>
      </w:pPr>
      <w:r>
        <w:rPr>
          <w:rFonts w:ascii="华文楷体" w:eastAsia="华文楷体" w:hAnsi="华文楷体"/>
        </w:rPr>
        <w:t>3</w:t>
      </w:r>
      <w:r>
        <w:rPr>
          <w:rFonts w:ascii="华文楷体" w:eastAsia="华文楷体" w:hAnsi="华文楷体" w:hint="eastAsia"/>
        </w:rPr>
        <w:t>、接口对象：用户、管理员、在线订餐选座管理系统</w:t>
      </w:r>
    </w:p>
    <w:p>
      <w:pPr>
        <w:pStyle w:val="2"/>
        <w:spacing w:after="100" w:line="360" w:lineRule="auto"/>
        <w:rPr>
          <w:rFonts w:ascii="宋体" w:eastAsia="宋体" w:hAnsi="宋体"/>
        </w:rPr>
      </w:pPr>
      <w:r>
        <w:rPr>
          <w:rFonts w:ascii="宋体" w:eastAsia="宋体" w:hAnsi="宋体" w:hint="eastAsia"/>
        </w:rPr>
        <w:t>3</w:t>
      </w:r>
      <w:r>
        <w:rPr>
          <w:rFonts w:ascii="宋体" w:eastAsia="宋体" w:hAnsi="宋体"/>
        </w:rPr>
        <w:t>.</w:t>
      </w:r>
      <w:r>
        <w:rPr>
          <w:rFonts w:ascii="宋体" w:eastAsia="宋体" w:hAnsi="宋体" w:hint="eastAsia"/>
        </w:rPr>
        <w:t>2</w:t>
      </w:r>
      <w:r>
        <w:rPr>
          <w:rFonts w:ascii="宋体" w:eastAsia="宋体" w:hAnsi="宋体"/>
        </w:rPr>
        <w:t xml:space="preserve">  </w:t>
      </w:r>
      <w:r>
        <w:rPr>
          <w:rFonts w:ascii="宋体" w:eastAsia="宋体" w:hAnsi="宋体" w:hint="eastAsia"/>
        </w:rPr>
        <w:t>问题分析阶段</w:t>
      </w:r>
    </w:p>
    <w:p>
      <w:pPr>
        <w:spacing w:afterLines="100" w:after="240"/>
        <w:ind w:firstLineChars="200" w:firstLine="480"/>
        <w:jc w:val="both"/>
      </w:pPr>
      <w:r>
        <w:rPr>
          <w:rFonts w:ascii="华文楷体" w:eastAsia="华文楷体" w:hAnsi="华文楷体" w:hint="eastAsia"/>
        </w:rPr>
        <w:t>问题分析阶段主要来说其实就是回答两个问题“提出的问题真的值得解决吗？”和“构建一个系统真的是必要的吗？”。这两个问题无疑是为范围定义阶段 的分析确定了一个明确的理解。这个阶段的目标就是全面的研究理解问题领域并且分析系统开发会存在的问题、机会和约束条件。</w:t>
      </w:r>
    </w:p>
    <w:p>
      <w:pPr>
        <w:pStyle w:val="3"/>
        <w:spacing w:after="100" w:line="360" w:lineRule="auto"/>
        <w:rPr>
          <w:sz w:val="28"/>
          <w:szCs w:val="28"/>
        </w:rPr>
      </w:pPr>
      <w:r>
        <w:rPr>
          <w:rFonts w:hint="eastAsia"/>
          <w:sz w:val="28"/>
          <w:szCs w:val="28"/>
        </w:rPr>
        <w:t xml:space="preserve">3.2.1 </w:t>
      </w:r>
      <w:r>
        <w:rPr>
          <w:sz w:val="28"/>
          <w:szCs w:val="28"/>
        </w:rPr>
        <w:t xml:space="preserve"> </w:t>
      </w:r>
      <w:r>
        <w:rPr>
          <w:rFonts w:hint="eastAsia"/>
          <w:sz w:val="28"/>
          <w:szCs w:val="28"/>
        </w:rPr>
        <w:t>分析问题领域</w:t>
      </w:r>
    </w:p>
    <w:p>
      <w:pPr>
        <w:spacing w:afterLines="100" w:after="240"/>
        <w:ind w:firstLineChars="200" w:firstLine="480"/>
        <w:jc w:val="both"/>
        <w:rPr>
          <w:rFonts w:ascii="华文楷体" w:eastAsia="华文楷体" w:hAnsi="华文楷体"/>
        </w:rPr>
      </w:pPr>
      <w:r>
        <w:rPr>
          <w:rFonts w:ascii="华文楷体" w:eastAsia="华文楷体" w:hAnsi="华文楷体" w:hint="eastAsia"/>
        </w:rPr>
        <w:t>下图是关于在线订餐选座管理系统中涉及到的一些主要使用者以及与该系统关联的用户所涉及的操作。前台是根据会员客户所下订单以及预定座位信息，生产订单并将信息并通过在线</w:t>
      </w:r>
      <w:proofErr w:type="gramStart"/>
      <w:r>
        <w:rPr>
          <w:rFonts w:ascii="华文楷体" w:eastAsia="华文楷体" w:hAnsi="华文楷体" w:hint="eastAsia"/>
        </w:rPr>
        <w:t>订餐选座管理信息系统</w:t>
      </w:r>
      <w:proofErr w:type="gramEnd"/>
      <w:r>
        <w:rPr>
          <w:rFonts w:ascii="华文楷体" w:eastAsia="华文楷体" w:hAnsi="华文楷体" w:hint="eastAsia"/>
        </w:rPr>
        <w:t>反馈给后台管理员，主要使用该系统的订单管理（预定座位，点餐，确定订单），给菜品打分等功能，后台管理员主要查看用户订单，确定用户所定菜品和座位是否正在使用并对客户反馈信息，以及对菜品信息、座位信息的增删改。</w:t>
      </w:r>
    </w:p>
    <w:p>
      <w:r>
        <w:rPr>
          <w:rFonts w:hint="eastAsia"/>
          <w:noProof/>
        </w:rPr>
        <w:lastRenderedPageBreak/>
        <mc:AlternateContent>
          <mc:Choice Requires="wpc">
            <w:drawing>
              <wp:inline distT="0" distB="0" distL="0" distR="0">
                <wp:extent cx="5295900" cy="2961300"/>
                <wp:effectExtent l="0" t="0" r="19050" b="10795"/>
                <wp:docPr id="10"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矩形: 圆角 11"/>
                        <wps:cNvSpPr/>
                        <wps:spPr>
                          <a:xfrm>
                            <a:off x="1847851" y="409575"/>
                            <a:ext cx="16573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在线点餐选座管理信息系统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8" name="组合 18"/>
                        <wpg:cNvGrpSpPr/>
                        <wpg:grpSpPr>
                          <a:xfrm>
                            <a:off x="342900" y="458175"/>
                            <a:ext cx="409575" cy="1008675"/>
                            <a:chOff x="485775" y="485775"/>
                            <a:chExt cx="409575" cy="819150"/>
                          </a:xfrm>
                        </wpg:grpSpPr>
                        <wps:wsp>
                          <wps:cNvPr id="12" name="椭圆 12"/>
                          <wps:cNvSpPr/>
                          <wps:spPr>
                            <a:xfrm>
                              <a:off x="485775" y="485775"/>
                              <a:ext cx="323850" cy="285750"/>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直接连接符 13"/>
                          <wps:cNvCnPr/>
                          <wps:spPr>
                            <a:xfrm>
                              <a:off x="666750" y="762000"/>
                              <a:ext cx="1905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直接连接符 14"/>
                          <wps:cNvCnPr/>
                          <wps:spPr>
                            <a:xfrm flipH="1">
                              <a:off x="485775" y="838200"/>
                              <a:ext cx="171450"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直接连接符 15"/>
                          <wps:cNvCnPr/>
                          <wps:spPr>
                            <a:xfrm>
                              <a:off x="676275" y="838200"/>
                              <a:ext cx="219075" cy="133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直接连接符 16"/>
                          <wps:cNvCnPr/>
                          <wps:spPr>
                            <a:xfrm flipH="1">
                              <a:off x="523875" y="1057275"/>
                              <a:ext cx="161925" cy="247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直接连接符 17"/>
                          <wps:cNvCnPr/>
                          <wps:spPr>
                            <a:xfrm>
                              <a:off x="685800" y="1066800"/>
                              <a:ext cx="171450" cy="209550"/>
                            </a:xfrm>
                            <a:prstGeom prst="line">
                              <a:avLst/>
                            </a:prstGeom>
                          </wps:spPr>
                          <wps:style>
                            <a:lnRef idx="1">
                              <a:schemeClr val="accent1"/>
                            </a:lnRef>
                            <a:fillRef idx="0">
                              <a:schemeClr val="accent1"/>
                            </a:fillRef>
                            <a:effectRef idx="0">
                              <a:schemeClr val="accent1"/>
                            </a:effectRef>
                            <a:fontRef idx="minor">
                              <a:schemeClr val="tx1"/>
                            </a:fontRef>
                          </wps:style>
                          <wps:bodyPr/>
                        </wps:wsp>
                      </wpg:wgp>
                      <wpg:wgp>
                        <wpg:cNvPr id="19" name="组合 19"/>
                        <wpg:cNvGrpSpPr/>
                        <wpg:grpSpPr>
                          <a:xfrm>
                            <a:off x="4695825" y="219075"/>
                            <a:ext cx="590550" cy="1201125"/>
                            <a:chOff x="0" y="0"/>
                            <a:chExt cx="409575" cy="819150"/>
                          </a:xfrm>
                        </wpg:grpSpPr>
                        <wps:wsp>
                          <wps:cNvPr id="20" name="椭圆 20"/>
                          <wps:cNvSpPr/>
                          <wps:spPr>
                            <a:xfrm>
                              <a:off x="0" y="0"/>
                              <a:ext cx="323850" cy="285750"/>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直接连接符 21"/>
                          <wps:cNvCnPr/>
                          <wps:spPr>
                            <a:xfrm>
                              <a:off x="180975" y="276225"/>
                              <a:ext cx="1905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直接连接符 22"/>
                          <wps:cNvCnPr/>
                          <wps:spPr>
                            <a:xfrm flipH="1">
                              <a:off x="0" y="352425"/>
                              <a:ext cx="171450"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直接连接符 23"/>
                          <wps:cNvCnPr/>
                          <wps:spPr>
                            <a:xfrm>
                              <a:off x="190500" y="352425"/>
                              <a:ext cx="219075" cy="133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直接连接符 24"/>
                          <wps:cNvCnPr/>
                          <wps:spPr>
                            <a:xfrm flipH="1">
                              <a:off x="38100" y="571500"/>
                              <a:ext cx="161925" cy="247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直接连接符 25"/>
                          <wps:cNvCnPr/>
                          <wps:spPr>
                            <a:xfrm>
                              <a:off x="200025" y="581025"/>
                              <a:ext cx="171450" cy="209550"/>
                            </a:xfrm>
                            <a:prstGeom prst="line">
                              <a:avLst/>
                            </a:prstGeom>
                          </wps:spPr>
                          <wps:style>
                            <a:lnRef idx="1">
                              <a:schemeClr val="accent1"/>
                            </a:lnRef>
                            <a:fillRef idx="0">
                              <a:schemeClr val="accent1"/>
                            </a:fillRef>
                            <a:effectRef idx="0">
                              <a:schemeClr val="accent1"/>
                            </a:effectRef>
                            <a:fontRef idx="minor">
                              <a:schemeClr val="tx1"/>
                            </a:fontRef>
                          </wps:style>
                          <wps:bodyPr/>
                        </wps:wsp>
                      </wpg:wgp>
                      <wpg:wgp>
                        <wpg:cNvPr id="26" name="组合 26"/>
                        <wpg:cNvGrpSpPr/>
                        <wpg:grpSpPr>
                          <a:xfrm>
                            <a:off x="2427900" y="2142150"/>
                            <a:ext cx="409575" cy="819150"/>
                            <a:chOff x="0" y="0"/>
                            <a:chExt cx="409575" cy="819150"/>
                          </a:xfrm>
                        </wpg:grpSpPr>
                        <wps:wsp>
                          <wps:cNvPr id="27" name="椭圆 27"/>
                          <wps:cNvSpPr/>
                          <wps:spPr>
                            <a:xfrm>
                              <a:off x="0" y="0"/>
                              <a:ext cx="323850" cy="285750"/>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直接连接符 28"/>
                          <wps:cNvCnPr/>
                          <wps:spPr>
                            <a:xfrm>
                              <a:off x="180975" y="276225"/>
                              <a:ext cx="1905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flipH="1">
                              <a:off x="0" y="352425"/>
                              <a:ext cx="171450"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a:off x="190500" y="352425"/>
                              <a:ext cx="219075" cy="133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flipH="1">
                              <a:off x="38100" y="571500"/>
                              <a:ext cx="161925" cy="247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直接连接符 32"/>
                          <wps:cNvCnPr/>
                          <wps:spPr>
                            <a:xfrm>
                              <a:off x="200025" y="581025"/>
                              <a:ext cx="171450" cy="209550"/>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33" name="直接连接符 33"/>
                        <wps:cNvCnPr/>
                        <wps:spPr>
                          <a:xfrm>
                            <a:off x="666750" y="685800"/>
                            <a:ext cx="118110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直接连接符 34"/>
                        <wps:cNvCnPr/>
                        <wps:spPr>
                          <a:xfrm flipV="1">
                            <a:off x="704850" y="1038225"/>
                            <a:ext cx="1114425"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直接连接符 35"/>
                        <wps:cNvCnPr>
                          <a:endCxn id="20" idx="2"/>
                        </wps:cNvCnPr>
                        <wps:spPr>
                          <a:xfrm flipV="1">
                            <a:off x="3400425" y="428574"/>
                            <a:ext cx="1295400" cy="957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直接连接符 36"/>
                        <wps:cNvCnPr/>
                        <wps:spPr>
                          <a:xfrm flipV="1">
                            <a:off x="3438525" y="857250"/>
                            <a:ext cx="1371600" cy="95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直接连接符 37"/>
                        <wps:cNvCnPr/>
                        <wps:spPr>
                          <a:xfrm flipV="1">
                            <a:off x="3495675" y="1228725"/>
                            <a:ext cx="1362075"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文本框 38"/>
                        <wps:cNvSpPr txBox="1"/>
                        <wps:spPr>
                          <a:xfrm>
                            <a:off x="809625" y="342900"/>
                            <a:ext cx="800100" cy="314325"/>
                          </a:xfrm>
                          <a:prstGeom prst="rect">
                            <a:avLst/>
                          </a:prstGeom>
                          <a:solidFill>
                            <a:schemeClr val="bg1"/>
                          </a:solidFill>
                          <a:ln w="6350">
                            <a:solidFill>
                              <a:schemeClr val="bg1"/>
                            </a:solidFill>
                          </a:ln>
                        </wps:spPr>
                        <wps:txbx>
                          <w:txbxContent>
                            <w:p>
                              <w:r>
                                <w:rPr>
                                  <w:rFonts w:hint="eastAsia"/>
                                </w:rPr>
                                <w:t>预定座位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文本框 39"/>
                        <wps:cNvSpPr txBox="1"/>
                        <wps:spPr>
                          <a:xfrm>
                            <a:off x="800100" y="713400"/>
                            <a:ext cx="904875" cy="304800"/>
                          </a:xfrm>
                          <a:prstGeom prst="rect">
                            <a:avLst/>
                          </a:prstGeom>
                          <a:solidFill>
                            <a:schemeClr val="lt1"/>
                          </a:solidFill>
                          <a:ln w="6350">
                            <a:solidFill>
                              <a:schemeClr val="bg1"/>
                            </a:solidFill>
                          </a:ln>
                        </wps:spPr>
                        <wps:txbx>
                          <w:txbxContent>
                            <w:p>
                              <w:r>
                                <w:rPr>
                                  <w:rFonts w:hint="eastAsia"/>
                                </w:rPr>
                                <w:t>在线点餐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直接连接符 40"/>
                        <wps:cNvCnPr/>
                        <wps:spPr>
                          <a:xfrm flipV="1">
                            <a:off x="666750" y="1362075"/>
                            <a:ext cx="138112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文本框 41"/>
                        <wps:cNvSpPr txBox="1"/>
                        <wps:spPr>
                          <a:xfrm>
                            <a:off x="781050" y="1083900"/>
                            <a:ext cx="828675" cy="267675"/>
                          </a:xfrm>
                          <a:prstGeom prst="rect">
                            <a:avLst/>
                          </a:prstGeom>
                          <a:solidFill>
                            <a:schemeClr val="lt1"/>
                          </a:solidFill>
                          <a:ln w="6350">
                            <a:solidFill>
                              <a:schemeClr val="bg1"/>
                            </a:solidFill>
                          </a:ln>
                        </wps:spPr>
                        <wps:txbx>
                          <w:txbxContent>
                            <w:p>
                              <w:r>
                                <w:rPr>
                                  <w:rFonts w:hint="eastAsia"/>
                                </w:rPr>
                                <w:t>菜品评价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文本框 42"/>
                        <wps:cNvSpPr txBox="1"/>
                        <wps:spPr>
                          <a:xfrm>
                            <a:off x="3505201" y="95250"/>
                            <a:ext cx="1162049" cy="314325"/>
                          </a:xfrm>
                          <a:prstGeom prst="rect">
                            <a:avLst/>
                          </a:prstGeom>
                          <a:solidFill>
                            <a:schemeClr val="lt1"/>
                          </a:solidFill>
                          <a:ln w="6350">
                            <a:solidFill>
                              <a:schemeClr val="bg1"/>
                            </a:solidFill>
                          </a:ln>
                        </wps:spPr>
                        <wps:txbx>
                          <w:txbxContent>
                            <w:p>
                              <w:r>
                                <w:rPr>
                                  <w:rFonts w:hint="eastAsia"/>
                                </w:rPr>
                                <w:t>菜品信息管理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文本框 43"/>
                        <wps:cNvSpPr txBox="1"/>
                        <wps:spPr>
                          <a:xfrm>
                            <a:off x="3571875" y="503850"/>
                            <a:ext cx="1123950" cy="315300"/>
                          </a:xfrm>
                          <a:prstGeom prst="rect">
                            <a:avLst/>
                          </a:prstGeom>
                          <a:solidFill>
                            <a:schemeClr val="lt1"/>
                          </a:solidFill>
                          <a:ln w="6350">
                            <a:solidFill>
                              <a:schemeClr val="bg1"/>
                            </a:solidFill>
                          </a:ln>
                        </wps:spPr>
                        <wps:txbx>
                          <w:txbxContent>
                            <w:p>
                              <w:r>
                                <w:rPr>
                                  <w:rFonts w:hint="eastAsia"/>
                                </w:rPr>
                                <w:t>座位信息管理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文本框 44"/>
                        <wps:cNvSpPr txBox="1"/>
                        <wps:spPr>
                          <a:xfrm>
                            <a:off x="3686176" y="904874"/>
                            <a:ext cx="895350" cy="276225"/>
                          </a:xfrm>
                          <a:prstGeom prst="rect">
                            <a:avLst/>
                          </a:prstGeom>
                          <a:solidFill>
                            <a:schemeClr val="lt1"/>
                          </a:solidFill>
                          <a:ln w="6350">
                            <a:solidFill>
                              <a:schemeClr val="bg1"/>
                            </a:solidFill>
                          </a:ln>
                        </wps:spPr>
                        <wps:txbx>
                          <w:txbxContent>
                            <w:p>
                              <w:r>
                                <w:rPr>
                                  <w:rFonts w:hint="eastAsia"/>
                                </w:rPr>
                                <w:t>订单处理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直接连接符 45"/>
                        <wps:cNvCnPr>
                          <a:endCxn id="27" idx="1"/>
                        </wps:cNvCnPr>
                        <wps:spPr>
                          <a:xfrm>
                            <a:off x="2466000" y="1371600"/>
                            <a:ext cx="9327" cy="8123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直接连接符 46"/>
                        <wps:cNvCnPr>
                          <a:endCxn id="27" idx="6"/>
                        </wps:cNvCnPr>
                        <wps:spPr>
                          <a:xfrm>
                            <a:off x="2742225" y="1381125"/>
                            <a:ext cx="9525" cy="903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文本框 47"/>
                        <wps:cNvSpPr txBox="1"/>
                        <wps:spPr>
                          <a:xfrm>
                            <a:off x="228600" y="1466850"/>
                            <a:ext cx="638175" cy="361950"/>
                          </a:xfrm>
                          <a:prstGeom prst="rect">
                            <a:avLst/>
                          </a:prstGeom>
                          <a:solidFill>
                            <a:schemeClr val="lt1"/>
                          </a:solidFill>
                          <a:ln w="6350">
                            <a:solidFill>
                              <a:schemeClr val="bg1"/>
                            </a:solidFill>
                          </a:ln>
                        </wps:spPr>
                        <wps:txbx>
                          <w:txbxContent>
                            <w:p>
                              <w:r>
                                <w:rPr>
                                  <w:rFonts w:hint="eastAsia"/>
                                </w:rPr>
                                <w:t>用户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文本框 48"/>
                        <wps:cNvSpPr txBox="1"/>
                        <wps:spPr>
                          <a:xfrm>
                            <a:off x="4486276" y="1571625"/>
                            <a:ext cx="685800" cy="428625"/>
                          </a:xfrm>
                          <a:prstGeom prst="rect">
                            <a:avLst/>
                          </a:prstGeom>
                          <a:solidFill>
                            <a:schemeClr val="lt1"/>
                          </a:solidFill>
                          <a:ln w="6350">
                            <a:solidFill>
                              <a:schemeClr val="bg1"/>
                            </a:solidFill>
                          </a:ln>
                        </wps:spPr>
                        <wps:txbx>
                          <w:txbxContent>
                            <w:p>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文本框 49"/>
                        <wps:cNvSpPr txBox="1"/>
                        <wps:spPr>
                          <a:xfrm>
                            <a:off x="2867025" y="2505075"/>
                            <a:ext cx="1047750" cy="438150"/>
                          </a:xfrm>
                          <a:prstGeom prst="rect">
                            <a:avLst/>
                          </a:prstGeom>
                          <a:solidFill>
                            <a:schemeClr val="lt1"/>
                          </a:solidFill>
                          <a:ln w="6350">
                            <a:solidFill>
                              <a:schemeClr val="bg1"/>
                            </a:solidFill>
                          </a:ln>
                        </wps:spPr>
                        <wps:txbx>
                          <w:txbxContent>
                            <w:p>
                              <w:r>
                                <w:rPr>
                                  <w:rFonts w:hint="eastAsia"/>
                                </w:rPr>
                                <w:t>超级管理员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文本框 50"/>
                        <wps:cNvSpPr txBox="1"/>
                        <wps:spPr>
                          <a:xfrm>
                            <a:off x="1981200" y="1420200"/>
                            <a:ext cx="428625" cy="970575"/>
                          </a:xfrm>
                          <a:prstGeom prst="rect">
                            <a:avLst/>
                          </a:prstGeom>
                          <a:solidFill>
                            <a:schemeClr val="lt1"/>
                          </a:solidFill>
                          <a:ln w="6350">
                            <a:solidFill>
                              <a:schemeClr val="bg1"/>
                            </a:solidFill>
                          </a:ln>
                        </wps:spPr>
                        <wps:txbx>
                          <w:txbxContent>
                            <w:p>
                              <w:r>
                                <w:rPr>
                                  <w:rFonts w:hint="eastAsia"/>
                                </w:rPr>
                                <w:t>添加</w:t>
                              </w:r>
                              <w:r>
                                <w:t>管理员</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1" name="文本框 51"/>
                        <wps:cNvSpPr txBox="1"/>
                        <wps:spPr>
                          <a:xfrm>
                            <a:off x="2799375" y="1438275"/>
                            <a:ext cx="391500" cy="1085849"/>
                          </a:xfrm>
                          <a:prstGeom prst="rect">
                            <a:avLst/>
                          </a:prstGeom>
                          <a:solidFill>
                            <a:schemeClr val="lt1"/>
                          </a:solidFill>
                          <a:ln w="6350">
                            <a:solidFill>
                              <a:schemeClr val="bg1"/>
                            </a:solidFill>
                          </a:ln>
                        </wps:spPr>
                        <wps:txbx>
                          <w:txbxContent>
                            <w:p>
                              <w:r>
                                <w:rPr>
                                  <w:rFonts w:hint="eastAsia"/>
                                </w:rPr>
                                <w:t>查看</w:t>
                              </w:r>
                              <w:r>
                                <w:t>所有信息</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0" o:spid="_x0000_s1029" editas="canvas" style="width:417pt;height:233.15pt;mso-position-horizontal-relative:char;mso-position-vertical-relative:line" coordsize="52959,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2959;height:29610;visibility:visible;mso-wrap-style:square">
                  <v:fill o:detectmouseclick="t"/>
                  <v:path o:connecttype="none"/>
                </v:shape>
                <v:roundrect id="矩形: 圆角 11" o:spid="_x0000_s1031" style="position:absolute;left:18478;top:4095;width:16574;height:97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MWRbsA&#10;AADbAAAADwAAAGRycy9kb3ducmV2LnhtbERPSwrCMBDdC94hjOBGNFVBtBpFBD9bWw8wNGNbbCal&#10;SbXe3giCu3m872x2nanEkxpXWlYwnUQgiDOrS84V3NLjeAnCeWSNlWVS8CYHu22/t8FY2xdf6Zn4&#10;XIQQdjEqKLyvYyldVpBBN7E1ceDutjHoA2xyqRt8hXBTyVkULaTBkkNDgTUdCsoeSWsUrNrzOynl&#10;fZ6iH7UnsqsEc63UcNDt1yA8df4v/rkvOsyfwveXcIDcf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cTFkW7AAAA2wAAAA8AAAAAAAAAAAAAAAAAmAIAAGRycy9kb3ducmV2Lnht&#10;bFBLBQYAAAAABAAEAPUAAACAAwAAAAA=&#10;" fillcolor="#4f81bd [3204]" strokecolor="#243f60 [1604]" strokeweight="2pt">
                  <v:textbox>
                    <w:txbxContent>
                      <w:p>
                        <w:pPr>
                          <w:jc w:val="center"/>
                        </w:pPr>
                        <w:r>
                          <w:rPr>
                            <w:rFonts w:hint="eastAsia"/>
                          </w:rPr>
                          <w:t>在线点餐选座管理信息系统</w:t>
                        </w:r>
                      </w:p>
                    </w:txbxContent>
                  </v:textbox>
                </v:roundrect>
                <v:group id="组合 18" o:spid="_x0000_s1032" style="position:absolute;left:3429;top:4581;width:4095;height:10087" coordorigin="4857,4857" coordsize="4095,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oval id="椭圆 12" o:spid="_x0000_s1033" style="position:absolute;left:4857;top:4857;width:3239;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GW8EA&#10;AADbAAAADwAAAGRycy9kb3ducmV2LnhtbERPS4vCMBC+C/6HMMLeNN3CilajiCDoivjYPXgcmrEt&#10;20xKE2vXX28Ewdt8fM+ZzltTioZqV1hW8DmIQBCnVhecKfj9WfVHIJxH1lhaJgX/5GA+63ammGh7&#10;4yM1J5+JEMIuQQW591UipUtzMugGtiIO3MXWBn2AdSZ1jbcQbkoZR9FQGiw4NORY0TKn9O90NQqa&#10;/WHsiXayuJ+bRbqNN9/r85dSH712MQHhqfVv8cu91mF+DM9fwgF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thlvBAAAA2wAAAA8AAAAAAAAAAAAAAAAAmAIAAGRycy9kb3du&#10;cmV2LnhtbFBLBQYAAAAABAAEAPUAAACGAwAAAAA=&#10;" fillcolor="white [3201]" strokecolor="#548dd4 [1951]" strokeweight="2pt"/>
                  <v:line id="直接连接符 13" o:spid="_x0000_s1034" style="position:absolute;visibility:visible;mso-wrap-style:square" from="6667,7620" to="6858,10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line id="直接连接符 14" o:spid="_x0000_s1035" style="position:absolute;flip:x;visibility:visible;mso-wrap-style:square" from="4857,8382" to="6572,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LJ/cMAAADbAAAADwAAAGRycy9kb3ducmV2LnhtbERPTWvCQBC9C/6HZQq91Y1WbInZiAjS&#10;oFCt7aHHITsmodnZNLua6K/vCgVv83ifkyx6U4szta6yrGA8ikAQ51ZXXCj4+lw/vYJwHlljbZkU&#10;XMjBIh0OEoy17fiDzgdfiBDCLkYFpfdNLKXLSzLoRrYhDtzRtgZ9gG0hdYtdCDe1nETRTBqsODSU&#10;2NCqpPzncDIKsow3myuvd9/j/e+bf66279PuRanHh345B+Gp93fxvzvTYf4Ubr+EA2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Cyf3DAAAA2wAAAA8AAAAAAAAAAAAA&#10;AAAAoQIAAGRycy9kb3ducmV2LnhtbFBLBQYAAAAABAAEAPkAAACRAwAAAAA=&#10;" strokecolor="#4579b8 [3044]"/>
                  <v:line id="直接连接符 15" o:spid="_x0000_s1036" style="position:absolute;visibility:visible;mso-wrap-style:square" from="6762,8382" to="8953,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teAMEAAADbAAAADwAAAGRycy9kb3ducmV2LnhtbERPzWoCMRC+F/oOYQrearaKoqtRRChI&#10;7aXqA4yb6e7iZrImU1379KZQ8DYf3+/Ml51r1IVCrD0beOtnoIgLb2suDRz2768TUFGQLTaeycCN&#10;IiwXz09zzK2/8hdddlKqFMIxRwOVSJtrHYuKHMa+b4kT9+2DQ0kwlNoGvKZw1+hBlo21w5pTQ4Ut&#10;rSsqTrsfZ+C8/dzE27EZyHj0+3EKq8lUhtGY3ku3moES6uQh/ndvbJo/gr9f0gF6c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i14AwQAAANsAAAAPAAAAAAAAAAAAAAAA&#10;AKECAABkcnMvZG93bnJldi54bWxQSwUGAAAAAAQABAD5AAAAjwMAAAAA&#10;" strokecolor="#4579b8 [3044]"/>
                  <v:line id="直接连接符 16" o:spid="_x0000_s1037" style="position:absolute;flip:x;visibility:visible;mso-wrap-style:square" from="5238,10572" to="6858,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yEcMAAADbAAAADwAAAGRycy9kb3ducmV2LnhtbERPS2vCQBC+F/wPywjedOMDLdFVRBCD&#10;hbbaHnocsmMSzM7G7GpSf71bEHqbj+85i1VrSnGj2hWWFQwHEQji1OqCMwXfX9v+KwjnkTWWlknB&#10;LzlYLTsvC4y1bfhAt6PPRAhhF6OC3PsqltKlORl0A1sRB+5ka4M+wDqTusYmhJtSjqJoKg0WHBpy&#10;rGiTU3o+Xo2CJOH9/s7bj5/h52Xnx8Xb+6SZKdXrtus5CE+t/xc/3YkO86fw90s4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c8hHDAAAA2wAAAA8AAAAAAAAAAAAA&#10;AAAAoQIAAGRycy9kb3ducmV2LnhtbFBLBQYAAAAABAAEAPkAAACRAwAAAAA=&#10;" strokecolor="#4579b8 [3044]"/>
                  <v:line id="直接连接符 17" o:spid="_x0000_s1038" style="position:absolute;visibility:visible;mso-wrap-style:square" from="6858,10668" to="8572,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Vl7MIAAADbAAAADwAAAGRycy9kb3ducmV2LnhtbERPzWoCMRC+C32HMEJvNaulVlejiFCQ&#10;1kttH2DcjLuLm8k2GXXt0zdCwdt8fL8zX3auUWcKsfZsYDjIQBEX3tZcGvj+enuagIqCbLHxTAau&#10;FGG5eOjNMbf+wp903kmpUgjHHA1UIm2udSwqchgHviVO3MEHh5JgKLUNeEnhrtGjLBtrhzWnhgpb&#10;WldUHHcnZ+DnY7uJ130zkvHL7/sxrCZTeY7GPPa71QyUUCd38b97Y9P8V7j9kg7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Vl7MIAAADbAAAADwAAAAAAAAAAAAAA&#10;AAChAgAAZHJzL2Rvd25yZXYueG1sUEsFBgAAAAAEAAQA+QAAAJADAAAAAA==&#10;" strokecolor="#4579b8 [3044]"/>
                </v:group>
                <v:group id="组合 19" o:spid="_x0000_s1039" style="position:absolute;left:46958;top:2190;width:5905;height:12012" coordsize="4095,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oval id="椭圆 20" o:spid="_x0000_s1040" style="position:absolute;width:3238;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93CsIA&#10;AADbAAAADwAAAGRycy9kb3ducmV2LnhtbERPTWvCQBC9F/oflil4M5sGKjZ1FSkIqSLVtIcch+w0&#10;Cc3OhuyaRH+9eyj0+Hjfq81kWjFQ7xrLCp6jGARxaXXDlYLvr918CcJ5ZI2tZVJwJQeb9ePDClNt&#10;Rz7TkPtKhBB2KSqove9SKV1Zk0EX2Y44cD+2N+gD7CupexxDuGllEscLabDh0FBjR+81lb/5xSgY&#10;Pk+vnugom1sxbMtD8rHPihelZk/T9g2Ep8n/i//cmVaQhPXhS/gB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H3cKwgAAANsAAAAPAAAAAAAAAAAAAAAAAJgCAABkcnMvZG93&#10;bnJldi54bWxQSwUGAAAAAAQABAD1AAAAhwMAAAAA&#10;" fillcolor="white [3201]" strokecolor="#548dd4 [1951]" strokeweight="2pt"/>
                  <v:line id="直接连接符 21" o:spid="_x0000_s1041" style="position:absolute;visibility:visible;mso-wrap-style:square" from="1809,2762" to="2000,5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ySvsQAAADbAAAADwAAAGRycy9kb3ducmV2LnhtbESPUWvCQBCE34X+h2MLvunFFEWjp0ih&#10;ILYvtf6ANbdNgrm99G6rsb/eKxT6OMzMN8xq07tWXSjExrOByTgDRVx623Bl4PjxMpqDioJssfVM&#10;Bm4UYbN+GKywsP7K73Q5SKUShGOBBmqRrtA6ljU5jGPfESfv0weHkmSotA14TXDX6jzLZtphw2mh&#10;xo6eayrPh29n4Ov1bRdvpzaX2fRnfw7b+UKeojHDx367BCXUy3/4r72zBvIJ/H5JP0Cv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3JK+xAAAANsAAAAPAAAAAAAAAAAA&#10;AAAAAKECAABkcnMvZG93bnJldi54bWxQSwUGAAAAAAQABAD5AAAAkgMAAAAA&#10;" strokecolor="#4579b8 [3044]"/>
                  <v:line id="直接连接符 22" o:spid="_x0000_s1042" style="position:absolute;flip:x;visibility:visible;mso-wrap-style:square" from="0,3524" to="1714,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s+r8YAAADbAAAADwAAAGRycy9kb3ducmV2LnhtbESPT2vCQBTE7wW/w/IEb3VjLFWiq0hB&#10;DApt/XPw+Mg+k2D2bZpdTeqn7xYKPQ4z8xtmvuxMJe7UuNKygtEwAkGcWV1yruB0XD9PQTiPrLGy&#10;TAq+ycFy0XuaY6Jty3u6H3wuAoRdggoK7+tESpcVZNANbU0cvIttDPogm1zqBtsAN5WMo+hVGiw5&#10;LBRY01tB2fVwMwrSlLfbB68/zqPPr40fl7v3l3ai1KDfrWYgPHX+P/zXTrWCOIbfL+EHy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LPq/GAAAA2wAAAA8AAAAAAAAA&#10;AAAAAAAAoQIAAGRycy9kb3ducmV2LnhtbFBLBQYAAAAABAAEAPkAAACUAwAAAAA=&#10;" strokecolor="#4579b8 [3044]"/>
                  <v:line id="直接连接符 23" o:spid="_x0000_s1043" style="position:absolute;visibility:visible;mso-wrap-style:square" from="1905,3524" to="4095,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KpUsQAAADbAAAADwAAAGRycy9kb3ducmV2LnhtbESPUWvCQBCE3wv9D8cW+lYvjSgaPUUK&#10;grR9qfoD1tw2Ceb20rtVY3+9Vyj4OMzMN8x82btWnSnExrOB10EGirj0tuHKwH63fpmAioJssfVM&#10;Bq4UYbl4fJhjYf2Fv+i8lUolCMcCDdQiXaF1LGtyGAe+I07etw8OJclQaRvwkuCu1XmWjbXDhtNC&#10;jR291VQetydn4OfjcxOvhzaX8ej3/RhWk6kMozHPT/1qBkqol3v4v72xBvIh/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QqlSxAAAANsAAAAPAAAAAAAAAAAA&#10;AAAAAKECAABkcnMvZG93bnJldi54bWxQSwUGAAAAAAQABAD5AAAAkgMAAAAA&#10;" strokecolor="#4579b8 [3044]"/>
                  <v:line id="直接连接符 24" o:spid="_x0000_s1044" style="position:absolute;flip:x;visibility:visible;mso-wrap-style:square" from="381,5715" to="2000,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4DQMYAAADbAAAADwAAAGRycy9kb3ducmV2LnhtbESPQWvCQBSE70L/w/IKvelGK7ak2Ugp&#10;iEFBW/XQ4yP7moRm38bs1qT+elcQPA4z8w2TzHtTixO1rrKsYDyKQBDnVldcKDjsF8NXEM4ja6wt&#10;k4J/cjBPHwYJxtp2/EWnnS9EgLCLUUHpfRNL6fKSDLqRbYiD92Nbgz7ItpC6xS7ATS0nUTSTBisO&#10;CyU29FFS/rv7MwqyjFerMy+23+PP49I/V+vNtHtR6umxf38D4an39/CtnWkFky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uA0DGAAAA2wAAAA8AAAAAAAAA&#10;AAAAAAAAoQIAAGRycy9kb3ducmV2LnhtbFBLBQYAAAAABAAEAPkAAACUAwAAAAA=&#10;" strokecolor="#4579b8 [3044]"/>
                  <v:line id="直接连接符 25" o:spid="_x0000_s1045" style="position:absolute;visibility:visible;mso-wrap-style:square" from="2000,5810" to="3714,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eUvcQAAADbAAAADwAAAGRycy9kb3ducmV2LnhtbESPUWvCQBCE3wv9D8cWfKsXI4pGT5FC&#10;QWxfav0Ba25Ngrm99G6r0V/fKxT6OMzMN8xy3btWXSjExrOB0TADRVx623Bl4PD5+jwDFQXZYuuZ&#10;DNwownr1+LDEwvorf9BlL5VKEI4FGqhFukLrWNbkMA59R5y8kw8OJclQaRvwmuCu1XmWTbXDhtNC&#10;jR291FSe99/OwNfb+zbejm0u08l9dw6b2VzG0ZjBU79ZgBLq5T/8195aA/kE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55S9xAAAANsAAAAPAAAAAAAAAAAA&#10;AAAAAKECAABkcnMvZG93bnJldi54bWxQSwUGAAAAAAQABAD5AAAAkgMAAAAA&#10;" strokecolor="#4579b8 [3044]"/>
                </v:group>
                <v:group id="组合 26" o:spid="_x0000_s1046" style="position:absolute;left:24279;top:21421;width:4095;height:8192" coordsize="4095,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oval id="椭圆 27" o:spid="_x0000_s1047" style="position:absolute;width:3238;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bvfsUA&#10;AADbAAAADwAAAGRycy9kb3ducmV2LnhtbESPT2vCQBTE74LfYXmCt2ZjwFajq4gg2BZp/XPw+Mg+&#10;k2D2bciuMe2ndwsFj8PM/IaZLztTiZYaV1pWMIpiEMSZ1SXnCk7HzcsEhPPIGivLpOCHHCwX/d4c&#10;U23vvKf24HMRIOxSVFB4X6dSuqwggy6yNXHwLrYx6INscqkbvAe4qWQSx6/SYMlhocCa1gVl18PN&#10;KGi/vqeeaCfL33O7yj6T94/teazUcNCtZiA8df4Z/m9vtYLkDf6+hB8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9u9+xQAAANsAAAAPAAAAAAAAAAAAAAAAAJgCAABkcnMv&#10;ZG93bnJldi54bWxQSwUGAAAAAAQABAD1AAAAigMAAAAA&#10;" fillcolor="white [3201]" strokecolor="#548dd4 [1951]" strokeweight="2pt"/>
                  <v:line id="直接连接符 28" o:spid="_x0000_s1048" style="position:absolute;visibility:visible;mso-wrap-style:square" from="1809,2762" to="2000,5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Y7I8EAAADbAAAADwAAAGRycy9kb3ducmV2LnhtbERPzWrCQBC+F3yHZQRvdWNEsamriCCI&#10;7aW2DzDNTpNgdjbujhr79O6h0OPH979c965VVwqx8WxgMs5AEZfeNlwZ+PrcPS9ARUG22HomA3eK&#10;sF4NnpZYWH/jD7oepVIphGOBBmqRrtA6ljU5jGPfESfuxweHkmCotA14S+Gu1XmWzbXDhlNDjR1t&#10;aypPx4szcH5738f7d5vLfPZ7OIXN4kWm0ZjRsN+8ghLq5V/8595bA3kam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5jsjwQAAANsAAAAPAAAAAAAAAAAAAAAA&#10;AKECAABkcnMvZG93bnJldi54bWxQSwUGAAAAAAQABAD5AAAAjwMAAAAA&#10;" strokecolor="#4579b8 [3044]"/>
                  <v:line id="直接连接符 29" o:spid="_x0000_s1049" style="position:absolute;flip:x;visibility:visible;mso-wrap-style:square" from="0,3524" to="1714,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s3sYAAADbAAAADwAAAGRycy9kb3ducmV2LnhtbESPQWvCQBSE70L/w/IK3sxGW6xNXUUE&#10;MSjYVnvo8ZF9TUKzb9Ps1kR/vSsIHoeZ+YaZzjtTiSM1rrSsYBjFIIgzq0vOFXwdVoMJCOeRNVaW&#10;ScGJHMxnD70pJtq2/EnHvc9FgLBLUEHhfZ1I6bKCDLrI1sTB+7GNQR9kk0vdYBvgppKjOB5LgyWH&#10;hQJrWhaU/e7/jYI05c3mzKv37+HH39o/ldvdc/uiVP+xW7yB8NT5e/jWTrWC0Stcv4QfIG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vrN7GAAAA2wAAAA8AAAAAAAAA&#10;AAAAAAAAoQIAAGRycy9kb3ducmV2LnhtbFBLBQYAAAAABAAEAPkAAACUAwAAAAA=&#10;" strokecolor="#4579b8 [3044]"/>
                  <v:line id="直接连接符 30" o:spid="_x0000_s1050" style="position:absolute;visibility:visible;mso-wrap-style:square" from="1905,3524" to="4095,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mh+MAAAADbAAAADwAAAGRycy9kb3ducmV2LnhtbERPzWoCMRC+F3yHMIK3mq1S0a1RRBDE&#10;eqn6ANPNdHdxM1mTUdc+fXMQevz4/ufLzjXqRiHWng28DTNQxIW3NZcGTsfN6xRUFGSLjWcy8KAI&#10;y0XvZY659Xf+ottBSpVCOOZooBJpc61jUZHDOPQtceJ+fHAoCYZS24D3FO4aPcqyiXZYc2qosKV1&#10;RcX5cHUGLp/7bXx8NyOZvP/uzmE1nck4GjPod6sPUEKd/Iuf7q01ME7r05f0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JofjAAAAA2wAAAA8AAAAAAAAAAAAAAAAA&#10;oQIAAGRycy9kb3ducmV2LnhtbFBLBQYAAAAABAAEAPkAAACOAwAAAAA=&#10;" strokecolor="#4579b8 [3044]"/>
                  <v:line id="直接连接符 31" o:spid="_x0000_s1051" style="position:absolute;flip:x;visibility:visible;mso-wrap-style:square" from="381,5715" to="2000,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A2BcUAAADbAAAADwAAAGRycy9kb3ducmV2LnhtbESPT2vCQBTE74LfYXlCb3UTFVuiq4gg&#10;DQr9Yz14fGSfSTD7Ns1uTfTTd4WCx2FmfsPMl52pxIUaV1pWEA8jEMSZ1SXnCg7fm+dXEM4ja6ws&#10;k4IrOVgu+r05Jtq2/EWXvc9FgLBLUEHhfZ1I6bKCDLqhrYmDd7KNQR9kk0vdYBvgppKjKJpKgyWH&#10;hQJrWheUnfe/RkGa8nZ7483HMf78efPjcvc+aV+Uehp0qxkIT51/hP/bqVYwjuH+JfwA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UA2BcUAAADbAAAADwAAAAAAAAAA&#10;AAAAAAChAgAAZHJzL2Rvd25yZXYueG1sUEsFBgAAAAAEAAQA+QAAAJMDAAAAAA==&#10;" strokecolor="#4579b8 [3044]"/>
                  <v:line id="直接连接符 32" o:spid="_x0000_s1052" style="position:absolute;visibility:visible;mso-wrap-style:square" from="2000,5810" to="3714,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eaFMQAAADbAAAADwAAAGRycy9kb3ducmV2LnhtbESPUWvCQBCE3wv9D8cW+lYvjSgaPUUK&#10;grR9qfoD1tw2Ceb20rtVY3+9Vyj4OMzMN8x82btWnSnExrOB10EGirj0tuHKwH63fpmAioJssfVM&#10;Bq4UYbl4fJhjYf2Fv+i8lUolCMcCDdQiXaF1LGtyGAe+I07etw8OJclQaRvwkuCu1XmWjbXDhtNC&#10;jR291VQetydn4OfjcxOvhzaX8ej3/RhWk6kMozHPT/1qBkqol3v4v72xBoY5/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15oUxAAAANsAAAAPAAAAAAAAAAAA&#10;AAAAAKECAABkcnMvZG93bnJldi54bWxQSwUGAAAAAAQABAD5AAAAkgMAAAAA&#10;" strokecolor="#4579b8 [3044]"/>
                </v:group>
                <v:line id="直接连接符 33" o:spid="_x0000_s1053" style="position:absolute;visibility:visible;mso-wrap-style:square" from="6667,6858" to="18478,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s/j8QAAADbAAAADwAAAGRycy9kb3ducmV2LnhtbESPUWvCQBCE34X+h2MLfdNLDYqNniKF&#10;grR9UfsD1tw2Ceb20rutxv56ryD4OMzMN8xi1btWnSjExrOB51EGirj0tuHKwNf+bTgDFQXZYuuZ&#10;DFwowmr5MFhgYf2Zt3TaSaUShGOBBmqRrtA6ljU5jCPfESfv2weHkmSotA14TnDX6nGWTbXDhtNC&#10;jR291lQed7/OwM/H5yZeDu1YppO/92NYz14kj8Y8PfbrOSihXu7hW3tjDeQ5/H9JP0Av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mz+PxAAAANsAAAAPAAAAAAAAAAAA&#10;AAAAAKECAABkcnMvZG93bnJldi54bWxQSwUGAAAAAAQABAD5AAAAkgMAAAAA&#10;" strokecolor="#4579b8 [3044]"/>
                <v:line id="直接连接符 34" o:spid="_x0000_s1054" style="position:absolute;flip:y;visibility:visible;mso-wrap-style:square" from="7048,10382" to="18192,10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eVncYAAADbAAAADwAAAGRycy9kb3ducmV2LnhtbESPT2vCQBTE70K/w/IKvdWNf6glzUZE&#10;kAYL1aqHHh/ZZxLMvo3Z1cR++m6h4HGYmd8wybw3tbhS6yrLCkbDCARxbnXFhYLDfvX8CsJ5ZI21&#10;ZVJwIwfz9GGQYKxtx1903flCBAi7GBWU3jexlC4vyaAb2oY4eEfbGvRBtoXULXYBbmo5jqIXabDi&#10;sFBiQ8uS8tPuYhRkGa/XP7zafI+253c/qT4+p91MqafHfvEGwlPv7+H/dqYVTKb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03lZ3GAAAA2wAAAA8AAAAAAAAA&#10;AAAAAAAAoQIAAGRycy9kb3ducmV2LnhtbFBLBQYAAAAABAAEAPkAAACUAwAAAAA=&#10;" strokecolor="#4579b8 [3044]"/>
                <v:line id="直接连接符 35" o:spid="_x0000_s1055" style="position:absolute;flip:y;visibility:visible;mso-wrap-style:square" from="34004,4285" to="46958,4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swBsYAAADbAAAADwAAAGRycy9kb3ducmV2LnhtbESPT2vCQBTE70K/w/IKvZmN/2pJXUUK&#10;0qBgW+2hx0f2NQnNvk2zq4l+elcQPA4z8xtmtuhMJY7UuNKygkEUgyDOrC45V/C9X/VfQDiPrLGy&#10;TApO5GAxf+jNMNG25S867nwuAoRdggoK7+tESpcVZNBFtiYO3q9tDPogm1zqBtsAN5UcxvGzNFhy&#10;WCiwpreCsr/dwShIU16vz7z6+Bl8/r/7UbnZjtupUk+P3fIVhKfO38O3dqoVjCZw/R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7MAbGAAAA2wAAAA8AAAAAAAAA&#10;AAAAAAAAoQIAAGRycy9kb3ducmV2LnhtbFBLBQYAAAAABAAEAPkAAACUAwAAAAA=&#10;" strokecolor="#4579b8 [3044]"/>
                <v:line id="直接连接符 36" o:spid="_x0000_s1056" style="position:absolute;flip:y;visibility:visible;mso-wrap-style:square" from="34385,8572" to="48101,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muccUAAADbAAAADwAAAGRycy9kb3ducmV2LnhtbESPT2vCQBTE7wW/w/IEb7qxFpXoKiKI&#10;wUL9e/D4yD6TYPZtmt2atJ++WxB6HGbmN8x82ZpSPKh2hWUFw0EEgji1uuBMweW86U9BOI+ssbRM&#10;Cr7JwXLReZljrG3DR3qcfCYChF2MCnLvq1hKl+Zk0A1sRRy8m60N+iDrTOoamwA3pXyNorE0WHBY&#10;yLGidU7p/fRlFCQJ73Y/vNlfh4fPrR8V7x9vzUSpXrddzUB4av1/+NlOtILRGP6+hB8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qmuccUAAADbAAAADwAAAAAAAAAA&#10;AAAAAAChAgAAZHJzL2Rvd25yZXYueG1sUEsFBgAAAAAEAAQA+QAAAJMDAAAAAA==&#10;" strokecolor="#4579b8 [3044]"/>
                <v:line id="直接连接符 37" o:spid="_x0000_s1057" style="position:absolute;flip:y;visibility:visible;mso-wrap-style:square" from="34956,12287" to="48577,12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UL6sYAAADbAAAADwAAAGRycy9kb3ducmV2LnhtbESPW2vCQBSE3wv9D8sp+FY3XlCJrlIK&#10;YrCg9fLg4yF7moRmz8bsalJ/vSsIfRxm5htmtmhNKa5Uu8Kygl43AkGcWl1wpuB4WL5PQDiPrLG0&#10;TAr+yMFi/voyw1jbhnd03ftMBAi7GBXk3lexlC7NyaDr2oo4eD+2NuiDrDOpa2wC3JSyH0UjabDg&#10;sJBjRZ85pb/7i1GQJLxe33i5PfW+zys/KL42w2asVOet/ZiC8NT6//CznWgFgzE8voQf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3lC+rGAAAA2wAAAA8AAAAAAAAA&#10;AAAAAAAAoQIAAGRycy9kb3ducmV2LnhtbFBLBQYAAAAABAAEAPkAAACUAwAAAAA=&#10;" strokecolor="#4579b8 [3044]"/>
                <v:shape id="文本框 38" o:spid="_x0000_s1058" type="#_x0000_t202" style="position:absolute;left:8096;top:3429;width:8001;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PvIcAA&#10;AADbAAAADwAAAGRycy9kb3ducmV2LnhtbERPz2uDMBS+F/Y/hDfYrY3b6Nq5RpGBUPC0Ktv1Yd5U&#10;al4kSa3975vDYMeP7/chX8woZnJ+sKzgeZOAIG6tHrhT0NTleg/CB2SNo2VScCMPefawOmCq7ZW/&#10;aD6FTsQQ9ikq6EOYUil925NBv7ETceR+rTMYInSd1A6vMdyM8iVJ3qTBgWNDjxN99tSeTxej4Luq&#10;S8nV/tJsh6I4889ufm+cUk+PS/EBItAS/sV/7qNW8BrHxi/xB8js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bPvIcAAAADbAAAADwAAAAAAAAAAAAAAAACYAgAAZHJzL2Rvd25y&#10;ZXYueG1sUEsFBgAAAAAEAAQA9QAAAIUDAAAAAA==&#10;" fillcolor="white [3212]" strokecolor="white [3212]" strokeweight=".5pt">
                  <v:textbox>
                    <w:txbxContent>
                      <w:p>
                        <w:r>
                          <w:rPr>
                            <w:rFonts w:hint="eastAsia"/>
                          </w:rPr>
                          <w:t>预定座位</w:t>
                        </w:r>
                      </w:p>
                    </w:txbxContent>
                  </v:textbox>
                </v:shape>
                <v:shape id="文本框 39" o:spid="_x0000_s1059" type="#_x0000_t202" style="position:absolute;left:8001;top:7134;width:904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wjisQA&#10;AADbAAAADwAAAGRycy9kb3ducmV2LnhtbESPX2vCQBDE3wt+h2MF3+rFPxRNPSUo0mIF0falb0tu&#10;TYK5vZDbavz2PaHQx2FmfsMsVp2r1ZXaUHk2MBomoIhzbysuDHx9bp9noIIgW6w9k4E7BVgte08L&#10;TK2/8ZGuJylUhHBI0UAp0qRah7wkh2HoG+LonX3rUKJsC21bvEW4q/U4SV60w4rjQokNrUvKL6cf&#10;Z2A3/cbNRD7oLtwdsuxt1kzD3phBv8teQQl18h/+a79bA5M5PL7EH6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I4rEAAAA2wAAAA8AAAAAAAAAAAAAAAAAmAIAAGRycy9k&#10;b3ducmV2LnhtbFBLBQYAAAAABAAEAPUAAACJAwAAAAA=&#10;" fillcolor="white [3201]" strokecolor="white [3212]" strokeweight=".5pt">
                  <v:textbox>
                    <w:txbxContent>
                      <w:p>
                        <w:r>
                          <w:rPr>
                            <w:rFonts w:hint="eastAsia"/>
                          </w:rPr>
                          <w:t>在线点餐</w:t>
                        </w:r>
                      </w:p>
                    </w:txbxContent>
                  </v:textbox>
                </v:shape>
                <v:line id="直接连接符 40" o:spid="_x0000_s1060" style="position:absolute;flip:y;visibility:visible;mso-wrap-style:square" from="6667,13620" to="20478,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rg48IAAADbAAAADwAAAGRycy9kb3ducmV2LnhtbERPy2rCQBTdC/2H4Ra6MxOtqKSOIoI0&#10;WPC96PKSuU1CM3diZmpSv95ZCC4P5z1bdKYSV2pcaVnBIIpBEGdWl5wrOJ/W/SkI55E1VpZJwT85&#10;WMxfejNMtG35QNejz0UIYZeggsL7OpHSZQUZdJGtiQP3YxuDPsAml7rBNoSbSg7jeCwNlhwaCqxp&#10;VVD2e/wzCtKUN5sbr3ffg/3l07+XX9tRO1Hq7bVbfoDw1Pmn+OFOtYJRWB++hB8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rg48IAAADbAAAADwAAAAAAAAAAAAAA&#10;AAChAgAAZHJzL2Rvd25yZXYueG1sUEsFBgAAAAAEAAQA+QAAAJADAAAAAA==&#10;" strokecolor="#4579b8 [3044]"/>
                <v:shape id="文本框 41" o:spid="_x0000_s1061" type="#_x0000_t202" style="position:absolute;left:7810;top:10839;width:8287;height:2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xc8cMA&#10;AADbAAAADwAAAGRycy9kb3ducmV2LnhtbESPQWvCQBSE74L/YXmF3nRjGyREVwmW0tIKovbS2yP7&#10;TEKzb0P2VeO/7xYEj8PMfMMs14Nr1Zn60Hg2MJsmoIhLbxuuDHwdXycZqCDIFlvPZOBKAdar8WiJ&#10;ufUX3tP5IJWKEA45GqhFulzrUNbkMEx9Rxy9k+8dSpR9pW2Plwh3rX5Kkrl22HBcqLGjTU3lz+HX&#10;GfhIv/HlWT7pKjzsiuIt69KwNebxYSgWoIQGuYdv7XdrIJ3B/5f4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xc8cMAAADbAAAADwAAAAAAAAAAAAAAAACYAgAAZHJzL2Rv&#10;d25yZXYueG1sUEsFBgAAAAAEAAQA9QAAAIgDAAAAAA==&#10;" fillcolor="white [3201]" strokecolor="white [3212]" strokeweight=".5pt">
                  <v:textbox>
                    <w:txbxContent>
                      <w:p>
                        <w:r>
                          <w:rPr>
                            <w:rFonts w:hint="eastAsia"/>
                          </w:rPr>
                          <w:t>菜品评价</w:t>
                        </w:r>
                      </w:p>
                    </w:txbxContent>
                  </v:textbox>
                </v:shape>
                <v:shape id="文本框 42" o:spid="_x0000_s1062" type="#_x0000_t202" style="position:absolute;left:35052;top:952;width:11620;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7ChsMA&#10;AADbAAAADwAAAGRycy9kb3ducmV2LnhtbESPQWvCQBSE74L/YXlCb7qpDSLRVUJLadGCqL309sg+&#10;k9Ds25B91fjvXaHgcZiZb5jluneNOlMXas8GnicJKOLC25pLA9/H9/EcVBBki41nMnClAOvVcLDE&#10;zPoL7+l8kFJFCIcMDVQibaZ1KCpyGCa+JY7eyXcOJcqu1LbDS4S7Rk+TZKYd1hwXKmzptaLi9/Dn&#10;DGzSH3x7kS1dhftdnn/M2zR8GfM06vMFKKFeHuH/9qc1kE7h/iX+AL2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7ChsMAAADbAAAADwAAAAAAAAAAAAAAAACYAgAAZHJzL2Rv&#10;d25yZXYueG1sUEsFBgAAAAAEAAQA9QAAAIgDAAAAAA==&#10;" fillcolor="white [3201]" strokecolor="white [3212]" strokeweight=".5pt">
                  <v:textbox>
                    <w:txbxContent>
                      <w:p>
                        <w:r>
                          <w:rPr>
                            <w:rFonts w:hint="eastAsia"/>
                          </w:rPr>
                          <w:t>菜品信息管理</w:t>
                        </w:r>
                      </w:p>
                    </w:txbxContent>
                  </v:textbox>
                </v:shape>
                <v:shape id="文本框 43" o:spid="_x0000_s1063" type="#_x0000_t202" style="position:absolute;left:35718;top:5038;width:11240;height:3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JnHcQA&#10;AADbAAAADwAAAGRycy9kb3ducmV2LnhtbESPX2vCQBDE3wW/w7FC3/RiDSLRU0JLaWkL4p8X35bc&#10;mgRzeyG31fjte4WCj8PM/IZZbXrXqCt1ofZsYDpJQBEX3tZcGjge3sYLUEGQLTaeycCdAmzWw8EK&#10;M+tvvKPrXkoVIRwyNFCJtJnWoajIYZj4ljh6Z985lCi7UtsObxHuGv2cJHPtsOa4UGFLLxUVl/2P&#10;M/CZnvB1Jl90F+63ef6+aNPwbczTqM+XoIR6eYT/2x/WQDqDvy/xB+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Zx3EAAAA2wAAAA8AAAAAAAAAAAAAAAAAmAIAAGRycy9k&#10;b3ducmV2LnhtbFBLBQYAAAAABAAEAPUAAACJAwAAAAA=&#10;" fillcolor="white [3201]" strokecolor="white [3212]" strokeweight=".5pt">
                  <v:textbox>
                    <w:txbxContent>
                      <w:p>
                        <w:r>
                          <w:rPr>
                            <w:rFonts w:hint="eastAsia"/>
                          </w:rPr>
                          <w:t>座位信息管理</w:t>
                        </w:r>
                      </w:p>
                    </w:txbxContent>
                  </v:textbox>
                </v:shape>
                <v:shape id="文本框 44" o:spid="_x0000_s1064" type="#_x0000_t202" style="position:absolute;left:36861;top:9048;width:895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v/acMA&#10;AADbAAAADwAAAGRycy9kb3ducmV2LnhtbESPX2vCQBDE3wW/w7FC3/RiDSKppwRLsdSC+Oelb0tu&#10;m4Tm9kJuq/Hb94SCj8PM/IZZrnvXqAt1ofZsYDpJQBEX3tZcGjif3sYLUEGQLTaeycCNAqxXw8ES&#10;M+uvfKDLUUoVIRwyNFCJtJnWoajIYZj4ljh6375zKFF2pbYdXiPcNfo5SebaYc1xocKWNhUVP8df&#10;Z+Aj/cLXmezoJtzv83y7aNPwaczTqM9fQAn18gj/t9+tgTSF+5f4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v/acMAAADbAAAADwAAAAAAAAAAAAAAAACYAgAAZHJzL2Rv&#10;d25yZXYueG1sUEsFBgAAAAAEAAQA9QAAAIgDAAAAAA==&#10;" fillcolor="white [3201]" strokecolor="white [3212]" strokeweight=".5pt">
                  <v:textbox>
                    <w:txbxContent>
                      <w:p>
                        <w:r>
                          <w:rPr>
                            <w:rFonts w:hint="eastAsia"/>
                          </w:rPr>
                          <w:t>订单处理</w:t>
                        </w:r>
                      </w:p>
                    </w:txbxContent>
                  </v:textbox>
                </v:shape>
                <v:line id="直接连接符 45" o:spid="_x0000_s1065" style="position:absolute;visibility:visible;mso-wrap-style:square" from="24660,13716" to="24753,21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hxHcQAAADbAAAADwAAAGRycy9kb3ducmV2LnhtbESPzWoCQRCE70LeYeiAN52Nf+jGUSQg&#10;iMklJg/Q2Wl3F3d6NjOtrnn6TCDgsaiqr6jlunONulCItWcDT8MMFHHhbc2lgc+P7WAOKgqyxcYz&#10;GbhRhPXqobfE3Porv9PlIKVKEI45GqhE2lzrWFTkMA59S5y8ow8OJclQahvwmuCu0aMsm2mHNaeF&#10;Clt6qag4Hc7OwPfr2y7evpqRzKY/+1PYzBcyjsb0H7vNMyihTu7h//bOGphM4e9L+gF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OHEdxAAAANsAAAAPAAAAAAAAAAAA&#10;AAAAAKECAABkcnMvZG93bnJldi54bWxQSwUGAAAAAAQABAD5AAAAkgMAAAAA&#10;" strokecolor="#4579b8 [3044]"/>
                <v:line id="直接连接符 46" o:spid="_x0000_s1066" style="position:absolute;visibility:visible;mso-wrap-style:square" from="27422,13811" to="27517,2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vasQAAADbAAAADwAAAGRycy9kb3ducmV2LnhtbESPUWvCQBCE3wv9D8cKfasXtQZNPUUK&#10;grR90fYHrLltEsztpXdbjf31vYLg4zAz3zCLVe9adaIQG88GRsMMFHHpbcOVgc+PzeMMVBRki61n&#10;MnChCKvl/d0CC+vPvKPTXiqVIBwLNFCLdIXWsazJYRz6jjh5Xz44lCRDpW3Ac4K7Vo+zLNcOG04L&#10;NXb0UlN53P84A99v79t4ObRjyae/r8ewns1lEo15GPTrZ1BCvdzC1/bWGnjK4f9L+gF6+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6u9qxAAAANsAAAAPAAAAAAAAAAAA&#10;AAAAAKECAABkcnMvZG93bnJldi54bWxQSwUGAAAAAAQABAD5AAAAkgMAAAAA&#10;" strokecolor="#4579b8 [3044]"/>
                <v:shape id="文本框 47" o:spid="_x0000_s1067" type="#_x0000_t202" style="position:absolute;left:2286;top:14668;width:6381;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lhHsQA&#10;AADbAAAADwAAAGRycy9kb3ducmV2LnhtbESPX2vCQBDE3wt+h2OFvtWLbWglekqoSIsVin9efFty&#10;axLM7YXcVuO37wmFPg4z8xtmtuhdoy7UhdqzgfEoAUVceFtzaeCwXz1NQAVBtth4JgM3CrCYDx5m&#10;mFl/5S1ddlKqCOGQoYFKpM20DkVFDsPIt8TRO/nOoUTZldp2eI1w1+jnJHnVDmuOCxW29F5Rcd79&#10;OAPr9IjLF/mim3D/necfkzYNG2Meh30+BSXUy3/4r/1pDaRvcP8Sf4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5YR7EAAAA2wAAAA8AAAAAAAAAAAAAAAAAmAIAAGRycy9k&#10;b3ducmV2LnhtbFBLBQYAAAAABAAEAPUAAACJAwAAAAA=&#10;" fillcolor="white [3201]" strokecolor="white [3212]" strokeweight=".5pt">
                  <v:textbox>
                    <w:txbxContent>
                      <w:p>
                        <w:r>
                          <w:rPr>
                            <w:rFonts w:hint="eastAsia"/>
                          </w:rPr>
                          <w:t>用户</w:t>
                        </w:r>
                      </w:p>
                    </w:txbxContent>
                  </v:textbox>
                </v:shape>
                <v:shape id="文本框 48" o:spid="_x0000_s1068" type="#_x0000_t202" style="position:absolute;left:44862;top:15716;width:6858;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b1bMEA&#10;AADbAAAADwAAAGRycy9kb3ducmV2LnhtbERPTWvCQBC9F/oflil4q5tqKJK6SlCkogVRe+ltyE6T&#10;0OxsyE6T+O/dQ6HHx/terkfXqJ66UHs28DJNQBEX3tZcGvi87p4XoIIgW2w8k4EbBVivHh+WmFk/&#10;8Jn6i5QqhnDI0EAl0mZah6Iih2HqW+LIffvOoUTYldp2OMRw1+hZkrxqhzXHhgpb2lRU/Fx+nYFD&#10;+oXbuRzpJjye8vx90abhw5jJ05i/gRIa5V/8595bA2kcG7/EH6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m9WzBAAAA2wAAAA8AAAAAAAAAAAAAAAAAmAIAAGRycy9kb3du&#10;cmV2LnhtbFBLBQYAAAAABAAEAPUAAACGAwAAAAA=&#10;" fillcolor="white [3201]" strokecolor="white [3212]" strokeweight=".5pt">
                  <v:textbox>
                    <w:txbxContent>
                      <w:p>
                        <w:r>
                          <w:rPr>
                            <w:rFonts w:hint="eastAsia"/>
                          </w:rPr>
                          <w:t>管理员</w:t>
                        </w:r>
                      </w:p>
                    </w:txbxContent>
                  </v:textbox>
                </v:shape>
                <v:shape id="文本框 49" o:spid="_x0000_s1069" type="#_x0000_t202" style="position:absolute;left:28670;top:25050;width:10477;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pQ98QA&#10;AADbAAAADwAAAGRycy9kb3ducmV2LnhtbESPQWvCQBSE7wX/w/KE3urGNhSNrhIq0mKFUvXi7ZF9&#10;JsHs25B91fjvu0Khx2FmvmHmy9416kJdqD0bGI8SUMSFtzWXBg779dMEVBBki41nMnCjAMvF4GGO&#10;mfVX/qbLTkoVIRwyNFCJtJnWoajIYRj5ljh6J985lCi7UtsOrxHuGv2cJK/aYc1xocKW3ioqzrsf&#10;Z2CTHnH1Ip90E+6/8vx90qZha8zjsM9noIR6+Q//tT+sgXQK9y/xB+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qUPfEAAAA2wAAAA8AAAAAAAAAAAAAAAAAmAIAAGRycy9k&#10;b3ducmV2LnhtbFBLBQYAAAAABAAEAPUAAACJAwAAAAA=&#10;" fillcolor="white [3201]" strokecolor="white [3212]" strokeweight=".5pt">
                  <v:textbox>
                    <w:txbxContent>
                      <w:p>
                        <w:r>
                          <w:rPr>
                            <w:rFonts w:hint="eastAsia"/>
                          </w:rPr>
                          <w:t>超级管理员</w:t>
                        </w:r>
                      </w:p>
                    </w:txbxContent>
                  </v:textbox>
                </v:shape>
                <v:shape id="文本框 50" o:spid="_x0000_s1070" type="#_x0000_t202" style="position:absolute;left:19812;top:14202;width:4286;height:9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WCusMA&#10;AADbAAAADwAAAGRycy9kb3ducmV2LnhtbERPz2vCMBS+C/sfwhvsIjN1oNs6UxmCrEwvOj3s9mie&#10;bWnzUpLMVv/65SB4/Ph+L5aDacWZnK8tK5hOEhDEhdU1lwoOP+vnNxA+IGtsLZOCC3lYZg+jBaba&#10;9ryj8z6UIoawT1FBFUKXSumLigz6ie2II3eyzmCI0JVSO+xjuGnlS5LMpcGaY0OFHa0qKpr9n1Fw&#10;Pfb2PeHL13Z82ry677xr8vWvUk+Pw+cHiEBDuItv7lwrmMX18Uv8AT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WCusMAAADbAAAADwAAAAAAAAAAAAAAAACYAgAAZHJzL2Rv&#10;d25yZXYueG1sUEsFBgAAAAAEAAQA9QAAAIgDAAAAAA==&#10;" fillcolor="white [3201]" strokecolor="white [3212]" strokeweight=".5pt">
                  <v:textbox style="layout-flow:vertical-ideographic">
                    <w:txbxContent>
                      <w:p>
                        <w:r>
                          <w:rPr>
                            <w:rFonts w:hint="eastAsia"/>
                          </w:rPr>
                          <w:t>添加</w:t>
                        </w:r>
                        <w:r>
                          <w:t>管理员</w:t>
                        </w:r>
                      </w:p>
                    </w:txbxContent>
                  </v:textbox>
                </v:shape>
                <v:shape id="文本框 51" o:spid="_x0000_s1071" type="#_x0000_t202" style="position:absolute;left:27993;top:14382;width:3915;height:10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knIcYA&#10;AADbAAAADwAAAGRycy9kb3ducmV2LnhtbESPQWvCQBSE70L/w/KEXqRuFLQ1ukoRxGB7qW0P3h7Z&#10;ZxLMvg27WxP99V1B8DjMzDfMYtWZWpzJ+cqygtEwAUGcW11xoeDne/PyBsIHZI21ZVJwIQ+r5VNv&#10;gam2LX/ReR8KESHsU1RQhtCkUvq8JIN+aBvi6B2tMxiidIXUDtsIN7UcJ8lUGqw4LpTY0Lqk/LT/&#10;Mwquv62dJXzZfg6OH69ulzWnbHNQ6rnfvc9BBOrCI3xvZ1rBZAS3L/EH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3knIcYAAADbAAAADwAAAAAAAAAAAAAAAACYAgAAZHJz&#10;L2Rvd25yZXYueG1sUEsFBgAAAAAEAAQA9QAAAIsDAAAAAA==&#10;" fillcolor="white [3201]" strokecolor="white [3212]" strokeweight=".5pt">
                  <v:textbox style="layout-flow:vertical-ideographic">
                    <w:txbxContent>
                      <w:p>
                        <w:r>
                          <w:rPr>
                            <w:rFonts w:hint="eastAsia"/>
                          </w:rPr>
                          <w:t>查看</w:t>
                        </w:r>
                        <w:r>
                          <w:t>所有信息</w:t>
                        </w:r>
                      </w:p>
                    </w:txbxContent>
                  </v:textbox>
                </v:shape>
                <w10:anchorlock/>
              </v:group>
            </w:pict>
          </mc:Fallback>
        </mc:AlternateContent>
      </w:r>
    </w:p>
    <w:p>
      <w:pPr>
        <w:jc w:val="center"/>
      </w:pPr>
      <w:r>
        <w:rPr>
          <w:rFonts w:hint="eastAsia"/>
        </w:rPr>
        <w:t>图</w:t>
      </w:r>
      <w:r>
        <w:rPr>
          <w:rFonts w:hint="eastAsia"/>
        </w:rPr>
        <w:t>3-1</w:t>
      </w:r>
    </w:p>
    <w:p>
      <w:pPr>
        <w:pStyle w:val="3"/>
        <w:spacing w:after="100" w:line="360" w:lineRule="auto"/>
        <w:rPr>
          <w:sz w:val="28"/>
          <w:szCs w:val="28"/>
        </w:rPr>
      </w:pPr>
      <w:r>
        <w:rPr>
          <w:rFonts w:hint="eastAsia"/>
          <w:sz w:val="28"/>
          <w:szCs w:val="28"/>
        </w:rPr>
        <w:t>3.</w:t>
      </w:r>
      <w:r>
        <w:rPr>
          <w:sz w:val="28"/>
          <w:szCs w:val="28"/>
        </w:rPr>
        <w:t>2.2</w:t>
      </w:r>
      <w:r>
        <w:rPr>
          <w:rFonts w:hint="eastAsia"/>
          <w:sz w:val="28"/>
          <w:szCs w:val="28"/>
        </w:rPr>
        <w:t xml:space="preserve">  </w:t>
      </w:r>
      <w:r>
        <w:rPr>
          <w:rFonts w:hint="eastAsia"/>
          <w:sz w:val="28"/>
          <w:szCs w:val="28"/>
        </w:rPr>
        <w:t>分析问题和机会</w:t>
      </w:r>
    </w:p>
    <w:tbl>
      <w:tblPr>
        <w:tblStyle w:val="ad"/>
        <w:tblW w:w="0" w:type="auto"/>
        <w:tblLook w:val="04A0" w:firstRow="1" w:lastRow="0" w:firstColumn="1" w:lastColumn="0" w:noHBand="0" w:noVBand="1"/>
      </w:tblPr>
      <w:tblGrid>
        <w:gridCol w:w="4261"/>
        <w:gridCol w:w="4261"/>
      </w:tblGrid>
      <w:tr>
        <w:tc>
          <w:tcPr>
            <w:tcW w:w="4261" w:type="dxa"/>
          </w:tcPr>
          <w:p>
            <w:pPr>
              <w:widowControl/>
              <w:spacing w:afterLines="100" w:after="240"/>
              <w:ind w:firstLineChars="200" w:firstLine="480"/>
              <w:rPr>
                <w:rFonts w:ascii="华文楷体" w:eastAsia="华文楷体" w:hAnsi="华文楷体"/>
              </w:rPr>
            </w:pPr>
            <w:r>
              <w:rPr>
                <w:rFonts w:ascii="华文楷体" w:eastAsia="华文楷体" w:hAnsi="华文楷体" w:hint="eastAsia"/>
              </w:rPr>
              <w:t>问题</w:t>
            </w:r>
          </w:p>
        </w:tc>
        <w:tc>
          <w:tcPr>
            <w:tcW w:w="4261" w:type="dxa"/>
          </w:tcPr>
          <w:p>
            <w:pPr>
              <w:widowControl/>
              <w:spacing w:afterLines="100" w:after="240"/>
              <w:ind w:firstLineChars="200" w:firstLine="480"/>
              <w:rPr>
                <w:rFonts w:ascii="华文楷体" w:eastAsia="华文楷体" w:hAnsi="华文楷体"/>
              </w:rPr>
            </w:pPr>
            <w:r>
              <w:rPr>
                <w:rFonts w:ascii="华文楷体" w:eastAsia="华文楷体" w:hAnsi="华文楷体" w:hint="eastAsia"/>
              </w:rPr>
              <w:t>机会</w:t>
            </w:r>
          </w:p>
        </w:tc>
      </w:tr>
      <w:tr>
        <w:tc>
          <w:tcPr>
            <w:tcW w:w="4261" w:type="dxa"/>
          </w:tcPr>
          <w:p>
            <w:pPr>
              <w:widowControl/>
              <w:spacing w:afterLines="100" w:after="240"/>
              <w:ind w:firstLineChars="200" w:firstLine="480"/>
              <w:rPr>
                <w:rFonts w:ascii="华文楷体" w:eastAsia="华文楷体" w:hAnsi="华文楷体"/>
              </w:rPr>
            </w:pPr>
            <w:r>
              <w:rPr>
                <w:rFonts w:ascii="华文楷体" w:eastAsia="华文楷体" w:hAnsi="华文楷体" w:hint="eastAsia"/>
              </w:rPr>
              <w:t>客人到店之后点餐速度慢，耽搁服务员以及客人自己的时间。</w:t>
            </w:r>
          </w:p>
        </w:tc>
        <w:tc>
          <w:tcPr>
            <w:tcW w:w="4261" w:type="dxa"/>
          </w:tcPr>
          <w:p>
            <w:pPr>
              <w:widowControl/>
              <w:spacing w:afterLines="100" w:after="240"/>
              <w:ind w:firstLineChars="200" w:firstLine="480"/>
              <w:rPr>
                <w:rFonts w:ascii="华文楷体" w:eastAsia="华文楷体" w:hAnsi="华文楷体"/>
              </w:rPr>
            </w:pPr>
            <w:r>
              <w:rPr>
                <w:rFonts w:ascii="华文楷体" w:eastAsia="华文楷体" w:hAnsi="华文楷体" w:hint="eastAsia"/>
              </w:rPr>
              <w:t>节约用户时间，这对本系统来说是一个机会。本系统为客户提供提前点餐的服务，并且提供提前选座位的服务，这样节约了客户的时间以及服务员的时间，提高了工作用餐的效率。</w:t>
            </w:r>
          </w:p>
        </w:tc>
      </w:tr>
      <w:tr>
        <w:tc>
          <w:tcPr>
            <w:tcW w:w="4261" w:type="dxa"/>
          </w:tcPr>
          <w:p>
            <w:pPr>
              <w:widowControl/>
              <w:spacing w:afterLines="100" w:after="240"/>
              <w:ind w:firstLineChars="200" w:firstLine="480"/>
              <w:rPr>
                <w:rFonts w:ascii="华文楷体" w:eastAsia="华文楷体" w:hAnsi="华文楷体"/>
              </w:rPr>
            </w:pPr>
            <w:r>
              <w:rPr>
                <w:rFonts w:ascii="华文楷体" w:eastAsia="华文楷体" w:hAnsi="华文楷体" w:hint="eastAsia"/>
              </w:rPr>
              <w:t>各个部门之间的沟通不够及时，信息传递不畅。</w:t>
            </w:r>
          </w:p>
        </w:tc>
        <w:tc>
          <w:tcPr>
            <w:tcW w:w="4261" w:type="dxa"/>
          </w:tcPr>
          <w:p>
            <w:pPr>
              <w:widowControl/>
              <w:spacing w:afterLines="100" w:after="240"/>
              <w:ind w:firstLineChars="200" w:firstLine="480"/>
              <w:rPr>
                <w:rFonts w:ascii="华文楷体" w:eastAsia="华文楷体" w:hAnsi="华文楷体"/>
              </w:rPr>
            </w:pPr>
            <w:r>
              <w:rPr>
                <w:rFonts w:ascii="华文楷体" w:eastAsia="华文楷体" w:hAnsi="华文楷体" w:hint="eastAsia"/>
              </w:rPr>
              <w:t>改善部门之间的沟通问题，能有效提高餐厅服务效率，吸引更多客人。</w:t>
            </w:r>
          </w:p>
        </w:tc>
      </w:tr>
      <w:tr>
        <w:tc>
          <w:tcPr>
            <w:tcW w:w="4261" w:type="dxa"/>
          </w:tcPr>
          <w:p>
            <w:pPr>
              <w:widowControl/>
              <w:spacing w:afterLines="100" w:after="240"/>
              <w:ind w:firstLineChars="200" w:firstLine="480"/>
              <w:rPr>
                <w:rFonts w:ascii="华文楷体" w:eastAsia="华文楷体" w:hAnsi="华文楷体"/>
              </w:rPr>
            </w:pPr>
            <w:r>
              <w:rPr>
                <w:rFonts w:ascii="华文楷体" w:eastAsia="华文楷体" w:hAnsi="华文楷体" w:hint="eastAsia"/>
              </w:rPr>
              <w:t>厨房在等客人点完</w:t>
            </w:r>
            <w:proofErr w:type="gramStart"/>
            <w:r>
              <w:rPr>
                <w:rFonts w:ascii="华文楷体" w:eastAsia="华文楷体" w:hAnsi="华文楷体" w:hint="eastAsia"/>
              </w:rPr>
              <w:t>餐之后</w:t>
            </w:r>
            <w:proofErr w:type="gramEnd"/>
            <w:r>
              <w:rPr>
                <w:rFonts w:ascii="华文楷体" w:eastAsia="华文楷体" w:hAnsi="华文楷体" w:hint="eastAsia"/>
              </w:rPr>
              <w:t>开始做菜，效率太低，导致客人半天吃不上饭</w:t>
            </w:r>
          </w:p>
        </w:tc>
        <w:tc>
          <w:tcPr>
            <w:tcW w:w="4261" w:type="dxa"/>
          </w:tcPr>
          <w:p>
            <w:pPr>
              <w:widowControl/>
              <w:spacing w:afterLines="100" w:after="240"/>
              <w:ind w:firstLineChars="200" w:firstLine="480"/>
              <w:rPr>
                <w:rFonts w:ascii="华文楷体" w:eastAsia="华文楷体" w:hAnsi="华文楷体"/>
              </w:rPr>
            </w:pPr>
            <w:r>
              <w:rPr>
                <w:rFonts w:ascii="华文楷体" w:eastAsia="华文楷体" w:hAnsi="华文楷体" w:hint="eastAsia"/>
              </w:rPr>
              <w:t>为客户提供提前点餐的服务，让厨房提前为客户准备菜品，这样不仅节约了客户在店等待的时间，而且提高了餐厅的餐桌利用率，还使厨房的工作变得井井有条，增加餐厅的市场价值，吸引更多的客户。</w:t>
            </w:r>
          </w:p>
        </w:tc>
      </w:tr>
    </w:tbl>
    <w:p/>
    <w:p>
      <w:pPr>
        <w:pStyle w:val="3"/>
        <w:spacing w:after="100" w:line="360" w:lineRule="auto"/>
        <w:rPr>
          <w:sz w:val="28"/>
          <w:szCs w:val="28"/>
        </w:rPr>
      </w:pPr>
      <w:r>
        <w:rPr>
          <w:rFonts w:hint="eastAsia"/>
          <w:sz w:val="28"/>
          <w:szCs w:val="28"/>
        </w:rPr>
        <w:lastRenderedPageBreak/>
        <w:t>3.</w:t>
      </w:r>
      <w:r>
        <w:rPr>
          <w:sz w:val="28"/>
          <w:szCs w:val="28"/>
        </w:rPr>
        <w:t xml:space="preserve">2.3  </w:t>
      </w:r>
      <w:r>
        <w:rPr>
          <w:rFonts w:hint="eastAsia"/>
          <w:sz w:val="28"/>
          <w:szCs w:val="28"/>
        </w:rPr>
        <w:t>分析现有系统业务流程</w:t>
      </w:r>
    </w:p>
    <w:p>
      <w:pPr>
        <w:spacing w:afterLines="100" w:after="240"/>
        <w:ind w:firstLineChars="200" w:firstLine="480"/>
        <w:jc w:val="both"/>
        <w:rPr>
          <w:rFonts w:ascii="华文楷体" w:eastAsia="华文楷体" w:hAnsi="华文楷体" w:hint="eastAsia"/>
        </w:rPr>
      </w:pPr>
      <w:r>
        <w:rPr>
          <w:rFonts w:ascii="华文楷体" w:eastAsia="华文楷体" w:hAnsi="华文楷体"/>
        </w:rPr>
        <w:t>业务流程分析(Business Process Analysis（BPA）是对业务功能分析的进一步细化。业务流程分析的目的是：形成合理、科学的业务流程。通过分析现有业务流程的基础上进行业务流程重组（BPR），产生</w:t>
      </w:r>
      <w:proofErr w:type="gramStart"/>
      <w:r>
        <w:rPr>
          <w:rFonts w:ascii="华文楷体" w:eastAsia="华文楷体" w:hAnsi="华文楷体"/>
        </w:rPr>
        <w:t>新更为</w:t>
      </w:r>
      <w:proofErr w:type="gramEnd"/>
      <w:r>
        <w:rPr>
          <w:rFonts w:ascii="华文楷体" w:eastAsia="华文楷体" w:hAnsi="华文楷体"/>
        </w:rPr>
        <w:t>合理的业务流程。帮助确定流程工作与合作建模的基本要素，更好地分析理解其同其他要素的关系，例如业务目标、业务策略、面对的问题、产生的影响、</w:t>
      </w:r>
      <w:hyperlink r:id="rId16" w:tgtFrame="_blank" w:history="1">
        <w:r>
          <w:rPr>
            <w:rFonts w:ascii="华文楷体" w:eastAsia="华文楷体" w:hAnsi="华文楷体"/>
          </w:rPr>
          <w:t>组织机构</w:t>
        </w:r>
      </w:hyperlink>
      <w:r>
        <w:rPr>
          <w:rFonts w:ascii="华文楷体" w:eastAsia="华文楷体" w:hAnsi="华文楷体"/>
        </w:rPr>
        <w:t>参与者或者相关的企业架构。</w:t>
      </w:r>
    </w:p>
    <w:p>
      <w:pPr>
        <w:spacing w:afterLines="100" w:after="240"/>
        <w:ind w:firstLineChars="200" w:firstLine="480"/>
        <w:jc w:val="both"/>
        <w:rPr>
          <w:rFonts w:ascii="华文楷体" w:eastAsia="华文楷体" w:hAnsi="华文楷体" w:hint="eastAsia"/>
        </w:rPr>
      </w:pPr>
      <w:r>
        <w:rPr>
          <w:rFonts w:ascii="华文楷体" w:eastAsia="华文楷体" w:hAnsi="华文楷体" w:hint="eastAsia"/>
        </w:rPr>
        <w:t>根据原有订餐的管理信息系统进行改进，分析得出如下的在线</w:t>
      </w:r>
      <w:proofErr w:type="gramStart"/>
      <w:r>
        <w:rPr>
          <w:rFonts w:ascii="华文楷体" w:eastAsia="华文楷体" w:hAnsi="华文楷体" w:hint="eastAsia"/>
        </w:rPr>
        <w:t>订餐选座管理信息系统</w:t>
      </w:r>
      <w:proofErr w:type="gramEnd"/>
      <w:r>
        <w:rPr>
          <w:rFonts w:ascii="华文楷体" w:eastAsia="华文楷体" w:hAnsi="华文楷体" w:hint="eastAsia"/>
        </w:rPr>
        <w:t>流程图：</w:t>
      </w:r>
    </w:p>
    <w:p>
      <w:pPr>
        <w:pStyle w:val="af0"/>
        <w:shd w:val="clear" w:color="auto" w:fill="FFFFFF"/>
        <w:spacing w:line="390" w:lineRule="atLeast"/>
        <w:rPr>
          <w:rFonts w:ascii="Arial" w:hAnsi="Arial" w:cs="Arial" w:hint="eastAsia"/>
          <w:color w:val="333333"/>
          <w:sz w:val="21"/>
          <w:szCs w:val="21"/>
        </w:rPr>
      </w:pPr>
      <w:r>
        <w:rPr>
          <w:noProof/>
        </w:rPr>
        <w:drawing>
          <wp:inline distT="0" distB="0" distL="0" distR="0">
            <wp:extent cx="5274310" cy="4658995"/>
            <wp:effectExtent l="0" t="0" r="2540" b="8255"/>
            <wp:docPr id="58" name="图片 58" descr="C:\Users\Administrator\Desktop\整体业务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整体业务流程图.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658995"/>
                    </a:xfrm>
                    <a:prstGeom prst="rect">
                      <a:avLst/>
                    </a:prstGeom>
                    <a:noFill/>
                    <a:ln>
                      <a:noFill/>
                    </a:ln>
                  </pic:spPr>
                </pic:pic>
              </a:graphicData>
            </a:graphic>
          </wp:inline>
        </w:drawing>
      </w:r>
    </w:p>
    <w:p>
      <w:pPr>
        <w:pStyle w:val="af0"/>
        <w:shd w:val="clear" w:color="auto" w:fill="FFFFFF"/>
        <w:spacing w:line="390" w:lineRule="atLeast"/>
        <w:jc w:val="center"/>
        <w:rPr>
          <w:rFonts w:ascii="Arial" w:hAnsi="Arial" w:cs="Arial" w:hint="eastAsia"/>
          <w:color w:val="333333"/>
          <w:sz w:val="21"/>
          <w:szCs w:val="21"/>
        </w:rPr>
      </w:pPr>
      <w:r>
        <w:rPr>
          <w:rFonts w:ascii="Arial" w:hAnsi="Arial" w:cs="Arial" w:hint="eastAsia"/>
          <w:color w:val="333333"/>
          <w:sz w:val="21"/>
          <w:szCs w:val="21"/>
        </w:rPr>
        <w:t>图</w:t>
      </w:r>
      <w:r>
        <w:rPr>
          <w:rFonts w:ascii="Arial" w:hAnsi="Arial" w:cs="Arial" w:hint="eastAsia"/>
          <w:color w:val="333333"/>
          <w:sz w:val="21"/>
          <w:szCs w:val="21"/>
        </w:rPr>
        <w:t>3-2</w:t>
      </w:r>
      <w:r>
        <w:rPr>
          <w:rFonts w:ascii="Arial" w:hAnsi="Arial" w:cs="Arial" w:hint="eastAsia"/>
          <w:color w:val="333333"/>
          <w:sz w:val="21"/>
          <w:szCs w:val="21"/>
        </w:rPr>
        <w:t>系统流程图</w:t>
      </w:r>
    </w:p>
    <w:p>
      <w:pPr>
        <w:spacing w:afterLines="100" w:after="240"/>
        <w:ind w:firstLineChars="200" w:firstLine="480"/>
        <w:jc w:val="both"/>
        <w:rPr>
          <w:rFonts w:ascii="华文楷体" w:eastAsia="华文楷体" w:hAnsi="华文楷体" w:hint="eastAsia"/>
        </w:rPr>
      </w:pPr>
      <w:r>
        <w:rPr>
          <w:rFonts w:ascii="华文楷体" w:eastAsia="华文楷体" w:hAnsi="华文楷体" w:hint="eastAsia"/>
        </w:rPr>
        <w:t>以及有关于该系统用户的用户业务流程图：</w:t>
      </w:r>
    </w:p>
    <w:p>
      <w:r>
        <w:rPr>
          <w:noProof/>
        </w:rPr>
        <w:lastRenderedPageBreak/>
        <w:drawing>
          <wp:inline distT="0" distB="0" distL="0" distR="0">
            <wp:extent cx="5274310" cy="4149300"/>
            <wp:effectExtent l="0" t="0" r="2540" b="3810"/>
            <wp:docPr id="59" name="图片 59" descr="C:\Users\Administrator\Desktop\业务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业务流程图.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149300"/>
                    </a:xfrm>
                    <a:prstGeom prst="rect">
                      <a:avLst/>
                    </a:prstGeom>
                    <a:noFill/>
                    <a:ln>
                      <a:noFill/>
                    </a:ln>
                  </pic:spPr>
                </pic:pic>
              </a:graphicData>
            </a:graphic>
          </wp:inline>
        </w:drawing>
      </w:r>
    </w:p>
    <w:p>
      <w:pPr>
        <w:jc w:val="center"/>
      </w:pPr>
      <w:r>
        <w:rPr>
          <w:rFonts w:hint="eastAsia"/>
        </w:rPr>
        <w:t>图</w:t>
      </w:r>
      <w:r>
        <w:rPr>
          <w:rFonts w:hint="eastAsia"/>
        </w:rPr>
        <w:t xml:space="preserve">3-3 </w:t>
      </w:r>
      <w:r>
        <w:rPr>
          <w:rFonts w:hint="eastAsia"/>
        </w:rPr>
        <w:t>用户业务流程图</w:t>
      </w:r>
    </w:p>
    <w:p>
      <w:pPr>
        <w:pStyle w:val="3"/>
        <w:spacing w:after="100" w:line="360" w:lineRule="auto"/>
        <w:rPr>
          <w:rFonts w:hint="eastAsia"/>
          <w:sz w:val="28"/>
          <w:szCs w:val="28"/>
        </w:rPr>
      </w:pPr>
      <w:r>
        <w:rPr>
          <w:rFonts w:hint="eastAsia"/>
          <w:sz w:val="28"/>
          <w:szCs w:val="28"/>
        </w:rPr>
        <w:t>3.</w:t>
      </w:r>
      <w:r>
        <w:rPr>
          <w:sz w:val="28"/>
          <w:szCs w:val="28"/>
        </w:rPr>
        <w:t>2.4</w:t>
      </w:r>
      <w:r>
        <w:rPr>
          <w:rFonts w:hint="eastAsia"/>
          <w:sz w:val="28"/>
          <w:szCs w:val="28"/>
        </w:rPr>
        <w:t xml:space="preserve"> </w:t>
      </w:r>
      <w:r>
        <w:rPr>
          <w:sz w:val="28"/>
          <w:szCs w:val="28"/>
        </w:rPr>
        <w:t xml:space="preserve"> </w:t>
      </w:r>
      <w:r>
        <w:rPr>
          <w:rFonts w:hint="eastAsia"/>
          <w:sz w:val="28"/>
          <w:szCs w:val="28"/>
        </w:rPr>
        <w:t>制度系统改进目标</w:t>
      </w:r>
    </w:p>
    <w:p>
      <w:pPr>
        <w:spacing w:afterLines="100" w:after="240"/>
        <w:ind w:firstLineChars="200" w:firstLine="480"/>
        <w:jc w:val="both"/>
        <w:rPr>
          <w:rFonts w:ascii="华文楷体" w:eastAsia="华文楷体" w:hAnsi="华文楷体"/>
        </w:rPr>
      </w:pPr>
      <w:r>
        <w:rPr>
          <w:rFonts w:ascii="华文楷体" w:eastAsia="华文楷体" w:hAnsi="华文楷体" w:hint="eastAsia"/>
        </w:rPr>
        <w:t>传统的订餐以及现有的在线订餐系统都存在一定的问题，例如传统订餐需要客人到达饭店才能开始点餐，点完餐 之后，厨房才开始做，这一段时间被严重浪费，导致餐厅效率低下。本系统实现的主要目标是改进这一段时间的效率，虽然说现如今已经有很多可以提前点餐的系统，但他们的系统只是提供提前</w:t>
      </w:r>
      <w:proofErr w:type="gramStart"/>
      <w:r>
        <w:rPr>
          <w:rFonts w:ascii="华文楷体" w:eastAsia="华文楷体" w:hAnsi="华文楷体" w:hint="eastAsia"/>
        </w:rPr>
        <w:t>点餐这一项</w:t>
      </w:r>
      <w:proofErr w:type="gramEnd"/>
      <w:r>
        <w:rPr>
          <w:rFonts w:ascii="华文楷体" w:eastAsia="华文楷体" w:hAnsi="华文楷体" w:hint="eastAsia"/>
        </w:rPr>
        <w:t>服务而已，本系统的业务目标是实现用户开始之前的一系列服务，包括客户的点餐、选座、预付定金、厨房为客户准备菜品等。虽然说这样的服务存在一定的风险，但本系统提供一系列的约束措施来降低这些风险。</w:t>
      </w:r>
    </w:p>
    <w:p>
      <w:pPr>
        <w:pStyle w:val="2"/>
        <w:spacing w:after="100" w:line="360" w:lineRule="auto"/>
        <w:rPr>
          <w:rFonts w:ascii="宋体" w:eastAsia="宋体" w:hAnsi="宋体"/>
        </w:rPr>
      </w:pPr>
      <w:bookmarkStart w:id="81" w:name="_Toc467090892"/>
      <w:r>
        <w:rPr>
          <w:rFonts w:ascii="宋体" w:eastAsia="宋体" w:hAnsi="宋体" w:hint="eastAsia"/>
        </w:rPr>
        <w:t>3</w:t>
      </w:r>
      <w:r>
        <w:rPr>
          <w:rFonts w:ascii="宋体" w:eastAsia="宋体" w:hAnsi="宋体"/>
        </w:rPr>
        <w:t xml:space="preserve">.3   </w:t>
      </w:r>
      <w:r>
        <w:rPr>
          <w:rFonts w:ascii="宋体" w:eastAsia="宋体" w:hAnsi="宋体" w:hint="eastAsia"/>
        </w:rPr>
        <w:t>需求分析</w:t>
      </w:r>
      <w:bookmarkEnd w:id="81"/>
      <w:r>
        <w:rPr>
          <w:rFonts w:ascii="宋体" w:eastAsia="宋体" w:hAnsi="宋体" w:hint="eastAsia"/>
        </w:rPr>
        <w:t>阶段</w:t>
      </w:r>
    </w:p>
    <w:p>
      <w:pPr>
        <w:pStyle w:val="3"/>
        <w:spacing w:after="100" w:line="360" w:lineRule="auto"/>
        <w:rPr>
          <w:sz w:val="28"/>
          <w:szCs w:val="28"/>
        </w:rPr>
      </w:pPr>
      <w:r>
        <w:rPr>
          <w:rFonts w:hint="eastAsia"/>
          <w:sz w:val="28"/>
          <w:szCs w:val="28"/>
        </w:rPr>
        <w:t>3.</w:t>
      </w:r>
      <w:r>
        <w:rPr>
          <w:sz w:val="28"/>
          <w:szCs w:val="28"/>
        </w:rPr>
        <w:t>3</w:t>
      </w:r>
      <w:r>
        <w:rPr>
          <w:rFonts w:hint="eastAsia"/>
          <w:sz w:val="28"/>
          <w:szCs w:val="28"/>
        </w:rPr>
        <w:t>.</w:t>
      </w:r>
      <w:r>
        <w:rPr>
          <w:sz w:val="28"/>
          <w:szCs w:val="28"/>
        </w:rPr>
        <w:t xml:space="preserve">1  </w:t>
      </w:r>
      <w:r>
        <w:rPr>
          <w:rFonts w:hint="eastAsia"/>
          <w:sz w:val="28"/>
          <w:szCs w:val="28"/>
        </w:rPr>
        <w:t>定义需求</w:t>
      </w:r>
    </w:p>
    <w:p>
      <w:pPr>
        <w:rPr>
          <w:rFonts w:ascii="华文楷体" w:eastAsia="华文楷体" w:hAnsi="华文楷体"/>
        </w:rPr>
      </w:pPr>
      <w:r>
        <w:rPr>
          <w:rFonts w:ascii="华文楷体" w:eastAsia="华文楷体" w:hAnsi="华文楷体"/>
        </w:rPr>
        <w:t>根据餐厅订座点餐管理系统的基本需求，本系统需要完成的具体任务如下：</w:t>
      </w:r>
    </w:p>
    <w:p>
      <w:pPr>
        <w:ind w:firstLineChars="200" w:firstLine="480"/>
        <w:rPr>
          <w:rFonts w:ascii="华文楷体" w:eastAsia="华文楷体" w:hAnsi="华文楷体"/>
        </w:rPr>
      </w:pPr>
      <w:r>
        <w:rPr>
          <w:rFonts w:ascii="华文楷体" w:eastAsia="华文楷体" w:hAnsi="华文楷体" w:hint="eastAsia"/>
        </w:rPr>
        <w:t>1、</w:t>
      </w:r>
      <w:r>
        <w:rPr>
          <w:rFonts w:ascii="华文楷体" w:eastAsia="华文楷体" w:hAnsi="华文楷体"/>
        </w:rPr>
        <w:t>会员服务。用户需注册为会员后，才可进行订座点餐服务。每次点餐会赠送相应数量的会员积分，积分可以用于享受优惠。</w:t>
      </w:r>
    </w:p>
    <w:p>
      <w:pPr>
        <w:ind w:firstLineChars="200" w:firstLine="480"/>
        <w:rPr>
          <w:rFonts w:ascii="华文楷体" w:eastAsia="华文楷体" w:hAnsi="华文楷体"/>
        </w:rPr>
      </w:pPr>
      <w:r>
        <w:rPr>
          <w:rFonts w:ascii="华文楷体" w:eastAsia="华文楷体" w:hAnsi="华文楷体" w:hint="eastAsia"/>
        </w:rPr>
        <w:t>2、</w:t>
      </w:r>
      <w:r>
        <w:rPr>
          <w:rFonts w:ascii="华文楷体" w:eastAsia="华文楷体" w:hAnsi="华文楷体"/>
        </w:rPr>
        <w:t>订座排号。会员进入主页，可以输入用餐人数及用餐时间来订座，当该用餐时间没有空位时，自动进行排号。</w:t>
      </w:r>
    </w:p>
    <w:p>
      <w:pPr>
        <w:ind w:firstLineChars="200" w:firstLine="480"/>
        <w:rPr>
          <w:rFonts w:ascii="华文楷体" w:eastAsia="华文楷体" w:hAnsi="华文楷体"/>
        </w:rPr>
      </w:pPr>
      <w:r>
        <w:rPr>
          <w:rFonts w:ascii="华文楷体" w:eastAsia="华文楷体" w:hAnsi="华文楷体" w:hint="eastAsia"/>
        </w:rPr>
        <w:lastRenderedPageBreak/>
        <w:t>3、</w:t>
      </w:r>
      <w:r>
        <w:rPr>
          <w:rFonts w:ascii="华文楷体" w:eastAsia="华文楷体" w:hAnsi="华文楷体"/>
        </w:rPr>
        <w:t>在线点餐并付定金。会员操作完订座后，可以选择是否进行在线浏览菜单及菜品评价并点餐，点餐完成后需支付一定比例的定金。</w:t>
      </w:r>
    </w:p>
    <w:p>
      <w:pPr>
        <w:ind w:firstLineChars="200" w:firstLine="480"/>
        <w:rPr>
          <w:rFonts w:ascii="华文楷体" w:eastAsia="华文楷体" w:hAnsi="华文楷体"/>
        </w:rPr>
      </w:pPr>
      <w:r>
        <w:rPr>
          <w:rFonts w:ascii="华文楷体" w:eastAsia="华文楷体" w:hAnsi="华文楷体" w:hint="eastAsia"/>
        </w:rPr>
        <w:t>4、</w:t>
      </w:r>
      <w:r>
        <w:rPr>
          <w:rFonts w:ascii="华文楷体" w:eastAsia="华文楷体" w:hAnsi="华文楷体"/>
        </w:rPr>
        <w:t>菜品评价。用餐完毕后，会员可以对菜品进行评分。</w:t>
      </w:r>
    </w:p>
    <w:p>
      <w:pPr>
        <w:ind w:firstLineChars="200" w:firstLine="480"/>
        <w:rPr>
          <w:rFonts w:ascii="华文楷体" w:eastAsia="华文楷体" w:hAnsi="华文楷体"/>
        </w:rPr>
      </w:pPr>
      <w:r>
        <w:rPr>
          <w:rFonts w:ascii="华文楷体" w:eastAsia="华文楷体" w:hAnsi="华文楷体" w:hint="eastAsia"/>
        </w:rPr>
        <w:t>5、</w:t>
      </w:r>
      <w:r>
        <w:rPr>
          <w:rFonts w:ascii="华文楷体" w:eastAsia="华文楷体" w:hAnsi="华文楷体"/>
        </w:rPr>
        <w:t>菜品信息管理。后台管理员通过后台页面添加新菜品，查看已有的菜品评分后选择修改菜品信息或删除菜品。</w:t>
      </w:r>
    </w:p>
    <w:p>
      <w:pPr>
        <w:ind w:firstLineChars="200" w:firstLine="480"/>
        <w:rPr>
          <w:rFonts w:ascii="华文楷体" w:eastAsia="华文楷体" w:hAnsi="华文楷体"/>
        </w:rPr>
      </w:pPr>
      <w:r>
        <w:rPr>
          <w:rFonts w:ascii="华文楷体" w:eastAsia="华文楷体" w:hAnsi="华文楷体" w:hint="eastAsia"/>
        </w:rPr>
        <w:t>6、</w:t>
      </w:r>
      <w:r>
        <w:rPr>
          <w:rFonts w:ascii="华文楷体" w:eastAsia="华文楷体" w:hAnsi="华文楷体"/>
        </w:rPr>
        <w:t>会员信息管理。</w:t>
      </w:r>
    </w:p>
    <w:p>
      <w:pPr>
        <w:ind w:firstLineChars="200" w:firstLine="480"/>
        <w:rPr>
          <w:rFonts w:ascii="华文楷体" w:eastAsia="华文楷体" w:hAnsi="华文楷体"/>
        </w:rPr>
      </w:pPr>
      <w:r>
        <w:rPr>
          <w:rFonts w:ascii="华文楷体" w:eastAsia="华文楷体" w:hAnsi="华文楷体" w:hint="eastAsia"/>
        </w:rPr>
        <w:t>7、</w:t>
      </w:r>
      <w:r>
        <w:rPr>
          <w:rFonts w:ascii="华文楷体" w:eastAsia="华文楷体" w:hAnsi="华文楷体"/>
        </w:rPr>
        <w:t>订座处理。收到会员订座信息后，查看该时段是否有空位，有则返回订座成功的信息给会员，没有则进入排号并返回排号信息给会员。</w:t>
      </w:r>
    </w:p>
    <w:p>
      <w:pPr>
        <w:ind w:firstLineChars="200" w:firstLine="480"/>
        <w:rPr>
          <w:rFonts w:ascii="华文楷体" w:eastAsia="华文楷体" w:hAnsi="华文楷体"/>
        </w:rPr>
      </w:pPr>
      <w:r>
        <w:rPr>
          <w:rFonts w:ascii="华文楷体" w:eastAsia="华文楷体" w:hAnsi="华文楷体" w:hint="eastAsia"/>
        </w:rPr>
        <w:t>8、</w:t>
      </w:r>
      <w:r>
        <w:rPr>
          <w:rFonts w:ascii="华文楷体" w:eastAsia="华文楷体" w:hAnsi="华文楷体"/>
        </w:rPr>
        <w:t>订单处理。确认收到会员点餐清单和定金后，查看会员是否订座成功，成功则发送订单信息到厨房。</w:t>
      </w:r>
    </w:p>
    <w:p>
      <w:r>
        <w:rPr>
          <w:rFonts w:ascii="宋体" w:hAnsi="宋体" w:cs="宋体"/>
          <w:noProof/>
        </w:rPr>
        <w:drawing>
          <wp:inline distT="0" distB="0" distL="0" distR="0">
            <wp:extent cx="5274310" cy="3074670"/>
            <wp:effectExtent l="0" t="0" r="0" b="0"/>
            <wp:docPr id="3" name="图片 2" descr="说明: C:\Users\Administrator\Documents\Tencent Files\2113826067\Image\Group\2~QT7CSS0A2K99]53J(46I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C:\Users\Administrator\Documents\Tencent Files\2113826067\Image\Group\2~QT7CSS0A2K99]53J(46IA.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074670"/>
                    </a:xfrm>
                    <a:prstGeom prst="rect">
                      <a:avLst/>
                    </a:prstGeom>
                    <a:noFill/>
                    <a:ln>
                      <a:noFill/>
                    </a:ln>
                  </pic:spPr>
                </pic:pic>
              </a:graphicData>
            </a:graphic>
          </wp:inline>
        </w:drawing>
      </w:r>
    </w:p>
    <w:p/>
    <w:p>
      <w:pPr>
        <w:pStyle w:val="3"/>
        <w:spacing w:after="100" w:line="360" w:lineRule="auto"/>
        <w:rPr>
          <w:sz w:val="28"/>
          <w:szCs w:val="28"/>
        </w:rPr>
      </w:pPr>
      <w:bookmarkStart w:id="82" w:name="_Toc467090894"/>
      <w:r>
        <w:rPr>
          <w:rFonts w:hint="eastAsia"/>
          <w:sz w:val="28"/>
          <w:szCs w:val="28"/>
        </w:rPr>
        <w:lastRenderedPageBreak/>
        <w:t>3.</w:t>
      </w:r>
      <w:r>
        <w:rPr>
          <w:sz w:val="28"/>
          <w:szCs w:val="28"/>
        </w:rPr>
        <w:t>3</w:t>
      </w:r>
      <w:r>
        <w:rPr>
          <w:rFonts w:hint="eastAsia"/>
          <w:sz w:val="28"/>
          <w:szCs w:val="28"/>
        </w:rPr>
        <w:t>.</w:t>
      </w:r>
      <w:r>
        <w:rPr>
          <w:sz w:val="28"/>
          <w:szCs w:val="28"/>
        </w:rPr>
        <w:t>2</w:t>
      </w:r>
      <w:r>
        <w:rPr>
          <w:rFonts w:hint="eastAsia"/>
          <w:sz w:val="28"/>
          <w:szCs w:val="28"/>
        </w:rPr>
        <w:t xml:space="preserve">  </w:t>
      </w:r>
      <w:bookmarkEnd w:id="82"/>
      <w:r>
        <w:rPr>
          <w:rFonts w:hint="eastAsia"/>
          <w:sz w:val="28"/>
          <w:szCs w:val="28"/>
        </w:rPr>
        <w:t>用例模型</w:t>
      </w:r>
    </w:p>
    <w:p>
      <w:pPr>
        <w:jc w:val="center"/>
        <w:rPr>
          <w:rFonts w:ascii="华文楷体" w:eastAsia="华文楷体" w:hAnsi="华文楷体"/>
        </w:rPr>
      </w:pPr>
      <w:r>
        <w:rPr>
          <w:noProof/>
        </w:rPr>
        <w:drawing>
          <wp:inline distT="0" distB="0" distL="0" distR="0">
            <wp:extent cx="5229225" cy="5886450"/>
            <wp:effectExtent l="0" t="0" r="9525" b="0"/>
            <wp:docPr id="9" name="图片 9"/>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20">
                      <a:extLst>
                        <a:ext uri="{28A0092B-C50C-407E-A947-70E740481C1C}">
                          <a14:useLocalDpi xmlns:a14="http://schemas.microsoft.com/office/drawing/2010/main" val="0"/>
                        </a:ext>
                      </a:extLst>
                    </a:blip>
                    <a:stretch>
                      <a:fillRect/>
                    </a:stretch>
                  </pic:blipFill>
                  <pic:spPr bwMode="auto">
                    <a:xfrm>
                      <a:off x="0" y="0"/>
                      <a:ext cx="5229225" cy="5886450"/>
                    </a:xfrm>
                    <a:prstGeom prst="rect">
                      <a:avLst/>
                    </a:prstGeom>
                    <a:noFill/>
                    <a:ln>
                      <a:noFill/>
                    </a:ln>
                  </pic:spPr>
                </pic:pic>
              </a:graphicData>
            </a:graphic>
          </wp:inline>
        </w:drawing>
      </w:r>
      <w:r>
        <w:rPr>
          <w:rFonts w:ascii="华文楷体" w:eastAsia="华文楷体" w:hAnsi="华文楷体" w:hint="eastAsia"/>
        </w:rPr>
        <w:t>图3-1 用户用例图</w:t>
      </w:r>
    </w:p>
    <w:p>
      <w:pPr>
        <w:rPr>
          <w:noProof/>
        </w:rPr>
      </w:pPr>
    </w:p>
    <w:p>
      <w:pPr>
        <w:rPr>
          <w:noProof/>
        </w:rPr>
      </w:pPr>
    </w:p>
    <w:p>
      <w:pPr>
        <w:spacing w:afterLines="100" w:after="240"/>
        <w:ind w:firstLineChars="200" w:firstLine="480"/>
        <w:jc w:val="both"/>
        <w:rPr>
          <w:rFonts w:ascii="华文楷体" w:eastAsia="华文楷体" w:hAnsi="华文楷体"/>
        </w:rPr>
      </w:pPr>
      <w:r>
        <w:rPr>
          <w:rFonts w:ascii="华文楷体" w:eastAsia="华文楷体" w:hAnsi="华文楷体" w:hint="eastAsia"/>
        </w:rPr>
        <w:t>图</w:t>
      </w:r>
      <w:r>
        <w:rPr>
          <w:rFonts w:ascii="华文楷体" w:eastAsia="华文楷体" w:hAnsi="华文楷体"/>
        </w:rPr>
        <w:t>3-1</w:t>
      </w:r>
      <w:r>
        <w:rPr>
          <w:rFonts w:ascii="华文楷体" w:eastAsia="华文楷体" w:hAnsi="华文楷体" w:hint="eastAsia"/>
        </w:rPr>
        <w:t>中描述了用户在使用在线选作点餐系统进行时所拥有的权限。我们都知道在订单管理下可以设置两个部分，一个是管理员权限，另一个是用户权限。游客可以预览菜品，在有订座需求的情况下可注册成为会员进行进一步的选座点餐。会员可以对自己的信息进行添加、删除、修改三项基本权限，用户可以根据自己的不同需求进行操作来完善个人信息。结合在线选座点餐的实际情况，系统在订单业务层面赋予了用户网络订餐和店铺评价两个功能。用户在线选定合适座位后可以浏览菜品进行点餐。在订单完成后可以对店铺或具体菜品进行评价。</w:t>
      </w:r>
    </w:p>
    <w:p>
      <w:pPr>
        <w:rPr>
          <w:noProof/>
        </w:rPr>
      </w:pPr>
      <w:r>
        <w:rPr>
          <w:noProof/>
        </w:rPr>
        <w:lastRenderedPageBreak/>
        <w:t xml:space="preserve"> </w:t>
      </w:r>
      <w:r>
        <w:rPr>
          <w:noProof/>
        </w:rPr>
        <w:drawing>
          <wp:inline distT="0" distB="0" distL="0" distR="0">
            <wp:extent cx="4723765" cy="7105650"/>
            <wp:effectExtent l="0" t="0" r="635" b="0"/>
            <wp:docPr id="52" name="图片 52" descr="C:\Users\Administrator\Documents\Tencent Files\854662693\FileRecv\管理员用例图1124.jpg"/>
            <wp:cNvGraphicFramePr/>
            <a:graphic xmlns:a="http://schemas.openxmlformats.org/drawingml/2006/main">
              <a:graphicData uri="http://schemas.openxmlformats.org/drawingml/2006/picture">
                <pic:pic xmlns:pic="http://schemas.openxmlformats.org/drawingml/2006/picture">
                  <pic:nvPicPr>
                    <pic:cNvPr id="9" name="图片 9" descr="C:\Users\Administrator\Documents\Tencent Files\854662693\FileRecv\管理员用例图1124.jpg"/>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3765" cy="7105650"/>
                    </a:xfrm>
                    <a:prstGeom prst="rect">
                      <a:avLst/>
                    </a:prstGeom>
                    <a:noFill/>
                    <a:ln>
                      <a:noFill/>
                    </a:ln>
                  </pic:spPr>
                </pic:pic>
              </a:graphicData>
            </a:graphic>
          </wp:inline>
        </w:drawing>
      </w:r>
    </w:p>
    <w:p>
      <w:pPr>
        <w:spacing w:afterLines="100" w:after="240"/>
        <w:jc w:val="center"/>
        <w:rPr>
          <w:rFonts w:ascii="华文楷体" w:eastAsia="华文楷体" w:hAnsi="华文楷体"/>
        </w:rPr>
      </w:pPr>
      <w:r>
        <w:rPr>
          <w:rFonts w:ascii="华文楷体" w:eastAsia="华文楷体" w:hAnsi="华文楷体" w:hint="eastAsia"/>
        </w:rPr>
        <w:t>图3-2 管理员用例图</w:t>
      </w:r>
    </w:p>
    <w:p>
      <w:pPr>
        <w:spacing w:afterLines="100" w:after="240"/>
        <w:ind w:firstLineChars="200" w:firstLine="480"/>
        <w:jc w:val="both"/>
        <w:rPr>
          <w:rFonts w:ascii="华文楷体" w:eastAsia="华文楷体" w:hAnsi="华文楷体"/>
        </w:rPr>
      </w:pPr>
      <w:r>
        <w:rPr>
          <w:rFonts w:ascii="华文楷体" w:eastAsia="华文楷体" w:hAnsi="华文楷体" w:hint="eastAsia"/>
        </w:rPr>
        <w:t>图</w:t>
      </w:r>
      <w:r>
        <w:rPr>
          <w:rFonts w:ascii="华文楷体" w:eastAsia="华文楷体" w:hAnsi="华文楷体"/>
        </w:rPr>
        <w:t>3-2</w:t>
      </w:r>
      <w:r>
        <w:rPr>
          <w:rFonts w:ascii="华文楷体" w:eastAsia="华文楷体" w:hAnsi="华文楷体" w:hint="eastAsia"/>
        </w:rPr>
        <w:t>描述了</w:t>
      </w:r>
      <w:proofErr w:type="gramStart"/>
      <w:r>
        <w:rPr>
          <w:rFonts w:ascii="华文楷体" w:eastAsia="华文楷体" w:hAnsi="华文楷体" w:hint="eastAsia"/>
        </w:rPr>
        <w:t>选座点餐系统</w:t>
      </w:r>
      <w:proofErr w:type="gramEnd"/>
      <w:r>
        <w:rPr>
          <w:rFonts w:ascii="华文楷体" w:eastAsia="华文楷体" w:hAnsi="华文楷体" w:hint="eastAsia"/>
        </w:rPr>
        <w:t>管理员在系统中所具备的权限。超级管理员拥有最大权限，可以对所有管理员进行添加删除修改。普通管理员可以添加、删除、修改自己的信息。就订单业务层面而言，管理员的权限包括三大块：菜品管理、会员管理。首先管理员要在餐厅网站上发布菜</w:t>
      </w:r>
      <w:proofErr w:type="gramStart"/>
      <w:r>
        <w:rPr>
          <w:rFonts w:ascii="华文楷体" w:eastAsia="华文楷体" w:hAnsi="华文楷体" w:hint="eastAsia"/>
        </w:rPr>
        <w:t>品信息</w:t>
      </w:r>
      <w:proofErr w:type="gramEnd"/>
      <w:r>
        <w:rPr>
          <w:rFonts w:ascii="华文楷体" w:eastAsia="华文楷体" w:hAnsi="华文楷体" w:hint="eastAsia"/>
        </w:rPr>
        <w:t>供用户浏览，还可以修改、删除菜品信息的操作。对于注册会员可以进行用户信息添加、修改、删除操作。订单管理方面，管理员当然也具有查询已选座位的权限。</w:t>
      </w:r>
    </w:p>
    <w:p>
      <w:pPr>
        <w:pStyle w:val="3"/>
        <w:spacing w:after="100" w:line="360" w:lineRule="auto"/>
        <w:rPr>
          <w:sz w:val="28"/>
          <w:szCs w:val="28"/>
        </w:rPr>
      </w:pPr>
      <w:r>
        <w:rPr>
          <w:sz w:val="28"/>
          <w:szCs w:val="28"/>
        </w:rPr>
        <w:lastRenderedPageBreak/>
        <w:t xml:space="preserve">3.3.3  </w:t>
      </w:r>
      <w:r>
        <w:rPr>
          <w:rFonts w:hint="eastAsia"/>
          <w:sz w:val="28"/>
          <w:szCs w:val="28"/>
        </w:rPr>
        <w:t>用例描述</w:t>
      </w:r>
    </w:p>
    <w:p>
      <w:pPr>
        <w:spacing w:line="360" w:lineRule="auto"/>
        <w:rPr>
          <w:b/>
        </w:rPr>
      </w:pPr>
      <w:r>
        <w:rPr>
          <w:rFonts w:hint="eastAsia"/>
          <w:b/>
        </w:rPr>
        <w:t>一、用户</w:t>
      </w:r>
    </w:p>
    <w:p>
      <w:pPr>
        <w:spacing w:line="360" w:lineRule="auto"/>
        <w:rPr>
          <w:b/>
          <w:sz w:val="22"/>
        </w:rPr>
      </w:pPr>
      <w:r>
        <w:rPr>
          <w:b/>
          <w:sz w:val="22"/>
        </w:rPr>
        <w:t>1</w:t>
      </w:r>
      <w:r>
        <w:rPr>
          <w:rFonts w:hint="eastAsia"/>
          <w:b/>
          <w:sz w:val="22"/>
        </w:rPr>
        <w:t>、游客注册</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6492"/>
      </w:tblGrid>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用例名称：</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游客注册</w:t>
            </w:r>
          </w:p>
        </w:tc>
      </w:tr>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 xml:space="preserve">简要说明：                                                                                                                                                                                                                                                                                                                                                                                                                                                                                                                                                                                                                                                                                                                                                                                                                                                                                                                                                                                                                                                          </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游客注册成为在线</w:t>
            </w:r>
            <w:proofErr w:type="gramStart"/>
            <w:r>
              <w:rPr>
                <w:rFonts w:ascii="宋体" w:hAnsi="宋体" w:hint="eastAsia"/>
                <w:kern w:val="2"/>
                <w:sz w:val="22"/>
              </w:rPr>
              <w:t>选座点餐系统</w:t>
            </w:r>
            <w:proofErr w:type="gramEnd"/>
            <w:r>
              <w:rPr>
                <w:rFonts w:ascii="宋体" w:hAnsi="宋体" w:hint="eastAsia"/>
                <w:kern w:val="2"/>
                <w:sz w:val="22"/>
              </w:rPr>
              <w:t>的会员</w:t>
            </w:r>
          </w:p>
        </w:tc>
      </w:tr>
      <w:tr>
        <w:tc>
          <w:tcPr>
            <w:tcW w:w="1872" w:type="dxa"/>
            <w:tcBorders>
              <w:top w:val="single" w:sz="4" w:space="0" w:color="auto"/>
              <w:left w:val="single" w:sz="4" w:space="0" w:color="auto"/>
              <w:bottom w:val="single" w:sz="4" w:space="0" w:color="auto"/>
              <w:right w:val="single" w:sz="4" w:space="0" w:color="auto"/>
            </w:tcBorders>
            <w:hideMark/>
          </w:tcPr>
          <w:p>
            <w:pPr>
              <w:widowControl w:val="0"/>
              <w:tabs>
                <w:tab w:val="right" w:pos="1764"/>
              </w:tabs>
              <w:spacing w:line="360" w:lineRule="auto"/>
              <w:jc w:val="both"/>
              <w:rPr>
                <w:rFonts w:ascii="宋体" w:hAnsi="宋体"/>
                <w:kern w:val="2"/>
                <w:sz w:val="22"/>
              </w:rPr>
            </w:pPr>
            <w:r>
              <w:rPr>
                <w:rFonts w:ascii="宋体" w:hAnsi="宋体" w:hint="eastAsia"/>
                <w:kern w:val="2"/>
                <w:sz w:val="22"/>
              </w:rPr>
              <w:t>前置条件：</w:t>
            </w:r>
            <w:r>
              <w:rPr>
                <w:rFonts w:ascii="宋体" w:hAnsi="宋体" w:hint="eastAsia"/>
                <w:kern w:val="2"/>
                <w:sz w:val="22"/>
              </w:rPr>
              <w:tab/>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游客已打开在线</w:t>
            </w:r>
            <w:proofErr w:type="gramStart"/>
            <w:r>
              <w:rPr>
                <w:rFonts w:ascii="宋体" w:hAnsi="宋体" w:hint="eastAsia"/>
                <w:kern w:val="2"/>
                <w:sz w:val="22"/>
              </w:rPr>
              <w:t>选座点餐系统</w:t>
            </w:r>
            <w:proofErr w:type="gramEnd"/>
            <w:r>
              <w:rPr>
                <w:rFonts w:ascii="宋体" w:hAnsi="宋体" w:hint="eastAsia"/>
                <w:kern w:val="2"/>
                <w:sz w:val="22"/>
              </w:rPr>
              <w:t>的页面</w:t>
            </w:r>
          </w:p>
        </w:tc>
      </w:tr>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基本事件流：</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kern w:val="2"/>
                <w:sz w:val="22"/>
              </w:rPr>
              <w:t>1</w:t>
            </w:r>
            <w:r>
              <w:rPr>
                <w:rFonts w:ascii="宋体" w:hAnsi="宋体" w:hint="eastAsia"/>
                <w:kern w:val="2"/>
                <w:sz w:val="22"/>
              </w:rPr>
              <w:t>.游客打开注册页面。</w:t>
            </w:r>
          </w:p>
          <w:p>
            <w:pPr>
              <w:widowControl w:val="0"/>
              <w:spacing w:line="360" w:lineRule="auto"/>
              <w:jc w:val="both"/>
              <w:rPr>
                <w:rFonts w:ascii="宋体" w:hAnsi="宋体" w:hint="eastAsia"/>
                <w:kern w:val="2"/>
                <w:sz w:val="22"/>
              </w:rPr>
            </w:pPr>
            <w:r>
              <w:rPr>
                <w:kern w:val="2"/>
                <w:sz w:val="22"/>
              </w:rPr>
              <w:t>2</w:t>
            </w:r>
            <w:r>
              <w:rPr>
                <w:rFonts w:ascii="宋体" w:hAnsi="宋体" w:hint="eastAsia"/>
                <w:kern w:val="2"/>
                <w:sz w:val="22"/>
              </w:rPr>
              <w:t>.游客输入用户名、密码、再次输入密码。</w:t>
            </w:r>
          </w:p>
          <w:p>
            <w:pPr>
              <w:widowControl w:val="0"/>
              <w:spacing w:line="360" w:lineRule="auto"/>
              <w:jc w:val="both"/>
              <w:rPr>
                <w:rFonts w:ascii="宋体" w:hAnsi="宋体" w:hint="eastAsia"/>
                <w:kern w:val="2"/>
                <w:sz w:val="22"/>
              </w:rPr>
            </w:pPr>
            <w:r>
              <w:rPr>
                <w:kern w:val="2"/>
                <w:sz w:val="22"/>
              </w:rPr>
              <w:t>3</w:t>
            </w:r>
            <w:r>
              <w:rPr>
                <w:rFonts w:ascii="宋体" w:hAnsi="宋体" w:hint="eastAsia"/>
                <w:kern w:val="2"/>
                <w:sz w:val="22"/>
              </w:rPr>
              <w:t>.单击“提交”按钮。</w:t>
            </w:r>
          </w:p>
          <w:p>
            <w:pPr>
              <w:widowControl w:val="0"/>
              <w:spacing w:line="360" w:lineRule="auto"/>
              <w:jc w:val="both"/>
              <w:rPr>
                <w:rFonts w:ascii="宋体" w:hAnsi="宋体"/>
                <w:kern w:val="2"/>
                <w:sz w:val="22"/>
              </w:rPr>
            </w:pPr>
            <w:r>
              <w:rPr>
                <w:kern w:val="2"/>
                <w:sz w:val="22"/>
              </w:rPr>
              <w:t>4</w:t>
            </w:r>
            <w:r>
              <w:rPr>
                <w:rFonts w:ascii="宋体" w:hAnsi="宋体" w:hint="eastAsia"/>
                <w:kern w:val="2"/>
                <w:sz w:val="22"/>
              </w:rPr>
              <w:t>.系统将验证登录用户名的有效性和重复性、两次输入密码的正确性，如果都正确显示“注册成功”，反之提示重新输入。</w:t>
            </w:r>
          </w:p>
        </w:tc>
      </w:tr>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其他事件流：</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游客在执行基本事件流时点击“取消注册”，则退出注册页面返回售票系统主页面。</w:t>
            </w:r>
          </w:p>
        </w:tc>
      </w:tr>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异常事件流：</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系统注册时出现系统故障，例如网络故障，服务器故障，系统弹出系统异常页面，提示注册失败。</w:t>
            </w:r>
          </w:p>
        </w:tc>
      </w:tr>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后置条件：</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无</w:t>
            </w:r>
          </w:p>
        </w:tc>
      </w:tr>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未解决问题：</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无</w:t>
            </w:r>
          </w:p>
        </w:tc>
      </w:tr>
    </w:tbl>
    <w:p>
      <w:pPr>
        <w:spacing w:line="360" w:lineRule="auto"/>
        <w:rPr>
          <w:b/>
          <w:sz w:val="22"/>
        </w:rPr>
      </w:pPr>
    </w:p>
    <w:p>
      <w:pPr>
        <w:spacing w:line="360" w:lineRule="auto"/>
        <w:rPr>
          <w:rFonts w:ascii="宋体" w:hAnsi="宋体"/>
          <w:b/>
          <w:sz w:val="22"/>
        </w:rPr>
      </w:pPr>
      <w:r>
        <w:rPr>
          <w:b/>
          <w:sz w:val="22"/>
        </w:rPr>
        <w:t>2</w:t>
      </w:r>
      <w:r>
        <w:rPr>
          <w:rFonts w:ascii="宋体" w:hAnsi="宋体" w:hint="eastAsia"/>
          <w:b/>
          <w:sz w:val="22"/>
        </w:rPr>
        <w:t>、会员登录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6492"/>
      </w:tblGrid>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用例名称：</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会员登录</w:t>
            </w:r>
          </w:p>
        </w:tc>
      </w:tr>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 xml:space="preserve">简要说明：                                                                                                                                                                                                                                                                                                                                                                                                                                                                                                                                                                                                                                                                                                                                                                                                                                                                                                                                                                                                                                                          </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会员登录在线</w:t>
            </w:r>
            <w:proofErr w:type="gramStart"/>
            <w:r>
              <w:rPr>
                <w:rFonts w:ascii="宋体" w:hAnsi="宋体" w:hint="eastAsia"/>
                <w:kern w:val="2"/>
                <w:sz w:val="22"/>
              </w:rPr>
              <w:t>选座点餐系统</w:t>
            </w:r>
            <w:proofErr w:type="gramEnd"/>
          </w:p>
        </w:tc>
      </w:tr>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前置条件：</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用户已注册</w:t>
            </w:r>
          </w:p>
        </w:tc>
      </w:tr>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基本事件流：</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kern w:val="2"/>
                <w:sz w:val="22"/>
              </w:rPr>
              <w:t>1</w:t>
            </w:r>
            <w:r>
              <w:rPr>
                <w:rFonts w:ascii="宋体" w:hAnsi="宋体" w:hint="eastAsia"/>
                <w:kern w:val="2"/>
                <w:sz w:val="22"/>
              </w:rPr>
              <w:t>. 会员请求进入在线</w:t>
            </w:r>
            <w:proofErr w:type="gramStart"/>
            <w:r>
              <w:rPr>
                <w:rFonts w:ascii="宋体" w:hAnsi="宋体" w:hint="eastAsia"/>
                <w:kern w:val="2"/>
                <w:sz w:val="22"/>
              </w:rPr>
              <w:t>选座点</w:t>
            </w:r>
            <w:proofErr w:type="gramEnd"/>
            <w:r>
              <w:rPr>
                <w:rFonts w:ascii="宋体" w:hAnsi="宋体" w:hint="eastAsia"/>
                <w:kern w:val="2"/>
                <w:sz w:val="22"/>
              </w:rPr>
              <w:t>餐系统。</w:t>
            </w:r>
          </w:p>
          <w:p>
            <w:pPr>
              <w:widowControl w:val="0"/>
              <w:spacing w:line="360" w:lineRule="auto"/>
              <w:jc w:val="both"/>
              <w:rPr>
                <w:rFonts w:ascii="宋体" w:hAnsi="宋体" w:hint="eastAsia"/>
                <w:kern w:val="2"/>
                <w:sz w:val="22"/>
              </w:rPr>
            </w:pPr>
            <w:r>
              <w:rPr>
                <w:kern w:val="2"/>
                <w:sz w:val="22"/>
              </w:rPr>
              <w:t>2</w:t>
            </w:r>
            <w:r>
              <w:rPr>
                <w:rFonts w:ascii="宋体" w:hAnsi="宋体" w:hint="eastAsia"/>
                <w:kern w:val="2"/>
                <w:sz w:val="22"/>
              </w:rPr>
              <w:t>. 会员打开登陆页面</w:t>
            </w:r>
          </w:p>
          <w:p>
            <w:pPr>
              <w:widowControl w:val="0"/>
              <w:spacing w:line="360" w:lineRule="auto"/>
              <w:jc w:val="both"/>
              <w:rPr>
                <w:rFonts w:ascii="宋体" w:hAnsi="宋体" w:hint="eastAsia"/>
                <w:kern w:val="2"/>
                <w:sz w:val="22"/>
              </w:rPr>
            </w:pPr>
            <w:r>
              <w:rPr>
                <w:kern w:val="2"/>
                <w:sz w:val="22"/>
              </w:rPr>
              <w:t>3</w:t>
            </w:r>
            <w:r>
              <w:rPr>
                <w:rFonts w:ascii="宋体" w:hAnsi="宋体" w:hint="eastAsia"/>
                <w:kern w:val="2"/>
                <w:sz w:val="22"/>
              </w:rPr>
              <w:t>. 用户输入用户名、密码，单击“登录”按钮。</w:t>
            </w:r>
          </w:p>
          <w:p>
            <w:pPr>
              <w:widowControl w:val="0"/>
              <w:spacing w:line="360" w:lineRule="auto"/>
              <w:jc w:val="both"/>
              <w:rPr>
                <w:rFonts w:ascii="宋体" w:hAnsi="宋体"/>
                <w:kern w:val="2"/>
                <w:sz w:val="22"/>
              </w:rPr>
            </w:pPr>
            <w:r>
              <w:rPr>
                <w:kern w:val="2"/>
                <w:sz w:val="22"/>
              </w:rPr>
              <w:t>4</w:t>
            </w:r>
            <w:r>
              <w:rPr>
                <w:rFonts w:ascii="宋体" w:hAnsi="宋体" w:hint="eastAsia"/>
                <w:kern w:val="2"/>
                <w:sz w:val="22"/>
              </w:rPr>
              <w:t>. 系统将验证登录用户名和密码的正确性，如果都正确则进入在线</w:t>
            </w:r>
            <w:proofErr w:type="gramStart"/>
            <w:r>
              <w:rPr>
                <w:rFonts w:ascii="宋体" w:hAnsi="宋体" w:hint="eastAsia"/>
                <w:kern w:val="2"/>
                <w:sz w:val="22"/>
              </w:rPr>
              <w:t>选座点</w:t>
            </w:r>
            <w:proofErr w:type="gramEnd"/>
            <w:r>
              <w:rPr>
                <w:rFonts w:ascii="宋体" w:hAnsi="宋体" w:hint="eastAsia"/>
                <w:kern w:val="2"/>
                <w:sz w:val="22"/>
              </w:rPr>
              <w:t>餐系统，反之提示重新输入。</w:t>
            </w:r>
          </w:p>
        </w:tc>
      </w:tr>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其他事件流：</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会员在执行基本事件流时点击“忘记密码”，则跳转到找回密码页面。</w:t>
            </w:r>
          </w:p>
        </w:tc>
      </w:tr>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异常事件流：</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系统登录时出现系统故障，例如网络故障，服务器故障，系统弹出系统异常页面，提示会员登录失败。</w:t>
            </w:r>
          </w:p>
        </w:tc>
      </w:tr>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后置条件：</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无</w:t>
            </w:r>
          </w:p>
        </w:tc>
      </w:tr>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lastRenderedPageBreak/>
              <w:t>未解决问题：</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无</w:t>
            </w:r>
          </w:p>
        </w:tc>
      </w:tr>
    </w:tbl>
    <w:p>
      <w:pPr>
        <w:spacing w:line="360" w:lineRule="auto"/>
        <w:rPr>
          <w:rFonts w:hint="eastAsia"/>
        </w:rPr>
      </w:pPr>
    </w:p>
    <w:p>
      <w:pPr>
        <w:spacing w:line="360" w:lineRule="auto"/>
        <w:rPr>
          <w:rFonts w:ascii="宋体" w:hAnsi="宋体"/>
          <w:b/>
          <w:sz w:val="22"/>
        </w:rPr>
      </w:pPr>
      <w:r>
        <w:rPr>
          <w:b/>
          <w:sz w:val="22"/>
        </w:rPr>
        <w:t>3</w:t>
      </w:r>
      <w:r>
        <w:rPr>
          <w:rFonts w:ascii="宋体" w:hAnsi="宋体" w:hint="eastAsia"/>
          <w:b/>
          <w:sz w:val="22"/>
        </w:rPr>
        <w:t>、个人信息管理</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6492"/>
      </w:tblGrid>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用例名称：</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个人信息管理</w:t>
            </w:r>
          </w:p>
        </w:tc>
      </w:tr>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 xml:space="preserve">简要说明：                                                                                                                                                                                                                                                                                                                                                                                                                                                                                                                                                                                                                                                                                                                                                                                                                                                                                                                                                                                                                                                          </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用来维护会员的相关信息：用户名和密码等</w:t>
            </w:r>
          </w:p>
        </w:tc>
      </w:tr>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前置条件：</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用户已登录</w:t>
            </w:r>
          </w:p>
        </w:tc>
      </w:tr>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基本事件流：</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kern w:val="2"/>
                <w:sz w:val="22"/>
              </w:rPr>
              <w:t>1</w:t>
            </w:r>
            <w:r>
              <w:rPr>
                <w:rFonts w:ascii="宋体" w:hAnsi="宋体" w:hint="eastAsia"/>
                <w:kern w:val="2"/>
                <w:sz w:val="22"/>
              </w:rPr>
              <w:t>. 会员打开个人信息管理页面</w:t>
            </w:r>
          </w:p>
          <w:p>
            <w:pPr>
              <w:widowControl w:val="0"/>
              <w:spacing w:line="360" w:lineRule="auto"/>
              <w:jc w:val="both"/>
              <w:rPr>
                <w:rFonts w:ascii="宋体" w:hAnsi="宋体" w:hint="eastAsia"/>
                <w:kern w:val="2"/>
                <w:sz w:val="22"/>
              </w:rPr>
            </w:pPr>
            <w:r>
              <w:rPr>
                <w:kern w:val="2"/>
                <w:sz w:val="22"/>
              </w:rPr>
              <w:t>2</w:t>
            </w:r>
            <w:r>
              <w:rPr>
                <w:rFonts w:ascii="宋体" w:hAnsi="宋体" w:hint="eastAsia"/>
                <w:kern w:val="2"/>
                <w:sz w:val="22"/>
              </w:rPr>
              <w:t>. 会员分别单击“添加” 、“修改” 、“删除” 按钮，对个人信息进行相应操作的管理，单击提交按钮。</w:t>
            </w:r>
          </w:p>
          <w:p>
            <w:pPr>
              <w:widowControl w:val="0"/>
              <w:spacing w:line="360" w:lineRule="auto"/>
              <w:jc w:val="both"/>
              <w:rPr>
                <w:rFonts w:ascii="宋体" w:hAnsi="宋体"/>
                <w:kern w:val="2"/>
                <w:sz w:val="22"/>
              </w:rPr>
            </w:pPr>
            <w:r>
              <w:rPr>
                <w:kern w:val="2"/>
                <w:sz w:val="22"/>
              </w:rPr>
              <w:t>3</w:t>
            </w:r>
            <w:r>
              <w:rPr>
                <w:rFonts w:ascii="宋体" w:hAnsi="宋体" w:hint="eastAsia"/>
                <w:kern w:val="2"/>
                <w:sz w:val="22"/>
              </w:rPr>
              <w:t>. 系统更新最新的会员信息。</w:t>
            </w:r>
          </w:p>
        </w:tc>
      </w:tr>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其他事件流：</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用户在执行基本事件流时点击“返回”，则返回到上一次最新保存的个人信息管理页面。</w:t>
            </w:r>
          </w:p>
        </w:tc>
      </w:tr>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异常事件流：</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系统登录时出现系统故障，例如网络故障，服务器故障，系统弹出系统异常页面，提示会员登录失败。</w:t>
            </w:r>
          </w:p>
        </w:tc>
      </w:tr>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后置条件：</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无</w:t>
            </w:r>
          </w:p>
        </w:tc>
      </w:tr>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未解决问题：</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无</w:t>
            </w:r>
          </w:p>
        </w:tc>
      </w:tr>
    </w:tbl>
    <w:p>
      <w:pPr>
        <w:spacing w:line="360" w:lineRule="auto"/>
      </w:pPr>
    </w:p>
    <w:p>
      <w:pPr>
        <w:spacing w:line="360" w:lineRule="auto"/>
        <w:rPr>
          <w:rFonts w:ascii="宋体" w:hAnsi="宋体"/>
          <w:b/>
          <w:sz w:val="22"/>
        </w:rPr>
      </w:pPr>
      <w:r>
        <w:rPr>
          <w:b/>
          <w:sz w:val="22"/>
        </w:rPr>
        <w:t>4</w:t>
      </w:r>
      <w:r>
        <w:rPr>
          <w:rFonts w:ascii="宋体" w:hAnsi="宋体" w:hint="eastAsia"/>
          <w:b/>
          <w:sz w:val="22"/>
        </w:rPr>
        <w:t>、网络订餐</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6492"/>
      </w:tblGrid>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用例名称：</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网络订餐</w:t>
            </w:r>
          </w:p>
        </w:tc>
      </w:tr>
      <w:tr>
        <w:trPr>
          <w:trHeight w:val="1977"/>
        </w:trP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 xml:space="preserve">简要说明：                                                                                                                                                                                                                                                                                                                                                                                                                                                                                                                                                                                                                                                                                                                                                                                                                                                                                                                                                                                                                                                          </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产生原因：会员对网络订餐的需求</w:t>
            </w:r>
          </w:p>
          <w:p>
            <w:pPr>
              <w:widowControl w:val="0"/>
              <w:spacing w:line="360" w:lineRule="auto"/>
              <w:jc w:val="both"/>
              <w:rPr>
                <w:rFonts w:ascii="宋体" w:hAnsi="宋体" w:hint="eastAsia"/>
                <w:kern w:val="2"/>
                <w:sz w:val="22"/>
              </w:rPr>
            </w:pPr>
            <w:r>
              <w:rPr>
                <w:rFonts w:ascii="宋体" w:hAnsi="宋体" w:hint="eastAsia"/>
                <w:kern w:val="2"/>
                <w:sz w:val="22"/>
              </w:rPr>
              <w:t>大概过程：会员登录</w:t>
            </w:r>
            <w:proofErr w:type="gramStart"/>
            <w:r>
              <w:rPr>
                <w:rFonts w:ascii="宋体" w:hAnsi="宋体" w:hint="eastAsia"/>
                <w:kern w:val="2"/>
                <w:sz w:val="22"/>
              </w:rPr>
              <w:t>在线选座订餐</w:t>
            </w:r>
            <w:proofErr w:type="gramEnd"/>
            <w:r>
              <w:rPr>
                <w:rFonts w:ascii="宋体" w:hAnsi="宋体" w:hint="eastAsia"/>
                <w:kern w:val="2"/>
                <w:sz w:val="22"/>
              </w:rPr>
              <w:t>系统，根据自身需预订就餐座位（包括人数、时间）、浏览并选择菜品，支付部分定金（全部金额的50%），生成订单。</w:t>
            </w:r>
          </w:p>
          <w:p>
            <w:pPr>
              <w:widowControl w:val="0"/>
              <w:spacing w:line="360" w:lineRule="auto"/>
              <w:jc w:val="both"/>
              <w:rPr>
                <w:rFonts w:ascii="宋体" w:hAnsi="宋体"/>
                <w:kern w:val="2"/>
                <w:sz w:val="22"/>
              </w:rPr>
            </w:pPr>
            <w:r>
              <w:rPr>
                <w:rFonts w:ascii="宋体" w:hAnsi="宋体" w:hint="eastAsia"/>
                <w:kern w:val="2"/>
                <w:sz w:val="22"/>
              </w:rPr>
              <w:t>输出结果：登录系统后，会员根据自身需求预定座位，选择需要就餐的菜品，生成订单。</w:t>
            </w:r>
          </w:p>
        </w:tc>
      </w:tr>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优先级别：</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高</w:t>
            </w:r>
          </w:p>
        </w:tc>
      </w:tr>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前置条件：</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会员对网络订餐有需求</w:t>
            </w:r>
          </w:p>
        </w:tc>
      </w:tr>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基本事件流：</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会员注册并成功登录。</w:t>
            </w:r>
          </w:p>
          <w:p>
            <w:pPr>
              <w:widowControl w:val="0"/>
              <w:spacing w:line="360" w:lineRule="auto"/>
              <w:jc w:val="both"/>
              <w:rPr>
                <w:rFonts w:ascii="宋体" w:hAnsi="宋体" w:hint="eastAsia"/>
                <w:kern w:val="2"/>
                <w:sz w:val="22"/>
              </w:rPr>
            </w:pPr>
            <w:r>
              <w:rPr>
                <w:rFonts w:ascii="宋体" w:hAnsi="宋体" w:hint="eastAsia"/>
                <w:kern w:val="2"/>
                <w:sz w:val="22"/>
              </w:rPr>
              <w:t>会员在网络上成功预约座位</w:t>
            </w:r>
          </w:p>
          <w:p>
            <w:pPr>
              <w:widowControl w:val="0"/>
              <w:spacing w:line="360" w:lineRule="auto"/>
              <w:jc w:val="both"/>
              <w:rPr>
                <w:rFonts w:ascii="宋体" w:hAnsi="宋体" w:hint="eastAsia"/>
                <w:kern w:val="2"/>
                <w:sz w:val="22"/>
              </w:rPr>
            </w:pPr>
            <w:r>
              <w:rPr>
                <w:rFonts w:ascii="宋体" w:hAnsi="宋体" w:hint="eastAsia"/>
                <w:kern w:val="2"/>
                <w:sz w:val="22"/>
              </w:rPr>
              <w:t>会员浏览网页上提供的菜品信息。</w:t>
            </w:r>
          </w:p>
          <w:p>
            <w:pPr>
              <w:widowControl w:val="0"/>
              <w:spacing w:line="360" w:lineRule="auto"/>
              <w:jc w:val="both"/>
              <w:rPr>
                <w:rFonts w:ascii="宋体" w:hAnsi="宋体" w:hint="eastAsia"/>
                <w:kern w:val="2"/>
                <w:sz w:val="22"/>
              </w:rPr>
            </w:pPr>
            <w:r>
              <w:rPr>
                <w:rFonts w:ascii="宋体" w:hAnsi="宋体" w:hint="eastAsia"/>
                <w:kern w:val="2"/>
                <w:sz w:val="22"/>
              </w:rPr>
              <w:t>系统将菜品信息反馈给会员。</w:t>
            </w:r>
          </w:p>
          <w:p>
            <w:pPr>
              <w:widowControl w:val="0"/>
              <w:spacing w:line="360" w:lineRule="auto"/>
              <w:jc w:val="both"/>
              <w:rPr>
                <w:rFonts w:ascii="宋体" w:hAnsi="宋体" w:hint="eastAsia"/>
                <w:kern w:val="2"/>
                <w:sz w:val="22"/>
              </w:rPr>
            </w:pPr>
            <w:r>
              <w:rPr>
                <w:rFonts w:ascii="宋体" w:hAnsi="宋体" w:hint="eastAsia"/>
                <w:kern w:val="2"/>
                <w:sz w:val="22"/>
              </w:rPr>
              <w:t>会员进行在线预约点餐。</w:t>
            </w:r>
          </w:p>
          <w:p>
            <w:pPr>
              <w:widowControl w:val="0"/>
              <w:spacing w:line="360" w:lineRule="auto"/>
              <w:jc w:val="both"/>
              <w:rPr>
                <w:rFonts w:ascii="宋体" w:hAnsi="宋体" w:hint="eastAsia"/>
                <w:kern w:val="2"/>
                <w:sz w:val="22"/>
              </w:rPr>
            </w:pPr>
            <w:r>
              <w:rPr>
                <w:rFonts w:ascii="宋体" w:hAnsi="宋体" w:hint="eastAsia"/>
                <w:kern w:val="2"/>
                <w:sz w:val="22"/>
              </w:rPr>
              <w:lastRenderedPageBreak/>
              <w:t>会员提交订单并支付部分定金，系统更新餐厅座位表。</w:t>
            </w:r>
          </w:p>
          <w:p>
            <w:pPr>
              <w:widowControl w:val="0"/>
              <w:spacing w:line="360" w:lineRule="auto"/>
              <w:jc w:val="both"/>
              <w:rPr>
                <w:rFonts w:ascii="宋体" w:hAnsi="宋体"/>
                <w:kern w:val="2"/>
                <w:sz w:val="22"/>
              </w:rPr>
            </w:pPr>
            <w:r>
              <w:rPr>
                <w:rFonts w:ascii="宋体" w:hAnsi="宋体" w:hint="eastAsia"/>
                <w:kern w:val="2"/>
                <w:sz w:val="22"/>
              </w:rPr>
              <w:t>订单生成，预约成功。</w:t>
            </w:r>
          </w:p>
        </w:tc>
      </w:tr>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lastRenderedPageBreak/>
              <w:t>其他事件流：</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用户若没有登录系统，则提示用户先登录；若用户未注册，则提示用户先注册会员账号。</w:t>
            </w:r>
          </w:p>
          <w:p>
            <w:pPr>
              <w:widowControl w:val="0"/>
              <w:spacing w:line="360" w:lineRule="auto"/>
              <w:jc w:val="both"/>
              <w:rPr>
                <w:rFonts w:ascii="宋体" w:hAnsi="宋体"/>
                <w:kern w:val="2"/>
                <w:sz w:val="22"/>
              </w:rPr>
            </w:pPr>
            <w:r>
              <w:rPr>
                <w:rFonts w:ascii="宋体" w:hAnsi="宋体" w:hint="eastAsia"/>
                <w:kern w:val="2"/>
                <w:sz w:val="22"/>
              </w:rPr>
              <w:t>用户在执行基本事件流时点击“取消预约”，则系统关闭退出订餐页面。</w:t>
            </w:r>
          </w:p>
        </w:tc>
      </w:tr>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异常事件流：</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系统保存结账信息时出现系统故障，例如网络故障，服务器故障，系统弹出系统异常页面，提示结账失败不能生成订单。</w:t>
            </w:r>
          </w:p>
        </w:tc>
      </w:tr>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后置条件：</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生成订单</w:t>
            </w:r>
          </w:p>
        </w:tc>
      </w:tr>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未解决问题：</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无</w:t>
            </w:r>
          </w:p>
        </w:tc>
      </w:tr>
    </w:tbl>
    <w:p>
      <w:pPr>
        <w:spacing w:line="360" w:lineRule="auto"/>
        <w:rPr>
          <w:rFonts w:ascii="宋体" w:hAnsi="宋体" w:hint="eastAsia"/>
          <w:sz w:val="20"/>
          <w:szCs w:val="22"/>
        </w:rPr>
      </w:pPr>
    </w:p>
    <w:p>
      <w:pPr>
        <w:spacing w:line="360" w:lineRule="auto"/>
        <w:rPr>
          <w:rFonts w:ascii="宋体" w:hAnsi="宋体" w:hint="eastAsia"/>
          <w:b/>
          <w:sz w:val="22"/>
        </w:rPr>
      </w:pPr>
      <w:r>
        <w:rPr>
          <w:b/>
          <w:sz w:val="22"/>
        </w:rPr>
        <w:t>5</w:t>
      </w:r>
      <w:r>
        <w:rPr>
          <w:rFonts w:ascii="宋体" w:hAnsi="宋体" w:hint="eastAsia"/>
          <w:b/>
          <w:sz w:val="22"/>
        </w:rPr>
        <w:t>、订单管理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316"/>
      </w:tblGrid>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用例名称：</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订单管理</w:t>
            </w:r>
          </w:p>
        </w:tc>
      </w:tr>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 xml:space="preserve">简要说明：                                                                                                                                                                                                                                                                                                                                                                                                                                                                                                                                                                                                                                                                                                                                                                                                                                                                                                                                                                                                                                                          </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用户可查询已生成订单，并对订单提出取消订餐申请</w:t>
            </w:r>
          </w:p>
        </w:tc>
      </w:tr>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前置条件：</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网络订餐完成</w:t>
            </w:r>
          </w:p>
        </w:tc>
      </w:tr>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基本事件流：</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sz w:val="22"/>
              </w:rPr>
              <w:t>1</w:t>
            </w:r>
            <w:r>
              <w:rPr>
                <w:rFonts w:ascii="宋体" w:hAnsi="宋体" w:hint="eastAsia"/>
                <w:sz w:val="22"/>
              </w:rPr>
              <w:t>、单击进入“订单”页面。</w:t>
            </w:r>
          </w:p>
          <w:p>
            <w:pPr>
              <w:widowControl w:val="0"/>
              <w:spacing w:line="360" w:lineRule="auto"/>
              <w:jc w:val="both"/>
              <w:rPr>
                <w:rFonts w:ascii="宋体" w:hAnsi="宋体" w:hint="eastAsia"/>
                <w:sz w:val="22"/>
              </w:rPr>
            </w:pPr>
            <w:r>
              <w:rPr>
                <w:sz w:val="22"/>
              </w:rPr>
              <w:t>2</w:t>
            </w:r>
            <w:r>
              <w:rPr>
                <w:rFonts w:ascii="宋体" w:hAnsi="宋体" w:hint="eastAsia"/>
                <w:sz w:val="22"/>
              </w:rPr>
              <w:t>、系统反馈用户订单信息（订单生成时间、预定就餐时间、已选菜品信息、</w:t>
            </w:r>
            <w:proofErr w:type="gramStart"/>
            <w:r>
              <w:rPr>
                <w:rFonts w:ascii="宋体" w:hAnsi="宋体" w:hint="eastAsia"/>
                <w:sz w:val="22"/>
              </w:rPr>
              <w:t>选座信息</w:t>
            </w:r>
            <w:proofErr w:type="gramEnd"/>
            <w:r>
              <w:rPr>
                <w:rFonts w:ascii="宋体" w:hAnsi="宋体" w:hint="eastAsia"/>
                <w:sz w:val="22"/>
              </w:rPr>
              <w:t>）。</w:t>
            </w:r>
          </w:p>
          <w:p>
            <w:pPr>
              <w:widowControl w:val="0"/>
              <w:spacing w:line="360" w:lineRule="auto"/>
              <w:jc w:val="both"/>
              <w:rPr>
                <w:rFonts w:ascii="宋体" w:hAnsi="宋体" w:hint="eastAsia"/>
                <w:sz w:val="22"/>
              </w:rPr>
            </w:pPr>
            <w:r>
              <w:rPr>
                <w:sz w:val="22"/>
              </w:rPr>
              <w:t>3</w:t>
            </w:r>
            <w:r>
              <w:rPr>
                <w:rFonts w:ascii="宋体" w:hAnsi="宋体" w:hint="eastAsia"/>
                <w:sz w:val="22"/>
              </w:rPr>
              <w:t>、单击“取消订单”按钮，弹出确认取消订单窗口。若用户单击“取消”则返回订单页面，反之跳转取消订单申请已成功发送页面。</w:t>
            </w:r>
          </w:p>
          <w:p>
            <w:pPr>
              <w:widowControl w:val="0"/>
              <w:spacing w:line="360" w:lineRule="auto"/>
              <w:jc w:val="both"/>
              <w:rPr>
                <w:rFonts w:ascii="宋体" w:hAnsi="宋体"/>
                <w:sz w:val="22"/>
              </w:rPr>
            </w:pPr>
            <w:r>
              <w:rPr>
                <w:rFonts w:ascii="宋体" w:hAnsi="宋体" w:hint="eastAsia"/>
                <w:sz w:val="22"/>
              </w:rPr>
              <w:t>4、扣除定金。若在预定就餐时间2小时前取消订单，则扣除定金的20%；若在预定就餐时间2小时内取消订单，则扣除定金的全部金额。</w:t>
            </w:r>
          </w:p>
        </w:tc>
      </w:tr>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其他事件流：</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无</w:t>
            </w:r>
          </w:p>
        </w:tc>
      </w:tr>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异常事件流：</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系统保存信息时出现系统故障，例如网络故障，服务器故障，系统弹出系统异常页面，提示失败。</w:t>
            </w:r>
          </w:p>
        </w:tc>
      </w:tr>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后置条件：</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无</w:t>
            </w:r>
          </w:p>
        </w:tc>
      </w:tr>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未解决问题：</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无</w:t>
            </w:r>
          </w:p>
        </w:tc>
      </w:tr>
    </w:tbl>
    <w:p>
      <w:pPr>
        <w:spacing w:line="360" w:lineRule="auto"/>
        <w:rPr>
          <w:rFonts w:ascii="宋体" w:hAnsi="宋体" w:hint="eastAsia"/>
          <w:sz w:val="20"/>
          <w:szCs w:val="22"/>
        </w:rPr>
      </w:pPr>
    </w:p>
    <w:p>
      <w:pPr>
        <w:spacing w:line="360" w:lineRule="auto"/>
        <w:rPr>
          <w:rFonts w:ascii="宋体" w:hAnsi="宋体" w:hint="eastAsia"/>
          <w:sz w:val="20"/>
          <w:szCs w:val="22"/>
        </w:rPr>
      </w:pPr>
    </w:p>
    <w:p>
      <w:pPr>
        <w:spacing w:line="360" w:lineRule="auto"/>
        <w:rPr>
          <w:rFonts w:ascii="宋体" w:hAnsi="宋体" w:hint="eastAsia"/>
          <w:b/>
          <w:sz w:val="22"/>
        </w:rPr>
      </w:pPr>
      <w:r>
        <w:rPr>
          <w:b/>
          <w:sz w:val="22"/>
        </w:rPr>
        <w:t>6</w:t>
      </w:r>
      <w:r>
        <w:rPr>
          <w:rFonts w:ascii="宋体" w:hAnsi="宋体" w:hint="eastAsia"/>
          <w:b/>
          <w:sz w:val="22"/>
        </w:rPr>
        <w:t>、店铺评价</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6492"/>
      </w:tblGrid>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lastRenderedPageBreak/>
              <w:t>用例名称：</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店铺评价</w:t>
            </w:r>
          </w:p>
        </w:tc>
      </w:tr>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 xml:space="preserve">简要说明：                                                                                                                                                                                                                                                                                                                                                                                                                                                                                                                                                                                                                                                                                                                                                                                                                                                                                                                                                                                                                                                          </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会员编写菜品评价</w:t>
            </w:r>
          </w:p>
        </w:tc>
      </w:tr>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前置条件：</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会员已登录并且存在已完成订单</w:t>
            </w:r>
          </w:p>
        </w:tc>
      </w:tr>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基本事件流：</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kern w:val="2"/>
                <w:sz w:val="22"/>
              </w:rPr>
              <w:t>1</w:t>
            </w:r>
            <w:r>
              <w:rPr>
                <w:rFonts w:ascii="宋体" w:hAnsi="宋体" w:hint="eastAsia"/>
                <w:kern w:val="2"/>
                <w:sz w:val="22"/>
              </w:rPr>
              <w:t>、单击进入“会员专区” 中的“菜品评价”页面。</w:t>
            </w:r>
          </w:p>
          <w:p>
            <w:pPr>
              <w:widowControl w:val="0"/>
              <w:spacing w:line="360" w:lineRule="auto"/>
              <w:jc w:val="both"/>
              <w:rPr>
                <w:rFonts w:ascii="宋体" w:hAnsi="宋体" w:hint="eastAsia"/>
                <w:kern w:val="2"/>
                <w:sz w:val="22"/>
              </w:rPr>
            </w:pPr>
            <w:r>
              <w:rPr>
                <w:kern w:val="2"/>
                <w:sz w:val="22"/>
              </w:rPr>
              <w:t>2</w:t>
            </w:r>
            <w:r>
              <w:rPr>
                <w:rFonts w:ascii="宋体" w:hAnsi="宋体" w:hint="eastAsia"/>
                <w:kern w:val="2"/>
                <w:sz w:val="22"/>
              </w:rPr>
              <w:t>、单击“添加评价”。</w:t>
            </w:r>
          </w:p>
          <w:p>
            <w:pPr>
              <w:widowControl w:val="0"/>
              <w:spacing w:line="360" w:lineRule="auto"/>
              <w:jc w:val="both"/>
              <w:rPr>
                <w:rFonts w:ascii="宋体" w:hAnsi="宋体" w:hint="eastAsia"/>
                <w:kern w:val="2"/>
                <w:sz w:val="22"/>
              </w:rPr>
            </w:pPr>
            <w:r>
              <w:rPr>
                <w:kern w:val="2"/>
                <w:sz w:val="22"/>
              </w:rPr>
              <w:t>3</w:t>
            </w:r>
            <w:r>
              <w:rPr>
                <w:rFonts w:ascii="宋体" w:hAnsi="宋体" w:hint="eastAsia"/>
                <w:kern w:val="2"/>
                <w:sz w:val="22"/>
              </w:rPr>
              <w:t>、用户输入菜品名称和评价，提交上传。</w:t>
            </w:r>
          </w:p>
          <w:p>
            <w:pPr>
              <w:widowControl w:val="0"/>
              <w:spacing w:line="360" w:lineRule="auto"/>
              <w:jc w:val="both"/>
              <w:rPr>
                <w:rFonts w:ascii="宋体" w:hAnsi="宋体"/>
                <w:kern w:val="2"/>
                <w:sz w:val="22"/>
              </w:rPr>
            </w:pPr>
            <w:r>
              <w:rPr>
                <w:kern w:val="2"/>
                <w:sz w:val="22"/>
              </w:rPr>
              <w:t>4</w:t>
            </w:r>
            <w:r>
              <w:rPr>
                <w:rFonts w:ascii="宋体" w:hAnsi="宋体" w:hint="eastAsia"/>
                <w:kern w:val="2"/>
                <w:sz w:val="22"/>
              </w:rPr>
              <w:t>、页面跳转到更新后的菜品评价页面。</w:t>
            </w:r>
          </w:p>
        </w:tc>
      </w:tr>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其他事件流：</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会员在执行基本事件流时点击“取消添加”，则退出添加菜品评价页面。</w:t>
            </w:r>
          </w:p>
        </w:tc>
      </w:tr>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异常事件流：</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系统保存信息时出现系统故障，例如网络故障，服务器故障，系统弹出系统异常页面，提示添加失败。</w:t>
            </w:r>
          </w:p>
        </w:tc>
      </w:tr>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后置条件：</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无</w:t>
            </w:r>
          </w:p>
        </w:tc>
      </w:tr>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未解决问题：</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无</w:t>
            </w:r>
          </w:p>
        </w:tc>
      </w:tr>
    </w:tbl>
    <w:p>
      <w:pPr>
        <w:spacing w:line="360" w:lineRule="auto"/>
        <w:rPr>
          <w:rFonts w:hint="eastAsia"/>
          <w:b/>
          <w:sz w:val="22"/>
        </w:rPr>
      </w:pPr>
    </w:p>
    <w:p>
      <w:pPr>
        <w:spacing w:line="360" w:lineRule="auto"/>
        <w:rPr>
          <w:b/>
          <w:sz w:val="22"/>
        </w:rPr>
      </w:pPr>
    </w:p>
    <w:p>
      <w:pPr>
        <w:spacing w:line="360" w:lineRule="auto"/>
        <w:rPr>
          <w:rFonts w:ascii="宋体" w:hAnsi="宋体"/>
          <w:b/>
          <w:sz w:val="22"/>
        </w:rPr>
      </w:pPr>
      <w:r>
        <w:rPr>
          <w:b/>
          <w:sz w:val="22"/>
        </w:rPr>
        <w:t>7</w:t>
      </w:r>
      <w:r>
        <w:rPr>
          <w:rFonts w:ascii="宋体" w:hAnsi="宋体" w:hint="eastAsia"/>
          <w:b/>
          <w:sz w:val="22"/>
        </w:rPr>
        <w:t>、会员积分</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6492"/>
      </w:tblGrid>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用例名称：</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会员积分</w:t>
            </w:r>
          </w:p>
        </w:tc>
      </w:tr>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 xml:space="preserve">简要说明：                                                                                                                                                                                                                                                                                                                                                                                                                                                                                                                                                                                                                                                                                                                                                                                                                                                                                                                                                                                                                                                          </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会员积分是对优质用户的奖励，该用例根据会员的消费状况以及用餐情况给会员用户一些福利。</w:t>
            </w:r>
          </w:p>
        </w:tc>
      </w:tr>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前置条件：</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用户已登录注册并且在该餐厅消费，且满足在预定时间内到，在预定时间离开的先决条件。</w:t>
            </w:r>
          </w:p>
        </w:tc>
      </w:tr>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基本事件流：</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kern w:val="2"/>
                <w:sz w:val="22"/>
              </w:rPr>
              <w:t>1</w:t>
            </w:r>
            <w:r>
              <w:rPr>
                <w:rFonts w:ascii="宋体" w:hAnsi="宋体" w:hint="eastAsia"/>
                <w:kern w:val="2"/>
                <w:sz w:val="22"/>
              </w:rPr>
              <w:t>、会员用餐完成后，在系统上支付尾款。</w:t>
            </w:r>
          </w:p>
          <w:p>
            <w:pPr>
              <w:widowControl w:val="0"/>
              <w:spacing w:line="360" w:lineRule="auto"/>
              <w:jc w:val="both"/>
              <w:rPr>
                <w:rFonts w:ascii="宋体" w:hAnsi="宋体" w:hint="eastAsia"/>
                <w:kern w:val="2"/>
                <w:sz w:val="22"/>
              </w:rPr>
            </w:pPr>
            <w:r>
              <w:rPr>
                <w:kern w:val="2"/>
                <w:sz w:val="22"/>
              </w:rPr>
              <w:t>2</w:t>
            </w:r>
            <w:r>
              <w:rPr>
                <w:rFonts w:ascii="宋体" w:hAnsi="宋体" w:hint="eastAsia"/>
                <w:kern w:val="2"/>
                <w:sz w:val="22"/>
              </w:rPr>
              <w:t>、系统根据用户就餐时间，给予用户一定的积分奖励</w:t>
            </w:r>
          </w:p>
          <w:p>
            <w:pPr>
              <w:widowControl w:val="0"/>
              <w:spacing w:line="360" w:lineRule="auto"/>
              <w:jc w:val="both"/>
              <w:rPr>
                <w:rFonts w:ascii="宋体" w:hAnsi="宋体"/>
                <w:kern w:val="2"/>
                <w:sz w:val="22"/>
              </w:rPr>
            </w:pPr>
            <w:r>
              <w:rPr>
                <w:kern w:val="2"/>
                <w:sz w:val="22"/>
              </w:rPr>
              <w:t>3</w:t>
            </w:r>
            <w:r>
              <w:rPr>
                <w:rFonts w:ascii="宋体" w:hAnsi="宋体" w:hint="eastAsia"/>
                <w:kern w:val="2"/>
                <w:sz w:val="22"/>
              </w:rPr>
              <w:t>、用户点击“积分查询”可查询当前累计积分及对应的折扣额度，系统将详细信息显示给用户。</w:t>
            </w:r>
          </w:p>
        </w:tc>
      </w:tr>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其他事件流：</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无</w:t>
            </w:r>
          </w:p>
        </w:tc>
      </w:tr>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异常事件流：</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sz w:val="22"/>
              </w:rPr>
              <w:t>系统保存信息时出现系统故障，例如网络故障，服务器故障，系统弹出系统异常页面，提示失败。</w:t>
            </w:r>
          </w:p>
        </w:tc>
      </w:tr>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后置条件：</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无</w:t>
            </w:r>
          </w:p>
        </w:tc>
      </w:tr>
      <w:tr>
        <w:tc>
          <w:tcPr>
            <w:tcW w:w="187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未解决问题：</w:t>
            </w:r>
          </w:p>
        </w:tc>
        <w:tc>
          <w:tcPr>
            <w:tcW w:w="6492"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kern w:val="2"/>
                <w:sz w:val="22"/>
              </w:rPr>
            </w:pPr>
            <w:r>
              <w:rPr>
                <w:rFonts w:ascii="宋体" w:hAnsi="宋体" w:hint="eastAsia"/>
                <w:kern w:val="2"/>
                <w:sz w:val="22"/>
              </w:rPr>
              <w:t>无</w:t>
            </w:r>
          </w:p>
        </w:tc>
      </w:tr>
    </w:tbl>
    <w:p>
      <w:pPr>
        <w:spacing w:line="360" w:lineRule="auto"/>
        <w:rPr>
          <w:rFonts w:hint="eastAsia"/>
        </w:rPr>
      </w:pPr>
    </w:p>
    <w:p/>
    <w:p>
      <w:pPr>
        <w:spacing w:line="360" w:lineRule="auto"/>
        <w:rPr>
          <w:b/>
        </w:rPr>
      </w:pPr>
      <w:r>
        <w:rPr>
          <w:rFonts w:hint="eastAsia"/>
          <w:b/>
        </w:rPr>
        <w:t>二、管理员</w:t>
      </w:r>
    </w:p>
    <w:p>
      <w:pPr>
        <w:spacing w:line="360" w:lineRule="auto"/>
        <w:rPr>
          <w:rFonts w:ascii="宋体" w:hAnsi="宋体"/>
          <w:b/>
          <w:sz w:val="22"/>
        </w:rPr>
      </w:pPr>
      <w:r>
        <w:rPr>
          <w:b/>
          <w:sz w:val="22"/>
        </w:rPr>
        <w:lastRenderedPageBreak/>
        <w:t>1</w:t>
      </w:r>
      <w:r>
        <w:rPr>
          <w:rFonts w:ascii="宋体" w:hAnsi="宋体" w:hint="eastAsia"/>
          <w:b/>
          <w:sz w:val="22"/>
        </w:rPr>
        <w:t>、管理员管理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316"/>
      </w:tblGrid>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用例名称：</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管理员管理</w:t>
            </w:r>
          </w:p>
        </w:tc>
      </w:tr>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 xml:space="preserve">简要说明：                                                                                                                                                                                                                                                                                                                                                                                                                                                                                                                                                                                                                                                                                                                                                                                                                                                                                                                                                                                                                                                          </w:t>
            </w:r>
          </w:p>
        </w:tc>
        <w:tc>
          <w:tcPr>
            <w:tcW w:w="6316" w:type="dxa"/>
            <w:tcBorders>
              <w:top w:val="single" w:sz="4" w:space="0" w:color="auto"/>
              <w:left w:val="single" w:sz="4" w:space="0" w:color="auto"/>
              <w:bottom w:val="single" w:sz="4" w:space="0" w:color="auto"/>
              <w:right w:val="single" w:sz="4" w:space="0" w:color="auto"/>
            </w:tcBorders>
            <w:hideMark/>
          </w:tcPr>
          <w:p>
            <w:pPr>
              <w:widowControl w:val="0"/>
              <w:tabs>
                <w:tab w:val="left" w:pos="4035"/>
              </w:tabs>
              <w:spacing w:line="360" w:lineRule="auto"/>
              <w:jc w:val="both"/>
              <w:rPr>
                <w:rFonts w:ascii="宋体" w:hAnsi="宋体"/>
                <w:sz w:val="22"/>
              </w:rPr>
            </w:pPr>
            <w:r>
              <w:rPr>
                <w:rFonts w:ascii="宋体" w:hAnsi="宋体" w:hint="eastAsia"/>
                <w:sz w:val="22"/>
              </w:rPr>
              <w:t>超级管理员享有添加、删除和修改管理员信息的权限</w:t>
            </w:r>
            <w:ins w:id="83" w:author="CUMT" w:date="2015-11-04T11:11:00Z">
              <w:r>
                <w:rPr>
                  <w:rFonts w:ascii="宋体" w:hAnsi="宋体" w:hint="eastAsia"/>
                  <w:sz w:val="22"/>
                </w:rPr>
                <w:tab/>
              </w:r>
            </w:ins>
          </w:p>
        </w:tc>
      </w:tr>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前置条件：</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超级管理员已登录</w:t>
            </w:r>
          </w:p>
        </w:tc>
      </w:tr>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基本事件流：</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sz w:val="22"/>
              </w:rPr>
              <w:t>1</w:t>
            </w:r>
            <w:r>
              <w:rPr>
                <w:rFonts w:ascii="宋体" w:hAnsi="宋体" w:hint="eastAsia"/>
                <w:sz w:val="22"/>
              </w:rPr>
              <w:t>. 打开管理员信息管理页面</w:t>
            </w:r>
          </w:p>
          <w:p>
            <w:pPr>
              <w:widowControl w:val="0"/>
              <w:spacing w:line="360" w:lineRule="auto"/>
              <w:jc w:val="both"/>
              <w:rPr>
                <w:rFonts w:ascii="宋体" w:hAnsi="宋体" w:hint="eastAsia"/>
                <w:sz w:val="22"/>
              </w:rPr>
            </w:pPr>
            <w:r>
              <w:rPr>
                <w:sz w:val="22"/>
              </w:rPr>
              <w:t>2</w:t>
            </w:r>
            <w:r>
              <w:rPr>
                <w:rFonts w:ascii="宋体" w:hAnsi="宋体" w:hint="eastAsia"/>
                <w:sz w:val="22"/>
              </w:rPr>
              <w:t>. 单击“添加”、“修改”、“删除”按钮，对管理员信息进行相应操作的管理，单击“提交”按钮。</w:t>
            </w:r>
          </w:p>
          <w:p>
            <w:pPr>
              <w:widowControl w:val="0"/>
              <w:spacing w:line="360" w:lineRule="auto"/>
              <w:jc w:val="both"/>
              <w:rPr>
                <w:rFonts w:ascii="宋体" w:hAnsi="宋体"/>
                <w:sz w:val="22"/>
              </w:rPr>
            </w:pPr>
            <w:r>
              <w:rPr>
                <w:sz w:val="22"/>
              </w:rPr>
              <w:t>3</w:t>
            </w:r>
            <w:r>
              <w:rPr>
                <w:rFonts w:ascii="宋体" w:hAnsi="宋体" w:hint="eastAsia"/>
                <w:sz w:val="22"/>
              </w:rPr>
              <w:t>. 系统更新最新的管理员信息。</w:t>
            </w:r>
          </w:p>
        </w:tc>
      </w:tr>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其他事件流：</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超级管理员在执行基本事件流时点击“返回”，则返回到上一次最新保存的管理员信息管理页面。</w:t>
            </w:r>
          </w:p>
        </w:tc>
      </w:tr>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异常事件流：</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出现系统故障，例如网络故障，服务器故障，系统弹出系统异常页面，提示更新失败。</w:t>
            </w:r>
          </w:p>
        </w:tc>
      </w:tr>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后置条件：</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无</w:t>
            </w:r>
          </w:p>
        </w:tc>
      </w:tr>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未解决问题：</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无</w:t>
            </w:r>
          </w:p>
        </w:tc>
      </w:tr>
    </w:tbl>
    <w:p>
      <w:pPr>
        <w:spacing w:line="360" w:lineRule="auto"/>
        <w:rPr>
          <w:rFonts w:hint="eastAsia"/>
          <w:b/>
        </w:rPr>
      </w:pPr>
    </w:p>
    <w:p>
      <w:pPr>
        <w:spacing w:line="360" w:lineRule="auto"/>
        <w:rPr>
          <w:b/>
        </w:rPr>
      </w:pPr>
    </w:p>
    <w:p>
      <w:pPr>
        <w:spacing w:line="360" w:lineRule="auto"/>
        <w:rPr>
          <w:rFonts w:ascii="宋体" w:hAnsi="宋体"/>
          <w:b/>
          <w:sz w:val="22"/>
        </w:rPr>
      </w:pPr>
      <w:r>
        <w:rPr>
          <w:b/>
          <w:sz w:val="22"/>
        </w:rPr>
        <w:t>2</w:t>
      </w:r>
      <w:r>
        <w:rPr>
          <w:rFonts w:ascii="宋体" w:hAnsi="宋体" w:hint="eastAsia"/>
          <w:b/>
          <w:sz w:val="22"/>
        </w:rPr>
        <w:t>、会员管理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316"/>
      </w:tblGrid>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用例名称：</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会员管理</w:t>
            </w:r>
          </w:p>
        </w:tc>
      </w:tr>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 xml:space="preserve">简要说明：                                                                                                                                                                                                                                                                                                                                                                                                                                                                                                                                                                                                                                                                                                                                                                                                                                                                                                                                                                                                                                                          </w:t>
            </w:r>
          </w:p>
        </w:tc>
        <w:tc>
          <w:tcPr>
            <w:tcW w:w="6316" w:type="dxa"/>
            <w:tcBorders>
              <w:top w:val="single" w:sz="4" w:space="0" w:color="auto"/>
              <w:left w:val="single" w:sz="4" w:space="0" w:color="auto"/>
              <w:bottom w:val="single" w:sz="4" w:space="0" w:color="auto"/>
              <w:right w:val="single" w:sz="4" w:space="0" w:color="auto"/>
            </w:tcBorders>
            <w:hideMark/>
          </w:tcPr>
          <w:p>
            <w:pPr>
              <w:widowControl w:val="0"/>
              <w:tabs>
                <w:tab w:val="left" w:pos="4035"/>
              </w:tabs>
              <w:spacing w:line="360" w:lineRule="auto"/>
              <w:jc w:val="both"/>
              <w:rPr>
                <w:rFonts w:ascii="宋体" w:hAnsi="宋体"/>
                <w:sz w:val="22"/>
              </w:rPr>
            </w:pPr>
            <w:r>
              <w:rPr>
                <w:rFonts w:ascii="宋体" w:hAnsi="宋体" w:hint="eastAsia"/>
                <w:sz w:val="22"/>
              </w:rPr>
              <w:t>管理员享有添加、删除和修改会员信息的权限</w:t>
            </w:r>
            <w:ins w:id="84" w:author="CUMT" w:date="2015-11-04T11:11:00Z">
              <w:r>
                <w:rPr>
                  <w:rFonts w:ascii="宋体" w:hAnsi="宋体" w:hint="eastAsia"/>
                  <w:sz w:val="22"/>
                </w:rPr>
                <w:tab/>
              </w:r>
            </w:ins>
          </w:p>
        </w:tc>
      </w:tr>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前置条件：</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管理员已登录</w:t>
            </w:r>
          </w:p>
        </w:tc>
      </w:tr>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基本事件流：</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sz w:val="22"/>
              </w:rPr>
              <w:t>1</w:t>
            </w:r>
            <w:r>
              <w:rPr>
                <w:rFonts w:ascii="宋体" w:hAnsi="宋体" w:hint="eastAsia"/>
                <w:sz w:val="22"/>
              </w:rPr>
              <w:t>. 打开会员信息管理页面</w:t>
            </w:r>
          </w:p>
          <w:p>
            <w:pPr>
              <w:widowControl w:val="0"/>
              <w:spacing w:line="360" w:lineRule="auto"/>
              <w:jc w:val="both"/>
              <w:rPr>
                <w:rFonts w:ascii="宋体" w:hAnsi="宋体" w:hint="eastAsia"/>
                <w:sz w:val="22"/>
              </w:rPr>
            </w:pPr>
            <w:r>
              <w:rPr>
                <w:sz w:val="22"/>
              </w:rPr>
              <w:t>2</w:t>
            </w:r>
            <w:r>
              <w:rPr>
                <w:rFonts w:ascii="宋体" w:hAnsi="宋体" w:hint="eastAsia"/>
                <w:sz w:val="22"/>
              </w:rPr>
              <w:t>. 单击“添加”、“修改”、“删除”按钮，对会员信息进行相应操作的管理，单击“提交”按钮。</w:t>
            </w:r>
          </w:p>
          <w:p>
            <w:pPr>
              <w:widowControl w:val="0"/>
              <w:spacing w:line="360" w:lineRule="auto"/>
              <w:jc w:val="both"/>
              <w:rPr>
                <w:rFonts w:ascii="宋体" w:hAnsi="宋体"/>
                <w:sz w:val="22"/>
              </w:rPr>
            </w:pPr>
            <w:r>
              <w:rPr>
                <w:sz w:val="22"/>
              </w:rPr>
              <w:t>3</w:t>
            </w:r>
            <w:r>
              <w:rPr>
                <w:rFonts w:ascii="宋体" w:hAnsi="宋体" w:hint="eastAsia"/>
                <w:sz w:val="22"/>
              </w:rPr>
              <w:t>. 系统更新最新的会员信息。</w:t>
            </w:r>
          </w:p>
        </w:tc>
      </w:tr>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其他事件流：</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管理员在执行基本事件流时点击“返回”，则返回到上一次最新保存的管理员信息管理页面。</w:t>
            </w:r>
          </w:p>
        </w:tc>
      </w:tr>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异常事件流：</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出现系统故障，例如网络故障，服务器故障，系统弹出系统异常页面，提示更新失败。</w:t>
            </w:r>
          </w:p>
        </w:tc>
      </w:tr>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后置条件：</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无</w:t>
            </w:r>
          </w:p>
        </w:tc>
      </w:tr>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未解决问题：</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无</w:t>
            </w:r>
          </w:p>
        </w:tc>
      </w:tr>
    </w:tbl>
    <w:p>
      <w:pPr>
        <w:spacing w:line="360" w:lineRule="auto"/>
        <w:rPr>
          <w:rFonts w:hint="eastAsia"/>
          <w:b/>
        </w:rPr>
      </w:pPr>
    </w:p>
    <w:p>
      <w:pPr>
        <w:spacing w:line="360" w:lineRule="auto"/>
        <w:rPr>
          <w:rFonts w:ascii="宋体" w:hAnsi="宋体"/>
          <w:b/>
          <w:sz w:val="22"/>
        </w:rPr>
      </w:pPr>
      <w:r>
        <w:rPr>
          <w:b/>
          <w:sz w:val="22"/>
        </w:rPr>
        <w:t>3</w:t>
      </w:r>
      <w:r>
        <w:rPr>
          <w:rFonts w:ascii="宋体" w:hAnsi="宋体" w:hint="eastAsia"/>
          <w:b/>
          <w:sz w:val="22"/>
        </w:rPr>
        <w:t>、菜品管理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316"/>
      </w:tblGrid>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lastRenderedPageBreak/>
              <w:t>用例名称：</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菜品信息管理</w:t>
            </w:r>
          </w:p>
        </w:tc>
      </w:tr>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 xml:space="preserve">简要说明：                                                                                                                                                                                                                                                                                                                                                                                                                                                                                                                                                                                                                                                                                                                                                                                                                                                                                                                                                                                                                                                          </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管理菜品的相关信息：简介、主要食材、价格。</w:t>
            </w:r>
          </w:p>
        </w:tc>
      </w:tr>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前置条件：</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管理员已登录</w:t>
            </w:r>
          </w:p>
        </w:tc>
      </w:tr>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基本事件流：</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sz w:val="22"/>
              </w:rPr>
              <w:t>1</w:t>
            </w:r>
            <w:r>
              <w:rPr>
                <w:rFonts w:ascii="宋体" w:hAnsi="宋体" w:hint="eastAsia"/>
                <w:sz w:val="22"/>
              </w:rPr>
              <w:t>. 打开菜品信息管理页面</w:t>
            </w:r>
          </w:p>
          <w:p>
            <w:pPr>
              <w:widowControl w:val="0"/>
              <w:spacing w:line="360" w:lineRule="auto"/>
              <w:jc w:val="both"/>
              <w:rPr>
                <w:rFonts w:ascii="宋体" w:hAnsi="宋体" w:hint="eastAsia"/>
                <w:sz w:val="22"/>
              </w:rPr>
            </w:pPr>
            <w:r>
              <w:rPr>
                <w:sz w:val="22"/>
              </w:rPr>
              <w:t>2</w:t>
            </w:r>
            <w:r>
              <w:rPr>
                <w:rFonts w:ascii="宋体" w:hAnsi="宋体" w:hint="eastAsia"/>
                <w:sz w:val="22"/>
              </w:rPr>
              <w:t>. 单击 “添加”、“修改”、“删除”按钮，对菜品的相关信息进行相应操作的管理，单击 “提交”按钮。</w:t>
            </w:r>
          </w:p>
          <w:p>
            <w:pPr>
              <w:widowControl w:val="0"/>
              <w:spacing w:line="360" w:lineRule="auto"/>
              <w:jc w:val="both"/>
              <w:rPr>
                <w:rFonts w:ascii="宋体" w:hAnsi="宋体"/>
                <w:sz w:val="22"/>
              </w:rPr>
            </w:pPr>
            <w:r>
              <w:rPr>
                <w:sz w:val="22"/>
              </w:rPr>
              <w:t>3</w:t>
            </w:r>
            <w:r>
              <w:rPr>
                <w:rFonts w:ascii="宋体" w:hAnsi="宋体" w:hint="eastAsia"/>
                <w:sz w:val="22"/>
              </w:rPr>
              <w:t>. 系统更新最新的菜品信息。</w:t>
            </w:r>
          </w:p>
        </w:tc>
      </w:tr>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其他事件流：</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管理员在执行基本事件流时点击“返回”，则返回到上一次最新保存的菜品信息管理页面。</w:t>
            </w:r>
          </w:p>
        </w:tc>
      </w:tr>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异常事件流：</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出现系统故障，例如网络故障，服务器故障，系统弹出系统异常页面，提示失败。</w:t>
            </w:r>
          </w:p>
        </w:tc>
      </w:tr>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后置条件：</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无</w:t>
            </w:r>
          </w:p>
        </w:tc>
      </w:tr>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未解决问题：</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无</w:t>
            </w:r>
          </w:p>
        </w:tc>
      </w:tr>
    </w:tbl>
    <w:p>
      <w:pPr>
        <w:spacing w:line="360" w:lineRule="auto"/>
        <w:rPr>
          <w:rFonts w:hint="eastAsia"/>
          <w:b/>
        </w:rPr>
      </w:pPr>
    </w:p>
    <w:p>
      <w:pPr>
        <w:spacing w:line="360" w:lineRule="auto"/>
        <w:rPr>
          <w:rFonts w:ascii="宋体" w:hAnsi="宋体"/>
          <w:b/>
          <w:sz w:val="22"/>
        </w:rPr>
      </w:pPr>
      <w:r>
        <w:rPr>
          <w:b/>
          <w:sz w:val="22"/>
        </w:rPr>
        <w:t>4</w:t>
      </w:r>
      <w:r>
        <w:rPr>
          <w:rFonts w:ascii="宋体" w:hAnsi="宋体" w:hint="eastAsia"/>
          <w:b/>
          <w:sz w:val="22"/>
        </w:rPr>
        <w:t>、取消订单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316"/>
      </w:tblGrid>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用例名称：</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取消订单</w:t>
            </w:r>
          </w:p>
        </w:tc>
      </w:tr>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 xml:space="preserve">简要说明：                                                                                                                                                                                                                                                                                                                                                                                                                                                                                                                                                                                                                                                                                                                                                                                                                                                                                                                                                                                                                                                          </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用于管理会员订单，处理取消订单申请</w:t>
            </w:r>
          </w:p>
        </w:tc>
      </w:tr>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前置条件：</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管理员已登录</w:t>
            </w:r>
          </w:p>
        </w:tc>
      </w:tr>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基本事件流：</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sz w:val="22"/>
              </w:rPr>
              <w:t>1</w:t>
            </w:r>
            <w:r>
              <w:rPr>
                <w:rFonts w:ascii="宋体" w:hAnsi="宋体" w:hint="eastAsia"/>
                <w:sz w:val="22"/>
              </w:rPr>
              <w:t>. 打开订单信息管理页面。</w:t>
            </w:r>
          </w:p>
          <w:p>
            <w:pPr>
              <w:widowControl w:val="0"/>
              <w:spacing w:line="360" w:lineRule="auto"/>
              <w:jc w:val="both"/>
              <w:rPr>
                <w:rFonts w:ascii="宋体" w:hAnsi="宋体" w:hint="eastAsia"/>
                <w:sz w:val="22"/>
              </w:rPr>
            </w:pPr>
            <w:r>
              <w:rPr>
                <w:sz w:val="22"/>
              </w:rPr>
              <w:t>2</w:t>
            </w:r>
            <w:r>
              <w:rPr>
                <w:rFonts w:ascii="宋体" w:hAnsi="宋体" w:hint="eastAsia"/>
                <w:sz w:val="22"/>
              </w:rPr>
              <w:t>. 系统反馈来自会员的取消订单申请。</w:t>
            </w:r>
          </w:p>
          <w:p>
            <w:pPr>
              <w:widowControl w:val="0"/>
              <w:spacing w:line="360" w:lineRule="auto"/>
              <w:jc w:val="both"/>
              <w:rPr>
                <w:rFonts w:ascii="宋体" w:hAnsi="宋体" w:hint="eastAsia"/>
                <w:sz w:val="22"/>
              </w:rPr>
            </w:pPr>
            <w:r>
              <w:rPr>
                <w:sz w:val="22"/>
              </w:rPr>
              <w:t>3</w:t>
            </w:r>
            <w:r>
              <w:rPr>
                <w:rFonts w:ascii="宋体" w:hAnsi="宋体" w:hint="eastAsia"/>
                <w:sz w:val="22"/>
              </w:rPr>
              <w:t>. 管理员查核需要取消的订单信息后，单击“撤销订单”。</w:t>
            </w:r>
          </w:p>
          <w:p>
            <w:pPr>
              <w:widowControl w:val="0"/>
              <w:spacing w:line="360" w:lineRule="auto"/>
              <w:jc w:val="both"/>
              <w:rPr>
                <w:rFonts w:ascii="宋体" w:hAnsi="宋体"/>
                <w:sz w:val="22"/>
              </w:rPr>
            </w:pPr>
            <w:r>
              <w:rPr>
                <w:sz w:val="22"/>
              </w:rPr>
              <w:t>4</w:t>
            </w:r>
            <w:r>
              <w:rPr>
                <w:rFonts w:ascii="宋体" w:hAnsi="宋体" w:hint="eastAsia"/>
                <w:sz w:val="22"/>
              </w:rPr>
              <w:t>. 系统还原相关餐厅座位表，对用户原订单进行失效处理。</w:t>
            </w:r>
          </w:p>
        </w:tc>
      </w:tr>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其他事件流：</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无</w:t>
            </w:r>
          </w:p>
        </w:tc>
      </w:tr>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异常事件流：</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出现系统故障，例如网络故障，服务器故障，系统弹出系统异常页面，提示订单取消失败。</w:t>
            </w:r>
          </w:p>
        </w:tc>
      </w:tr>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后置条件：</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无</w:t>
            </w:r>
          </w:p>
        </w:tc>
      </w:tr>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未解决问题：</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无</w:t>
            </w:r>
          </w:p>
        </w:tc>
      </w:tr>
    </w:tbl>
    <w:p>
      <w:pPr>
        <w:spacing w:line="360" w:lineRule="auto"/>
        <w:rPr>
          <w:rFonts w:hint="eastAsia"/>
          <w:b/>
        </w:rPr>
      </w:pPr>
    </w:p>
    <w:p>
      <w:pPr>
        <w:spacing w:line="360" w:lineRule="auto"/>
        <w:rPr>
          <w:rFonts w:ascii="宋体" w:hAnsi="宋体"/>
          <w:b/>
          <w:sz w:val="22"/>
        </w:rPr>
      </w:pPr>
      <w:r>
        <w:rPr>
          <w:b/>
          <w:sz w:val="22"/>
        </w:rPr>
        <w:t>5</w:t>
      </w:r>
      <w:r>
        <w:rPr>
          <w:rFonts w:ascii="宋体" w:hAnsi="宋体" w:hint="eastAsia"/>
          <w:b/>
          <w:sz w:val="22"/>
        </w:rPr>
        <w:t>、结算订单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316"/>
      </w:tblGrid>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用例名称：</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结算订单</w:t>
            </w:r>
          </w:p>
        </w:tc>
      </w:tr>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 xml:space="preserve">简要说明：                                                                                                                                                                                                                                                                                                                                                                                                                                                                                                                                                                                                                                                                                                                                                                                                                                                                                                                                                                                                                                                          </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用于管理会员订单，处理订单结算申请</w:t>
            </w:r>
          </w:p>
        </w:tc>
      </w:tr>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前置条件：</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管理员已登录</w:t>
            </w:r>
          </w:p>
        </w:tc>
      </w:tr>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lastRenderedPageBreak/>
              <w:t>基本事件流：</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sz w:val="22"/>
              </w:rPr>
              <w:t>1</w:t>
            </w:r>
            <w:r>
              <w:rPr>
                <w:rFonts w:ascii="宋体" w:hAnsi="宋体" w:hint="eastAsia"/>
                <w:sz w:val="22"/>
              </w:rPr>
              <w:t>. 打开订单信息管理页面。</w:t>
            </w:r>
          </w:p>
          <w:p>
            <w:pPr>
              <w:widowControl w:val="0"/>
              <w:spacing w:line="360" w:lineRule="auto"/>
              <w:jc w:val="both"/>
              <w:rPr>
                <w:rFonts w:ascii="宋体" w:hAnsi="宋体" w:hint="eastAsia"/>
                <w:sz w:val="22"/>
              </w:rPr>
            </w:pPr>
            <w:r>
              <w:rPr>
                <w:sz w:val="22"/>
              </w:rPr>
              <w:t>2</w:t>
            </w:r>
            <w:r>
              <w:rPr>
                <w:rFonts w:ascii="宋体" w:hAnsi="宋体" w:hint="eastAsia"/>
                <w:sz w:val="22"/>
              </w:rPr>
              <w:t>. 系统反馈来自会员的订单结算申请。</w:t>
            </w:r>
          </w:p>
          <w:p>
            <w:pPr>
              <w:widowControl w:val="0"/>
              <w:spacing w:line="360" w:lineRule="auto"/>
              <w:jc w:val="both"/>
              <w:rPr>
                <w:rFonts w:ascii="宋体" w:hAnsi="宋体" w:hint="eastAsia"/>
                <w:sz w:val="22"/>
              </w:rPr>
            </w:pPr>
            <w:r>
              <w:rPr>
                <w:sz w:val="22"/>
              </w:rPr>
              <w:t>3</w:t>
            </w:r>
            <w:r>
              <w:rPr>
                <w:rFonts w:ascii="宋体" w:hAnsi="宋体" w:hint="eastAsia"/>
                <w:sz w:val="22"/>
              </w:rPr>
              <w:t>. 管理员查核会员积分等级信息后，根据相应的积分折扣比例换算用户应当支付的费用，单击“订单结算”。</w:t>
            </w:r>
          </w:p>
          <w:p>
            <w:pPr>
              <w:widowControl w:val="0"/>
              <w:spacing w:line="360" w:lineRule="auto"/>
              <w:jc w:val="both"/>
              <w:rPr>
                <w:rFonts w:ascii="宋体" w:hAnsi="宋体"/>
                <w:sz w:val="22"/>
              </w:rPr>
            </w:pPr>
            <w:r>
              <w:rPr>
                <w:sz w:val="22"/>
              </w:rPr>
              <w:t>4</w:t>
            </w:r>
            <w:r>
              <w:rPr>
                <w:rFonts w:ascii="宋体" w:hAnsi="宋体" w:hint="eastAsia"/>
                <w:sz w:val="22"/>
              </w:rPr>
              <w:t>. 系统还原相关餐厅座位表，对用户订单进行完成处理。</w:t>
            </w:r>
          </w:p>
        </w:tc>
      </w:tr>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其他事件流：</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无</w:t>
            </w:r>
          </w:p>
        </w:tc>
      </w:tr>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异常事件流：</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出现系统故障，例如网络故障，服务器故障，系统弹出系统异常页面，提示订单结算失败。</w:t>
            </w:r>
          </w:p>
        </w:tc>
      </w:tr>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后置条件：</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无</w:t>
            </w:r>
          </w:p>
        </w:tc>
      </w:tr>
      <w:tr>
        <w:tc>
          <w:tcPr>
            <w:tcW w:w="1980"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未解决问题：</w:t>
            </w:r>
          </w:p>
        </w:tc>
        <w:tc>
          <w:tcPr>
            <w:tcW w:w="6316" w:type="dxa"/>
            <w:tcBorders>
              <w:top w:val="single" w:sz="4" w:space="0" w:color="auto"/>
              <w:left w:val="single" w:sz="4" w:space="0" w:color="auto"/>
              <w:bottom w:val="single" w:sz="4" w:space="0" w:color="auto"/>
              <w:right w:val="single" w:sz="4" w:space="0" w:color="auto"/>
            </w:tcBorders>
            <w:hideMark/>
          </w:tcPr>
          <w:p>
            <w:pPr>
              <w:widowControl w:val="0"/>
              <w:spacing w:line="360" w:lineRule="auto"/>
              <w:jc w:val="both"/>
              <w:rPr>
                <w:rFonts w:ascii="宋体" w:hAnsi="宋体"/>
                <w:sz w:val="22"/>
              </w:rPr>
            </w:pPr>
            <w:r>
              <w:rPr>
                <w:rFonts w:ascii="宋体" w:hAnsi="宋体" w:hint="eastAsia"/>
                <w:sz w:val="22"/>
              </w:rPr>
              <w:t>无</w:t>
            </w:r>
          </w:p>
        </w:tc>
      </w:tr>
    </w:tbl>
    <w:p/>
    <w:p>
      <w:pPr>
        <w:pStyle w:val="2"/>
        <w:spacing w:after="100" w:line="360" w:lineRule="auto"/>
        <w:rPr>
          <w:rFonts w:ascii="宋体" w:eastAsia="宋体" w:hAnsi="宋体"/>
        </w:rPr>
      </w:pPr>
      <w:bookmarkStart w:id="85" w:name="_Toc467090895"/>
      <w:r>
        <w:rPr>
          <w:rFonts w:ascii="宋体" w:eastAsia="宋体" w:hAnsi="宋体" w:hint="eastAsia"/>
        </w:rPr>
        <w:t>3</w:t>
      </w:r>
      <w:r>
        <w:rPr>
          <w:rFonts w:ascii="宋体" w:eastAsia="宋体" w:hAnsi="宋体"/>
        </w:rPr>
        <w:t>.4</w:t>
      </w:r>
      <w:bookmarkEnd w:id="85"/>
      <w:r>
        <w:rPr>
          <w:rFonts w:ascii="宋体" w:eastAsia="宋体" w:hAnsi="宋体"/>
        </w:rPr>
        <w:t xml:space="preserve"> </w:t>
      </w:r>
      <w:r>
        <w:rPr>
          <w:rFonts w:ascii="宋体" w:eastAsia="宋体" w:hAnsi="宋体" w:hint="eastAsia"/>
        </w:rPr>
        <w:t>逻辑设计阶段</w:t>
      </w:r>
    </w:p>
    <w:p>
      <w:r>
        <w:rPr>
          <w:rFonts w:hint="eastAsia"/>
        </w:rPr>
        <w:t>逻辑设计阶段主要是验证前面我们建立的需求，就是利用系统模型来进一步去记录系统的业务需求。在这个阶段我们需要做的就是为一个新的管理信息系统或是改进现有的系统绘制各种系统模型类记录系统使用者的需求。这里我们主要选用了两种建模方式分别是数据建模和过程建模。</w:t>
      </w:r>
    </w:p>
    <w:p>
      <w:pPr>
        <w:pStyle w:val="3"/>
        <w:spacing w:after="100" w:line="360" w:lineRule="auto"/>
        <w:rPr>
          <w:sz w:val="28"/>
          <w:szCs w:val="28"/>
        </w:rPr>
      </w:pPr>
      <w:r>
        <w:rPr>
          <w:sz w:val="28"/>
          <w:szCs w:val="28"/>
        </w:rPr>
        <w:t xml:space="preserve">3.4.1  </w:t>
      </w:r>
      <w:r>
        <w:rPr>
          <w:rFonts w:hint="eastAsia"/>
          <w:sz w:val="28"/>
          <w:szCs w:val="28"/>
        </w:rPr>
        <w:t>数据建模</w:t>
      </w:r>
    </w:p>
    <w:p>
      <w:r>
        <w:rPr>
          <w:rFonts w:hint="eastAsia"/>
        </w:rPr>
        <w:t>数据建模是一种为数据库定义业务需求的技术，因为数据模型最终需要实现数据库，因此数据建模也可以称为数据库建模。而数据建模相较于过程建模方式具有一定的优越性，其有助于分析员在建模中</w:t>
      </w:r>
      <w:proofErr w:type="gramStart"/>
      <w:r>
        <w:rPr>
          <w:rFonts w:hint="eastAsia"/>
        </w:rPr>
        <w:t>比过程</w:t>
      </w:r>
      <w:proofErr w:type="gramEnd"/>
      <w:r>
        <w:rPr>
          <w:rFonts w:hint="eastAsia"/>
        </w:rPr>
        <w:t>建模确定更全面的业务词汇，并且构造的速度要更快，一个完整的数据模型可以</w:t>
      </w:r>
      <w:proofErr w:type="gramStart"/>
      <w:r>
        <w:rPr>
          <w:rFonts w:hint="eastAsia"/>
        </w:rPr>
        <w:t>比过程</w:t>
      </w:r>
      <w:proofErr w:type="gramEnd"/>
      <w:r>
        <w:rPr>
          <w:rFonts w:hint="eastAsia"/>
        </w:rPr>
        <w:t>建模更加节省时间空间，在现有系统和新开发系统的数据模型之间的相似性远比过程模型之间的相似性高。</w:t>
      </w:r>
    </w:p>
    <w:p>
      <w:r>
        <w:rPr>
          <w:rFonts w:hint="eastAsia"/>
        </w:rPr>
        <w:t>数据建模具体步骤包括：</w:t>
      </w:r>
    </w:p>
    <w:p>
      <w:r>
        <w:t>1</w:t>
      </w:r>
      <w:r>
        <w:rPr>
          <w:rFonts w:hint="eastAsia"/>
        </w:rPr>
        <w:t>、构造上下文数据模型开始确立项目范围；</w:t>
      </w:r>
    </w:p>
    <w:p>
      <w:r>
        <w:t>2</w:t>
      </w:r>
      <w:r>
        <w:rPr>
          <w:rFonts w:hint="eastAsia"/>
        </w:rPr>
        <w:t>、绘制一个基于键的数据模型；</w:t>
      </w:r>
    </w:p>
    <w:p>
      <w:r>
        <w:t>3</w:t>
      </w:r>
      <w:r>
        <w:rPr>
          <w:rFonts w:hint="eastAsia"/>
        </w:rPr>
        <w:t>、构造一个具有完整属性的数据模式；</w:t>
      </w:r>
    </w:p>
    <w:p>
      <w:r>
        <w:t>4</w:t>
      </w:r>
      <w:r>
        <w:rPr>
          <w:rFonts w:hint="eastAsia"/>
        </w:rPr>
        <w:t>、通过规定一个成为规范化的过程分析数据模型的适应性和灵活性。</w:t>
      </w:r>
    </w:p>
    <w:p/>
    <w:p>
      <w:pPr>
        <w:widowControl w:val="0"/>
        <w:autoSpaceDE w:val="0"/>
        <w:autoSpaceDN w:val="0"/>
        <w:adjustRightInd w:val="0"/>
        <w:rPr>
          <w:rFonts w:ascii="宋体" w:cs="宋体"/>
        </w:rPr>
      </w:pPr>
      <w:r>
        <w:rPr>
          <w:rFonts w:ascii="宋体" w:cs="宋体" w:hint="eastAsia"/>
        </w:rPr>
        <w:t>以下就是在数据建模中的第一个重要任务获取实体并且列出每个实体的具体</w:t>
      </w:r>
    </w:p>
    <w:p>
      <w:pPr>
        <w:rPr>
          <w:rFonts w:ascii="宋体" w:cs="宋体" w:hint="eastAsia"/>
        </w:rPr>
      </w:pPr>
      <w:r>
        <w:rPr>
          <w:rFonts w:ascii="宋体" w:cs="宋体" w:hint="eastAsia"/>
        </w:rPr>
        <w:t>属性名称与其数据类型。</w:t>
      </w:r>
    </w:p>
    <w:p>
      <w:pPr>
        <w:rPr>
          <w:rFonts w:ascii="宋体" w:cs="宋体" w:hint="eastAsia"/>
        </w:rPr>
      </w:pPr>
    </w:p>
    <w:p>
      <w:pPr>
        <w:rPr>
          <w:rFonts w:ascii="宋体" w:cs="宋体" w:hint="eastAsia"/>
        </w:rPr>
      </w:pPr>
      <w:r>
        <w:rPr>
          <w:rFonts w:ascii="宋体" w:cs="宋体" w:hint="eastAsia"/>
        </w:rPr>
        <w:t>实体1：管理员表</w:t>
      </w:r>
    </w:p>
    <w:p>
      <w:pPr>
        <w:rPr>
          <w:rFonts w:ascii="宋体" w:cs="宋体" w:hint="eastAsia"/>
        </w:rPr>
      </w:pPr>
    </w:p>
    <w:p>
      <w:pPr>
        <w:rPr>
          <w:rFonts w:ascii="宋体" w:cs="宋体" w:hint="eastAsia"/>
        </w:rPr>
      </w:pPr>
    </w:p>
    <w:p>
      <w:pPr>
        <w:rPr>
          <w:rFonts w:ascii="宋体" w:cs="宋体" w:hint="eastAsia"/>
        </w:rPr>
      </w:pPr>
    </w:p>
    <w:tbl>
      <w:tblPr>
        <w:tblStyle w:val="ad"/>
        <w:tblW w:w="0" w:type="auto"/>
        <w:tblInd w:w="108" w:type="dxa"/>
        <w:tblLook w:val="04A0" w:firstRow="1" w:lastRow="0" w:firstColumn="1" w:lastColumn="0" w:noHBand="0" w:noVBand="1"/>
      </w:tblPr>
      <w:tblGrid>
        <w:gridCol w:w="2022"/>
        <w:gridCol w:w="2130"/>
        <w:gridCol w:w="2131"/>
        <w:gridCol w:w="2131"/>
      </w:tblGrid>
      <w:tr>
        <w:trPr>
          <w:trHeight w:val="227"/>
        </w:trPr>
        <w:tc>
          <w:tcPr>
            <w:tcW w:w="2022" w:type="dxa"/>
            <w:tcBorders>
              <w:top w:val="single" w:sz="4" w:space="0" w:color="auto"/>
              <w:left w:val="single" w:sz="4" w:space="0" w:color="auto"/>
              <w:bottom w:val="single" w:sz="4" w:space="0" w:color="auto"/>
              <w:right w:val="single" w:sz="4" w:space="0" w:color="auto"/>
            </w:tcBorders>
            <w:shd w:val="clear" w:color="auto" w:fill="87C0E7"/>
            <w:hideMark/>
          </w:tcPr>
          <w:p>
            <w:pPr>
              <w:spacing w:before="100" w:beforeAutospacing="1" w:after="100" w:afterAutospacing="1"/>
              <w:jc w:val="center"/>
            </w:pPr>
            <w:r>
              <w:rPr>
                <w:rFonts w:hint="eastAsia"/>
              </w:rPr>
              <w:t>字段名</w:t>
            </w:r>
          </w:p>
        </w:tc>
        <w:tc>
          <w:tcPr>
            <w:tcW w:w="2130" w:type="dxa"/>
            <w:tcBorders>
              <w:top w:val="single" w:sz="4" w:space="0" w:color="auto"/>
              <w:left w:val="single" w:sz="4" w:space="0" w:color="auto"/>
              <w:bottom w:val="single" w:sz="4" w:space="0" w:color="auto"/>
              <w:right w:val="single" w:sz="4" w:space="0" w:color="auto"/>
            </w:tcBorders>
            <w:shd w:val="clear" w:color="auto" w:fill="87C0E7"/>
            <w:hideMark/>
          </w:tcPr>
          <w:p>
            <w:pPr>
              <w:spacing w:before="100" w:beforeAutospacing="1" w:after="100" w:afterAutospacing="1"/>
              <w:jc w:val="center"/>
            </w:pPr>
            <w:r>
              <w:rPr>
                <w:rFonts w:hint="eastAsia"/>
              </w:rPr>
              <w:t>数据类型</w:t>
            </w:r>
          </w:p>
        </w:tc>
        <w:tc>
          <w:tcPr>
            <w:tcW w:w="2131" w:type="dxa"/>
            <w:tcBorders>
              <w:top w:val="single" w:sz="4" w:space="0" w:color="auto"/>
              <w:left w:val="single" w:sz="4" w:space="0" w:color="auto"/>
              <w:bottom w:val="single" w:sz="4" w:space="0" w:color="auto"/>
              <w:right w:val="single" w:sz="4" w:space="0" w:color="auto"/>
            </w:tcBorders>
            <w:shd w:val="clear" w:color="auto" w:fill="87C0E7"/>
            <w:hideMark/>
          </w:tcPr>
          <w:p>
            <w:pPr>
              <w:spacing w:before="100" w:beforeAutospacing="1" w:after="100" w:afterAutospacing="1"/>
              <w:jc w:val="center"/>
            </w:pPr>
            <w:r>
              <w:rPr>
                <w:rFonts w:hint="eastAsia"/>
              </w:rPr>
              <w:t>含义</w:t>
            </w:r>
          </w:p>
        </w:tc>
        <w:tc>
          <w:tcPr>
            <w:tcW w:w="2131" w:type="dxa"/>
            <w:tcBorders>
              <w:top w:val="single" w:sz="4" w:space="0" w:color="auto"/>
              <w:left w:val="single" w:sz="4" w:space="0" w:color="auto"/>
              <w:bottom w:val="single" w:sz="4" w:space="0" w:color="auto"/>
              <w:right w:val="single" w:sz="4" w:space="0" w:color="auto"/>
            </w:tcBorders>
            <w:shd w:val="clear" w:color="auto" w:fill="87C0E7"/>
            <w:hideMark/>
          </w:tcPr>
          <w:p>
            <w:pPr>
              <w:spacing w:before="100" w:beforeAutospacing="1" w:after="100" w:afterAutospacing="1"/>
              <w:jc w:val="center"/>
            </w:pPr>
            <w:proofErr w:type="gramStart"/>
            <w:r>
              <w:rPr>
                <w:rFonts w:hint="eastAsia"/>
              </w:rPr>
              <w:t>主外键</w:t>
            </w:r>
            <w:proofErr w:type="gramEnd"/>
          </w:p>
        </w:tc>
      </w:tr>
      <w:tr>
        <w:trPr>
          <w:trHeight w:val="227"/>
        </w:trPr>
        <w:tc>
          <w:tcPr>
            <w:tcW w:w="2022"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lastRenderedPageBreak/>
              <w:t>adminid</w:t>
            </w:r>
            <w:proofErr w:type="spellEnd"/>
          </w:p>
        </w:tc>
        <w:tc>
          <w:tcPr>
            <w:tcW w:w="2130"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Int</w:t>
            </w:r>
            <w:proofErr w:type="spellEnd"/>
            <w:r>
              <w:t>(11)</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管理员编号</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主键</w:t>
            </w:r>
          </w:p>
        </w:tc>
      </w:tr>
      <w:tr>
        <w:trPr>
          <w:trHeight w:val="227"/>
        </w:trPr>
        <w:tc>
          <w:tcPr>
            <w:tcW w:w="2022"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adminname</w:t>
            </w:r>
            <w:proofErr w:type="spellEnd"/>
          </w:p>
        </w:tc>
        <w:tc>
          <w:tcPr>
            <w:tcW w:w="2130"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Varchar</w:t>
            </w:r>
            <w:proofErr w:type="spellEnd"/>
            <w:r>
              <w:t>(45)</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管理员名字</w:t>
            </w:r>
          </w:p>
        </w:tc>
        <w:tc>
          <w:tcPr>
            <w:tcW w:w="2131" w:type="dxa"/>
            <w:tcBorders>
              <w:top w:val="single" w:sz="4" w:space="0" w:color="auto"/>
              <w:left w:val="single" w:sz="4" w:space="0" w:color="auto"/>
              <w:bottom w:val="single" w:sz="4" w:space="0" w:color="auto"/>
              <w:right w:val="single" w:sz="4" w:space="0" w:color="auto"/>
            </w:tcBorders>
          </w:tcPr>
          <w:p>
            <w:pPr>
              <w:spacing w:before="100" w:beforeAutospacing="1" w:after="100" w:afterAutospacing="1"/>
              <w:jc w:val="center"/>
            </w:pPr>
          </w:p>
        </w:tc>
      </w:tr>
      <w:tr>
        <w:trPr>
          <w:trHeight w:val="227"/>
        </w:trPr>
        <w:tc>
          <w:tcPr>
            <w:tcW w:w="2022"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admintype</w:t>
            </w:r>
            <w:proofErr w:type="spellEnd"/>
          </w:p>
        </w:tc>
        <w:tc>
          <w:tcPr>
            <w:tcW w:w="2130"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Varchar</w:t>
            </w:r>
            <w:proofErr w:type="spellEnd"/>
            <w:r>
              <w:t>(45)</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管理员类型</w:t>
            </w:r>
          </w:p>
        </w:tc>
        <w:tc>
          <w:tcPr>
            <w:tcW w:w="2131" w:type="dxa"/>
            <w:tcBorders>
              <w:top w:val="single" w:sz="4" w:space="0" w:color="auto"/>
              <w:left w:val="single" w:sz="4" w:space="0" w:color="auto"/>
              <w:bottom w:val="single" w:sz="4" w:space="0" w:color="auto"/>
              <w:right w:val="single" w:sz="4" w:space="0" w:color="auto"/>
            </w:tcBorders>
          </w:tcPr>
          <w:p>
            <w:pPr>
              <w:spacing w:before="100" w:beforeAutospacing="1" w:after="100" w:afterAutospacing="1"/>
              <w:jc w:val="center"/>
            </w:pPr>
          </w:p>
        </w:tc>
      </w:tr>
      <w:tr>
        <w:trPr>
          <w:trHeight w:val="227"/>
        </w:trPr>
        <w:tc>
          <w:tcPr>
            <w:tcW w:w="2022"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adminpsd</w:t>
            </w:r>
            <w:proofErr w:type="spellEnd"/>
          </w:p>
        </w:tc>
        <w:tc>
          <w:tcPr>
            <w:tcW w:w="2130"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Varchar</w:t>
            </w:r>
            <w:proofErr w:type="spellEnd"/>
            <w:r>
              <w:t>(45)</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管理员密码</w:t>
            </w:r>
          </w:p>
        </w:tc>
        <w:tc>
          <w:tcPr>
            <w:tcW w:w="2131" w:type="dxa"/>
            <w:tcBorders>
              <w:top w:val="single" w:sz="4" w:space="0" w:color="auto"/>
              <w:left w:val="single" w:sz="4" w:space="0" w:color="auto"/>
              <w:bottom w:val="single" w:sz="4" w:space="0" w:color="auto"/>
              <w:right w:val="single" w:sz="4" w:space="0" w:color="auto"/>
            </w:tcBorders>
          </w:tcPr>
          <w:p>
            <w:pPr>
              <w:spacing w:before="100" w:beforeAutospacing="1" w:after="100" w:afterAutospacing="1"/>
              <w:jc w:val="center"/>
            </w:pPr>
          </w:p>
        </w:tc>
      </w:tr>
    </w:tbl>
    <w:p>
      <w:pPr>
        <w:rPr>
          <w:rFonts w:hint="eastAsia"/>
        </w:rPr>
      </w:pPr>
    </w:p>
    <w:p>
      <w:r>
        <w:rPr>
          <w:rFonts w:hint="eastAsia"/>
        </w:rPr>
        <w:t>实体</w:t>
      </w:r>
      <w:r>
        <w:t>2</w:t>
      </w:r>
      <w:r>
        <w:rPr>
          <w:rFonts w:hint="eastAsia"/>
        </w:rPr>
        <w:t>：会员表</w:t>
      </w:r>
    </w:p>
    <w:p/>
    <w:tbl>
      <w:tblPr>
        <w:tblStyle w:val="ad"/>
        <w:tblW w:w="0" w:type="auto"/>
        <w:tblInd w:w="108" w:type="dxa"/>
        <w:tblLook w:val="04A0" w:firstRow="1" w:lastRow="0" w:firstColumn="1" w:lastColumn="0" w:noHBand="0" w:noVBand="1"/>
      </w:tblPr>
      <w:tblGrid>
        <w:gridCol w:w="2022"/>
        <w:gridCol w:w="2130"/>
        <w:gridCol w:w="2131"/>
        <w:gridCol w:w="2131"/>
      </w:tblGrid>
      <w:tr>
        <w:tc>
          <w:tcPr>
            <w:tcW w:w="2022" w:type="dxa"/>
            <w:tcBorders>
              <w:top w:val="single" w:sz="4" w:space="0" w:color="auto"/>
              <w:left w:val="single" w:sz="4" w:space="0" w:color="auto"/>
              <w:bottom w:val="single" w:sz="4" w:space="0" w:color="auto"/>
              <w:right w:val="single" w:sz="4" w:space="0" w:color="auto"/>
            </w:tcBorders>
            <w:shd w:val="clear" w:color="auto" w:fill="87C0E7"/>
            <w:hideMark/>
          </w:tcPr>
          <w:p>
            <w:pPr>
              <w:spacing w:before="100" w:beforeAutospacing="1" w:after="100" w:afterAutospacing="1"/>
              <w:jc w:val="center"/>
            </w:pPr>
            <w:r>
              <w:rPr>
                <w:rFonts w:hint="eastAsia"/>
              </w:rPr>
              <w:t>字段名</w:t>
            </w:r>
          </w:p>
        </w:tc>
        <w:tc>
          <w:tcPr>
            <w:tcW w:w="2130" w:type="dxa"/>
            <w:tcBorders>
              <w:top w:val="single" w:sz="4" w:space="0" w:color="auto"/>
              <w:left w:val="single" w:sz="4" w:space="0" w:color="auto"/>
              <w:bottom w:val="single" w:sz="4" w:space="0" w:color="auto"/>
              <w:right w:val="single" w:sz="4" w:space="0" w:color="auto"/>
            </w:tcBorders>
            <w:shd w:val="clear" w:color="auto" w:fill="87C0E7"/>
            <w:hideMark/>
          </w:tcPr>
          <w:p>
            <w:pPr>
              <w:spacing w:before="100" w:beforeAutospacing="1" w:after="100" w:afterAutospacing="1"/>
              <w:jc w:val="center"/>
            </w:pPr>
            <w:r>
              <w:rPr>
                <w:rFonts w:hint="eastAsia"/>
              </w:rPr>
              <w:t>数据类型</w:t>
            </w:r>
          </w:p>
        </w:tc>
        <w:tc>
          <w:tcPr>
            <w:tcW w:w="2131" w:type="dxa"/>
            <w:tcBorders>
              <w:top w:val="single" w:sz="4" w:space="0" w:color="auto"/>
              <w:left w:val="single" w:sz="4" w:space="0" w:color="auto"/>
              <w:bottom w:val="single" w:sz="4" w:space="0" w:color="auto"/>
              <w:right w:val="single" w:sz="4" w:space="0" w:color="auto"/>
            </w:tcBorders>
            <w:shd w:val="clear" w:color="auto" w:fill="87C0E7"/>
            <w:hideMark/>
          </w:tcPr>
          <w:p>
            <w:pPr>
              <w:spacing w:before="100" w:beforeAutospacing="1" w:after="100" w:afterAutospacing="1"/>
              <w:jc w:val="center"/>
            </w:pPr>
            <w:r>
              <w:rPr>
                <w:rFonts w:hint="eastAsia"/>
              </w:rPr>
              <w:t>含义</w:t>
            </w:r>
          </w:p>
        </w:tc>
        <w:tc>
          <w:tcPr>
            <w:tcW w:w="2131" w:type="dxa"/>
            <w:tcBorders>
              <w:top w:val="single" w:sz="4" w:space="0" w:color="auto"/>
              <w:left w:val="single" w:sz="4" w:space="0" w:color="auto"/>
              <w:bottom w:val="single" w:sz="4" w:space="0" w:color="auto"/>
              <w:right w:val="single" w:sz="4" w:space="0" w:color="auto"/>
            </w:tcBorders>
            <w:shd w:val="clear" w:color="auto" w:fill="87C0E7"/>
            <w:hideMark/>
          </w:tcPr>
          <w:p>
            <w:pPr>
              <w:spacing w:before="100" w:beforeAutospacing="1" w:after="100" w:afterAutospacing="1"/>
              <w:jc w:val="center"/>
            </w:pPr>
            <w:proofErr w:type="gramStart"/>
            <w:r>
              <w:rPr>
                <w:rFonts w:hint="eastAsia"/>
              </w:rPr>
              <w:t>主外键</w:t>
            </w:r>
            <w:proofErr w:type="gramEnd"/>
          </w:p>
        </w:tc>
      </w:tr>
      <w:tr>
        <w:tc>
          <w:tcPr>
            <w:tcW w:w="2022"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userid</w:t>
            </w:r>
            <w:proofErr w:type="spellEnd"/>
          </w:p>
        </w:tc>
        <w:tc>
          <w:tcPr>
            <w:tcW w:w="2130"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Int</w:t>
            </w:r>
            <w:proofErr w:type="spellEnd"/>
            <w:r>
              <w:t>(11)</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会员编号</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主键</w:t>
            </w:r>
          </w:p>
        </w:tc>
      </w:tr>
      <w:tr>
        <w:tc>
          <w:tcPr>
            <w:tcW w:w="2022"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t>username</w:t>
            </w:r>
          </w:p>
        </w:tc>
        <w:tc>
          <w:tcPr>
            <w:tcW w:w="2130"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Varchar</w:t>
            </w:r>
            <w:proofErr w:type="spellEnd"/>
            <w:r>
              <w:t>(45)</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会员名字</w:t>
            </w:r>
          </w:p>
        </w:tc>
        <w:tc>
          <w:tcPr>
            <w:tcW w:w="2131" w:type="dxa"/>
            <w:tcBorders>
              <w:top w:val="single" w:sz="4" w:space="0" w:color="auto"/>
              <w:left w:val="single" w:sz="4" w:space="0" w:color="auto"/>
              <w:bottom w:val="single" w:sz="4" w:space="0" w:color="auto"/>
              <w:right w:val="single" w:sz="4" w:space="0" w:color="auto"/>
            </w:tcBorders>
          </w:tcPr>
          <w:p>
            <w:pPr>
              <w:spacing w:before="100" w:beforeAutospacing="1" w:after="100" w:afterAutospacing="1"/>
              <w:jc w:val="center"/>
            </w:pPr>
          </w:p>
        </w:tc>
      </w:tr>
      <w:tr>
        <w:tc>
          <w:tcPr>
            <w:tcW w:w="2022"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t>phone</w:t>
            </w:r>
          </w:p>
        </w:tc>
        <w:tc>
          <w:tcPr>
            <w:tcW w:w="2130"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Int</w:t>
            </w:r>
            <w:proofErr w:type="spellEnd"/>
            <w:r>
              <w:t>(11)</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会员电话号码</w:t>
            </w:r>
          </w:p>
        </w:tc>
        <w:tc>
          <w:tcPr>
            <w:tcW w:w="2131" w:type="dxa"/>
            <w:tcBorders>
              <w:top w:val="single" w:sz="4" w:space="0" w:color="auto"/>
              <w:left w:val="single" w:sz="4" w:space="0" w:color="auto"/>
              <w:bottom w:val="single" w:sz="4" w:space="0" w:color="auto"/>
              <w:right w:val="single" w:sz="4" w:space="0" w:color="auto"/>
            </w:tcBorders>
          </w:tcPr>
          <w:p>
            <w:pPr>
              <w:spacing w:before="100" w:beforeAutospacing="1" w:after="100" w:afterAutospacing="1"/>
              <w:jc w:val="center"/>
            </w:pPr>
          </w:p>
        </w:tc>
      </w:tr>
      <w:tr>
        <w:tc>
          <w:tcPr>
            <w:tcW w:w="2022"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t>password</w:t>
            </w:r>
          </w:p>
        </w:tc>
        <w:tc>
          <w:tcPr>
            <w:tcW w:w="2130"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Varchar</w:t>
            </w:r>
            <w:proofErr w:type="spellEnd"/>
            <w:r>
              <w:t>(45)</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会员密码</w:t>
            </w:r>
          </w:p>
        </w:tc>
        <w:tc>
          <w:tcPr>
            <w:tcW w:w="2131" w:type="dxa"/>
            <w:tcBorders>
              <w:top w:val="single" w:sz="4" w:space="0" w:color="auto"/>
              <w:left w:val="single" w:sz="4" w:space="0" w:color="auto"/>
              <w:bottom w:val="single" w:sz="4" w:space="0" w:color="auto"/>
              <w:right w:val="single" w:sz="4" w:space="0" w:color="auto"/>
            </w:tcBorders>
          </w:tcPr>
          <w:p>
            <w:pPr>
              <w:spacing w:before="100" w:beforeAutospacing="1" w:after="100" w:afterAutospacing="1"/>
              <w:jc w:val="center"/>
            </w:pPr>
          </w:p>
        </w:tc>
      </w:tr>
      <w:tr>
        <w:tc>
          <w:tcPr>
            <w:tcW w:w="2022"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t>email</w:t>
            </w:r>
          </w:p>
        </w:tc>
        <w:tc>
          <w:tcPr>
            <w:tcW w:w="2130"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Varchar</w:t>
            </w:r>
            <w:proofErr w:type="spellEnd"/>
            <w:r>
              <w:t>(45)</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会员邮箱</w:t>
            </w:r>
          </w:p>
        </w:tc>
        <w:tc>
          <w:tcPr>
            <w:tcW w:w="2131" w:type="dxa"/>
            <w:tcBorders>
              <w:top w:val="single" w:sz="4" w:space="0" w:color="auto"/>
              <w:left w:val="single" w:sz="4" w:space="0" w:color="auto"/>
              <w:bottom w:val="single" w:sz="4" w:space="0" w:color="auto"/>
              <w:right w:val="single" w:sz="4" w:space="0" w:color="auto"/>
            </w:tcBorders>
          </w:tcPr>
          <w:p>
            <w:pPr>
              <w:spacing w:before="100" w:beforeAutospacing="1" w:after="100" w:afterAutospacing="1"/>
              <w:jc w:val="center"/>
            </w:pPr>
          </w:p>
        </w:tc>
      </w:tr>
      <w:tr>
        <w:tc>
          <w:tcPr>
            <w:tcW w:w="2022"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jifen</w:t>
            </w:r>
            <w:proofErr w:type="spellEnd"/>
          </w:p>
        </w:tc>
        <w:tc>
          <w:tcPr>
            <w:tcW w:w="2130"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Int</w:t>
            </w:r>
            <w:proofErr w:type="spellEnd"/>
            <w:r>
              <w:t>(11)</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会员积分</w:t>
            </w:r>
          </w:p>
        </w:tc>
        <w:tc>
          <w:tcPr>
            <w:tcW w:w="2131" w:type="dxa"/>
            <w:tcBorders>
              <w:top w:val="single" w:sz="4" w:space="0" w:color="auto"/>
              <w:left w:val="single" w:sz="4" w:space="0" w:color="auto"/>
              <w:bottom w:val="single" w:sz="4" w:space="0" w:color="auto"/>
              <w:right w:val="single" w:sz="4" w:space="0" w:color="auto"/>
            </w:tcBorders>
          </w:tcPr>
          <w:p>
            <w:pPr>
              <w:spacing w:before="100" w:beforeAutospacing="1" w:after="100" w:afterAutospacing="1"/>
              <w:jc w:val="center"/>
            </w:pPr>
          </w:p>
        </w:tc>
      </w:tr>
    </w:tbl>
    <w:p/>
    <w:p>
      <w:r>
        <w:rPr>
          <w:rFonts w:hint="eastAsia"/>
        </w:rPr>
        <w:t>实体</w:t>
      </w:r>
      <w:r>
        <w:t>3</w:t>
      </w:r>
      <w:r>
        <w:rPr>
          <w:rFonts w:hint="eastAsia"/>
        </w:rPr>
        <w:t>：餐桌表</w:t>
      </w:r>
    </w:p>
    <w:p>
      <w:pPr>
        <w:widowControl w:val="0"/>
        <w:spacing w:before="100" w:beforeAutospacing="1" w:after="100" w:afterAutospacing="1"/>
        <w:jc w:val="center"/>
      </w:pPr>
    </w:p>
    <w:tbl>
      <w:tblPr>
        <w:tblStyle w:val="ad"/>
        <w:tblW w:w="0" w:type="auto"/>
        <w:tblInd w:w="108" w:type="dxa"/>
        <w:tblLook w:val="04A0" w:firstRow="1" w:lastRow="0" w:firstColumn="1" w:lastColumn="0" w:noHBand="0" w:noVBand="1"/>
      </w:tblPr>
      <w:tblGrid>
        <w:gridCol w:w="2022"/>
        <w:gridCol w:w="2130"/>
        <w:gridCol w:w="2131"/>
        <w:gridCol w:w="2131"/>
      </w:tblGrid>
      <w:tr>
        <w:tc>
          <w:tcPr>
            <w:tcW w:w="2022" w:type="dxa"/>
            <w:tcBorders>
              <w:top w:val="single" w:sz="4" w:space="0" w:color="auto"/>
              <w:left w:val="single" w:sz="4" w:space="0" w:color="auto"/>
              <w:bottom w:val="single" w:sz="4" w:space="0" w:color="auto"/>
              <w:right w:val="single" w:sz="4" w:space="0" w:color="auto"/>
            </w:tcBorders>
            <w:shd w:val="clear" w:color="auto" w:fill="87C0E7"/>
            <w:hideMark/>
          </w:tcPr>
          <w:p>
            <w:pPr>
              <w:spacing w:before="100" w:beforeAutospacing="1" w:after="100" w:afterAutospacing="1"/>
              <w:jc w:val="center"/>
            </w:pPr>
            <w:r>
              <w:rPr>
                <w:rFonts w:hint="eastAsia"/>
              </w:rPr>
              <w:t>字段名</w:t>
            </w:r>
          </w:p>
        </w:tc>
        <w:tc>
          <w:tcPr>
            <w:tcW w:w="2130" w:type="dxa"/>
            <w:tcBorders>
              <w:top w:val="single" w:sz="4" w:space="0" w:color="auto"/>
              <w:left w:val="single" w:sz="4" w:space="0" w:color="auto"/>
              <w:bottom w:val="single" w:sz="4" w:space="0" w:color="auto"/>
              <w:right w:val="single" w:sz="4" w:space="0" w:color="auto"/>
            </w:tcBorders>
            <w:shd w:val="clear" w:color="auto" w:fill="87C0E7"/>
            <w:hideMark/>
          </w:tcPr>
          <w:p>
            <w:pPr>
              <w:spacing w:before="100" w:beforeAutospacing="1" w:after="100" w:afterAutospacing="1"/>
              <w:jc w:val="center"/>
            </w:pPr>
            <w:r>
              <w:rPr>
                <w:rFonts w:hint="eastAsia"/>
              </w:rPr>
              <w:t>数据类型</w:t>
            </w:r>
          </w:p>
        </w:tc>
        <w:tc>
          <w:tcPr>
            <w:tcW w:w="2131" w:type="dxa"/>
            <w:tcBorders>
              <w:top w:val="single" w:sz="4" w:space="0" w:color="auto"/>
              <w:left w:val="single" w:sz="4" w:space="0" w:color="auto"/>
              <w:bottom w:val="single" w:sz="4" w:space="0" w:color="auto"/>
              <w:right w:val="single" w:sz="4" w:space="0" w:color="auto"/>
            </w:tcBorders>
            <w:shd w:val="clear" w:color="auto" w:fill="87C0E7"/>
            <w:hideMark/>
          </w:tcPr>
          <w:p>
            <w:pPr>
              <w:spacing w:before="100" w:beforeAutospacing="1" w:after="100" w:afterAutospacing="1"/>
              <w:jc w:val="center"/>
            </w:pPr>
            <w:r>
              <w:rPr>
                <w:rFonts w:hint="eastAsia"/>
              </w:rPr>
              <w:t>含义</w:t>
            </w:r>
          </w:p>
        </w:tc>
        <w:tc>
          <w:tcPr>
            <w:tcW w:w="2131" w:type="dxa"/>
            <w:tcBorders>
              <w:top w:val="single" w:sz="4" w:space="0" w:color="auto"/>
              <w:left w:val="single" w:sz="4" w:space="0" w:color="auto"/>
              <w:bottom w:val="single" w:sz="4" w:space="0" w:color="auto"/>
              <w:right w:val="single" w:sz="4" w:space="0" w:color="auto"/>
            </w:tcBorders>
            <w:shd w:val="clear" w:color="auto" w:fill="87C0E7"/>
            <w:hideMark/>
          </w:tcPr>
          <w:p>
            <w:pPr>
              <w:spacing w:before="100" w:beforeAutospacing="1" w:after="100" w:afterAutospacing="1"/>
              <w:jc w:val="center"/>
            </w:pPr>
            <w:proofErr w:type="gramStart"/>
            <w:r>
              <w:rPr>
                <w:rFonts w:hint="eastAsia"/>
              </w:rPr>
              <w:t>主外键</w:t>
            </w:r>
            <w:proofErr w:type="gramEnd"/>
          </w:p>
        </w:tc>
      </w:tr>
      <w:tr>
        <w:tc>
          <w:tcPr>
            <w:tcW w:w="2022"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tableid</w:t>
            </w:r>
            <w:proofErr w:type="spellEnd"/>
          </w:p>
        </w:tc>
        <w:tc>
          <w:tcPr>
            <w:tcW w:w="2130"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Int</w:t>
            </w:r>
            <w:proofErr w:type="spellEnd"/>
            <w:r>
              <w:t>(11)</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餐桌编号</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主键</w:t>
            </w:r>
          </w:p>
        </w:tc>
      </w:tr>
      <w:tr>
        <w:tc>
          <w:tcPr>
            <w:tcW w:w="2022"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tablenumber</w:t>
            </w:r>
            <w:proofErr w:type="spellEnd"/>
          </w:p>
        </w:tc>
        <w:tc>
          <w:tcPr>
            <w:tcW w:w="2130"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Varchar</w:t>
            </w:r>
            <w:proofErr w:type="spellEnd"/>
            <w:r>
              <w:t>(45)</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餐桌就坐人数</w:t>
            </w:r>
          </w:p>
        </w:tc>
        <w:tc>
          <w:tcPr>
            <w:tcW w:w="2131" w:type="dxa"/>
            <w:tcBorders>
              <w:top w:val="single" w:sz="4" w:space="0" w:color="auto"/>
              <w:left w:val="single" w:sz="4" w:space="0" w:color="auto"/>
              <w:bottom w:val="single" w:sz="4" w:space="0" w:color="auto"/>
              <w:right w:val="single" w:sz="4" w:space="0" w:color="auto"/>
            </w:tcBorders>
          </w:tcPr>
          <w:p>
            <w:pPr>
              <w:spacing w:before="100" w:beforeAutospacing="1" w:after="100" w:afterAutospacing="1"/>
              <w:jc w:val="center"/>
            </w:pPr>
          </w:p>
        </w:tc>
      </w:tr>
      <w:tr>
        <w:tc>
          <w:tcPr>
            <w:tcW w:w="2022"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zhuangtai</w:t>
            </w:r>
            <w:proofErr w:type="spellEnd"/>
          </w:p>
        </w:tc>
        <w:tc>
          <w:tcPr>
            <w:tcW w:w="2130"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Varchar</w:t>
            </w:r>
            <w:proofErr w:type="spellEnd"/>
            <w:r>
              <w:t>(45)</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餐桌占用状态</w:t>
            </w:r>
          </w:p>
        </w:tc>
        <w:tc>
          <w:tcPr>
            <w:tcW w:w="2131" w:type="dxa"/>
            <w:tcBorders>
              <w:top w:val="single" w:sz="4" w:space="0" w:color="auto"/>
              <w:left w:val="single" w:sz="4" w:space="0" w:color="auto"/>
              <w:bottom w:val="single" w:sz="4" w:space="0" w:color="auto"/>
              <w:right w:val="single" w:sz="4" w:space="0" w:color="auto"/>
            </w:tcBorders>
          </w:tcPr>
          <w:p>
            <w:pPr>
              <w:spacing w:before="100" w:beforeAutospacing="1" w:after="100" w:afterAutospacing="1"/>
              <w:jc w:val="center"/>
            </w:pPr>
          </w:p>
        </w:tc>
      </w:tr>
    </w:tbl>
    <w:p/>
    <w:p>
      <w:r>
        <w:rPr>
          <w:rFonts w:hint="eastAsia"/>
        </w:rPr>
        <w:t>实体</w:t>
      </w:r>
      <w:r>
        <w:t>4</w:t>
      </w:r>
      <w:r>
        <w:rPr>
          <w:rFonts w:hint="eastAsia"/>
        </w:rPr>
        <w:t>：菜品表</w:t>
      </w:r>
    </w:p>
    <w:p/>
    <w:tbl>
      <w:tblPr>
        <w:tblStyle w:val="ad"/>
        <w:tblW w:w="0" w:type="auto"/>
        <w:tblInd w:w="108" w:type="dxa"/>
        <w:tblLook w:val="04A0" w:firstRow="1" w:lastRow="0" w:firstColumn="1" w:lastColumn="0" w:noHBand="0" w:noVBand="1"/>
      </w:tblPr>
      <w:tblGrid>
        <w:gridCol w:w="2022"/>
        <w:gridCol w:w="2130"/>
        <w:gridCol w:w="2131"/>
        <w:gridCol w:w="2131"/>
      </w:tblGrid>
      <w:tr>
        <w:tc>
          <w:tcPr>
            <w:tcW w:w="2022" w:type="dxa"/>
            <w:tcBorders>
              <w:top w:val="single" w:sz="4" w:space="0" w:color="auto"/>
              <w:left w:val="single" w:sz="4" w:space="0" w:color="auto"/>
              <w:bottom w:val="single" w:sz="4" w:space="0" w:color="auto"/>
              <w:right w:val="single" w:sz="4" w:space="0" w:color="auto"/>
            </w:tcBorders>
            <w:shd w:val="clear" w:color="auto" w:fill="87C0E7"/>
            <w:hideMark/>
          </w:tcPr>
          <w:p>
            <w:pPr>
              <w:spacing w:before="100" w:beforeAutospacing="1" w:after="100" w:afterAutospacing="1"/>
              <w:jc w:val="center"/>
            </w:pPr>
            <w:r>
              <w:rPr>
                <w:rFonts w:hint="eastAsia"/>
              </w:rPr>
              <w:t>字段名</w:t>
            </w:r>
          </w:p>
        </w:tc>
        <w:tc>
          <w:tcPr>
            <w:tcW w:w="2130" w:type="dxa"/>
            <w:tcBorders>
              <w:top w:val="single" w:sz="4" w:space="0" w:color="auto"/>
              <w:left w:val="single" w:sz="4" w:space="0" w:color="auto"/>
              <w:bottom w:val="single" w:sz="4" w:space="0" w:color="auto"/>
              <w:right w:val="single" w:sz="4" w:space="0" w:color="auto"/>
            </w:tcBorders>
            <w:shd w:val="clear" w:color="auto" w:fill="87C0E7"/>
            <w:hideMark/>
          </w:tcPr>
          <w:p>
            <w:pPr>
              <w:spacing w:before="100" w:beforeAutospacing="1" w:after="100" w:afterAutospacing="1"/>
              <w:jc w:val="center"/>
            </w:pPr>
            <w:r>
              <w:rPr>
                <w:rFonts w:hint="eastAsia"/>
              </w:rPr>
              <w:t>数据类型</w:t>
            </w:r>
          </w:p>
        </w:tc>
        <w:tc>
          <w:tcPr>
            <w:tcW w:w="2131" w:type="dxa"/>
            <w:tcBorders>
              <w:top w:val="single" w:sz="4" w:space="0" w:color="auto"/>
              <w:left w:val="single" w:sz="4" w:space="0" w:color="auto"/>
              <w:bottom w:val="single" w:sz="4" w:space="0" w:color="auto"/>
              <w:right w:val="single" w:sz="4" w:space="0" w:color="auto"/>
            </w:tcBorders>
            <w:shd w:val="clear" w:color="auto" w:fill="87C0E7"/>
            <w:hideMark/>
          </w:tcPr>
          <w:p>
            <w:pPr>
              <w:spacing w:before="100" w:beforeAutospacing="1" w:after="100" w:afterAutospacing="1"/>
              <w:jc w:val="center"/>
            </w:pPr>
            <w:r>
              <w:rPr>
                <w:rFonts w:hint="eastAsia"/>
              </w:rPr>
              <w:t>含义</w:t>
            </w:r>
          </w:p>
        </w:tc>
        <w:tc>
          <w:tcPr>
            <w:tcW w:w="2131" w:type="dxa"/>
            <w:tcBorders>
              <w:top w:val="single" w:sz="4" w:space="0" w:color="auto"/>
              <w:left w:val="single" w:sz="4" w:space="0" w:color="auto"/>
              <w:bottom w:val="single" w:sz="4" w:space="0" w:color="auto"/>
              <w:right w:val="single" w:sz="4" w:space="0" w:color="auto"/>
            </w:tcBorders>
            <w:shd w:val="clear" w:color="auto" w:fill="87C0E7"/>
            <w:hideMark/>
          </w:tcPr>
          <w:p>
            <w:pPr>
              <w:spacing w:before="100" w:beforeAutospacing="1" w:after="100" w:afterAutospacing="1"/>
              <w:jc w:val="center"/>
            </w:pPr>
            <w:proofErr w:type="gramStart"/>
            <w:r>
              <w:rPr>
                <w:rFonts w:hint="eastAsia"/>
              </w:rPr>
              <w:t>主外键</w:t>
            </w:r>
            <w:proofErr w:type="gramEnd"/>
          </w:p>
        </w:tc>
      </w:tr>
      <w:tr>
        <w:tc>
          <w:tcPr>
            <w:tcW w:w="2022"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greensid</w:t>
            </w:r>
            <w:proofErr w:type="spellEnd"/>
          </w:p>
        </w:tc>
        <w:tc>
          <w:tcPr>
            <w:tcW w:w="2130"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Int</w:t>
            </w:r>
            <w:proofErr w:type="spellEnd"/>
            <w:r>
              <w:t>(11)</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菜品编号</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主键</w:t>
            </w:r>
          </w:p>
        </w:tc>
      </w:tr>
      <w:tr>
        <w:tc>
          <w:tcPr>
            <w:tcW w:w="2022"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greensname</w:t>
            </w:r>
            <w:proofErr w:type="spellEnd"/>
          </w:p>
        </w:tc>
        <w:tc>
          <w:tcPr>
            <w:tcW w:w="2130"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Varchar</w:t>
            </w:r>
            <w:proofErr w:type="spellEnd"/>
            <w:r>
              <w:t>(45)</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菜品名字</w:t>
            </w:r>
          </w:p>
        </w:tc>
        <w:tc>
          <w:tcPr>
            <w:tcW w:w="2131" w:type="dxa"/>
            <w:tcBorders>
              <w:top w:val="single" w:sz="4" w:space="0" w:color="auto"/>
              <w:left w:val="single" w:sz="4" w:space="0" w:color="auto"/>
              <w:bottom w:val="single" w:sz="4" w:space="0" w:color="auto"/>
              <w:right w:val="single" w:sz="4" w:space="0" w:color="auto"/>
            </w:tcBorders>
          </w:tcPr>
          <w:p>
            <w:pPr>
              <w:spacing w:before="100" w:beforeAutospacing="1" w:after="100" w:afterAutospacing="1"/>
              <w:jc w:val="center"/>
            </w:pPr>
          </w:p>
        </w:tc>
      </w:tr>
      <w:tr>
        <w:tc>
          <w:tcPr>
            <w:tcW w:w="2022"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greensprice</w:t>
            </w:r>
            <w:proofErr w:type="spellEnd"/>
          </w:p>
        </w:tc>
        <w:tc>
          <w:tcPr>
            <w:tcW w:w="2130"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Varchar</w:t>
            </w:r>
            <w:proofErr w:type="spellEnd"/>
            <w:r>
              <w:t>(45)</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菜品价格</w:t>
            </w:r>
          </w:p>
        </w:tc>
        <w:tc>
          <w:tcPr>
            <w:tcW w:w="2131" w:type="dxa"/>
            <w:tcBorders>
              <w:top w:val="single" w:sz="4" w:space="0" w:color="auto"/>
              <w:left w:val="single" w:sz="4" w:space="0" w:color="auto"/>
              <w:bottom w:val="single" w:sz="4" w:space="0" w:color="auto"/>
              <w:right w:val="single" w:sz="4" w:space="0" w:color="auto"/>
            </w:tcBorders>
          </w:tcPr>
          <w:p>
            <w:pPr>
              <w:spacing w:before="100" w:beforeAutospacing="1" w:after="100" w:afterAutospacing="1"/>
              <w:jc w:val="center"/>
            </w:pPr>
          </w:p>
        </w:tc>
      </w:tr>
      <w:tr>
        <w:tc>
          <w:tcPr>
            <w:tcW w:w="2022"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greensfov</w:t>
            </w:r>
            <w:proofErr w:type="spellEnd"/>
          </w:p>
        </w:tc>
        <w:tc>
          <w:tcPr>
            <w:tcW w:w="2130"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Varchar</w:t>
            </w:r>
            <w:proofErr w:type="spellEnd"/>
            <w:r>
              <w:t>(45)</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菜品优惠</w:t>
            </w:r>
          </w:p>
        </w:tc>
        <w:tc>
          <w:tcPr>
            <w:tcW w:w="2131" w:type="dxa"/>
            <w:tcBorders>
              <w:top w:val="single" w:sz="4" w:space="0" w:color="auto"/>
              <w:left w:val="single" w:sz="4" w:space="0" w:color="auto"/>
              <w:bottom w:val="single" w:sz="4" w:space="0" w:color="auto"/>
              <w:right w:val="single" w:sz="4" w:space="0" w:color="auto"/>
            </w:tcBorders>
          </w:tcPr>
          <w:p>
            <w:pPr>
              <w:spacing w:before="100" w:beforeAutospacing="1" w:after="100" w:afterAutospacing="1"/>
              <w:jc w:val="center"/>
            </w:pPr>
          </w:p>
        </w:tc>
      </w:tr>
      <w:tr>
        <w:tc>
          <w:tcPr>
            <w:tcW w:w="2022"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greensfocprice</w:t>
            </w:r>
            <w:proofErr w:type="spellEnd"/>
          </w:p>
        </w:tc>
        <w:tc>
          <w:tcPr>
            <w:tcW w:w="2130"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Varchar</w:t>
            </w:r>
            <w:proofErr w:type="spellEnd"/>
            <w:r>
              <w:t>(45)</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菜品优惠后价格</w:t>
            </w:r>
          </w:p>
        </w:tc>
        <w:tc>
          <w:tcPr>
            <w:tcW w:w="2131" w:type="dxa"/>
            <w:tcBorders>
              <w:top w:val="single" w:sz="4" w:space="0" w:color="auto"/>
              <w:left w:val="single" w:sz="4" w:space="0" w:color="auto"/>
              <w:bottom w:val="single" w:sz="4" w:space="0" w:color="auto"/>
              <w:right w:val="single" w:sz="4" w:space="0" w:color="auto"/>
            </w:tcBorders>
          </w:tcPr>
          <w:p>
            <w:pPr>
              <w:spacing w:before="100" w:beforeAutospacing="1" w:after="100" w:afterAutospacing="1"/>
              <w:jc w:val="center"/>
            </w:pPr>
          </w:p>
        </w:tc>
      </w:tr>
      <w:tr>
        <w:tc>
          <w:tcPr>
            <w:tcW w:w="2022"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greensgrade</w:t>
            </w:r>
            <w:proofErr w:type="spellEnd"/>
          </w:p>
        </w:tc>
        <w:tc>
          <w:tcPr>
            <w:tcW w:w="2130"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Varchar</w:t>
            </w:r>
            <w:proofErr w:type="spellEnd"/>
            <w:r>
              <w:t>(45)</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菜</w:t>
            </w:r>
            <w:proofErr w:type="gramStart"/>
            <w:r>
              <w:rPr>
                <w:rFonts w:hint="eastAsia"/>
              </w:rPr>
              <w:t>品评分</w:t>
            </w:r>
            <w:proofErr w:type="gramEnd"/>
          </w:p>
        </w:tc>
        <w:tc>
          <w:tcPr>
            <w:tcW w:w="2131" w:type="dxa"/>
            <w:tcBorders>
              <w:top w:val="single" w:sz="4" w:space="0" w:color="auto"/>
              <w:left w:val="single" w:sz="4" w:space="0" w:color="auto"/>
              <w:bottom w:val="single" w:sz="4" w:space="0" w:color="auto"/>
              <w:right w:val="single" w:sz="4" w:space="0" w:color="auto"/>
            </w:tcBorders>
          </w:tcPr>
          <w:p>
            <w:pPr>
              <w:spacing w:before="100" w:beforeAutospacing="1" w:after="100" w:afterAutospacing="1"/>
              <w:jc w:val="center"/>
            </w:pPr>
          </w:p>
        </w:tc>
      </w:tr>
      <w:tr>
        <w:tc>
          <w:tcPr>
            <w:tcW w:w="2022"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greenspic</w:t>
            </w:r>
            <w:proofErr w:type="spellEnd"/>
          </w:p>
        </w:tc>
        <w:tc>
          <w:tcPr>
            <w:tcW w:w="2130"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Varchar</w:t>
            </w:r>
            <w:proofErr w:type="spellEnd"/>
            <w:r>
              <w:t>(45)</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菜品图片</w:t>
            </w:r>
          </w:p>
        </w:tc>
        <w:tc>
          <w:tcPr>
            <w:tcW w:w="2131" w:type="dxa"/>
            <w:tcBorders>
              <w:top w:val="single" w:sz="4" w:space="0" w:color="auto"/>
              <w:left w:val="single" w:sz="4" w:space="0" w:color="auto"/>
              <w:bottom w:val="single" w:sz="4" w:space="0" w:color="auto"/>
              <w:right w:val="single" w:sz="4" w:space="0" w:color="auto"/>
            </w:tcBorders>
          </w:tcPr>
          <w:p>
            <w:pPr>
              <w:spacing w:before="100" w:beforeAutospacing="1" w:after="100" w:afterAutospacing="1"/>
              <w:jc w:val="center"/>
            </w:pPr>
          </w:p>
        </w:tc>
      </w:tr>
      <w:tr>
        <w:tc>
          <w:tcPr>
            <w:tcW w:w="2022"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greensdes</w:t>
            </w:r>
            <w:proofErr w:type="spellEnd"/>
          </w:p>
        </w:tc>
        <w:tc>
          <w:tcPr>
            <w:tcW w:w="2130"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Varchar</w:t>
            </w:r>
            <w:proofErr w:type="spellEnd"/>
            <w:r>
              <w:t>(45)</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菜品描述</w:t>
            </w:r>
          </w:p>
        </w:tc>
        <w:tc>
          <w:tcPr>
            <w:tcW w:w="2131" w:type="dxa"/>
            <w:tcBorders>
              <w:top w:val="single" w:sz="4" w:space="0" w:color="auto"/>
              <w:left w:val="single" w:sz="4" w:space="0" w:color="auto"/>
              <w:bottom w:val="single" w:sz="4" w:space="0" w:color="auto"/>
              <w:right w:val="single" w:sz="4" w:space="0" w:color="auto"/>
            </w:tcBorders>
          </w:tcPr>
          <w:p>
            <w:pPr>
              <w:spacing w:before="100" w:beforeAutospacing="1" w:after="100" w:afterAutospacing="1"/>
              <w:jc w:val="center"/>
            </w:pPr>
          </w:p>
        </w:tc>
      </w:tr>
      <w:tr>
        <w:tc>
          <w:tcPr>
            <w:tcW w:w="2022"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greenstype</w:t>
            </w:r>
            <w:proofErr w:type="spellEnd"/>
          </w:p>
        </w:tc>
        <w:tc>
          <w:tcPr>
            <w:tcW w:w="2130"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Varchar</w:t>
            </w:r>
            <w:proofErr w:type="spellEnd"/>
            <w:r>
              <w:t>(45)</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菜品类别</w:t>
            </w:r>
          </w:p>
        </w:tc>
        <w:tc>
          <w:tcPr>
            <w:tcW w:w="2131" w:type="dxa"/>
            <w:tcBorders>
              <w:top w:val="single" w:sz="4" w:space="0" w:color="auto"/>
              <w:left w:val="single" w:sz="4" w:space="0" w:color="auto"/>
              <w:bottom w:val="single" w:sz="4" w:space="0" w:color="auto"/>
              <w:right w:val="single" w:sz="4" w:space="0" w:color="auto"/>
            </w:tcBorders>
          </w:tcPr>
          <w:p>
            <w:pPr>
              <w:spacing w:before="100" w:beforeAutospacing="1" w:after="100" w:afterAutospacing="1"/>
              <w:jc w:val="center"/>
            </w:pPr>
          </w:p>
        </w:tc>
      </w:tr>
    </w:tbl>
    <w:p/>
    <w:p>
      <w:r>
        <w:rPr>
          <w:rFonts w:hint="eastAsia"/>
        </w:rPr>
        <w:t>实体</w:t>
      </w:r>
      <w:r>
        <w:t>5</w:t>
      </w:r>
      <w:r>
        <w:rPr>
          <w:rFonts w:hint="eastAsia"/>
        </w:rPr>
        <w:t>：菜品评价表</w:t>
      </w:r>
    </w:p>
    <w:p/>
    <w:tbl>
      <w:tblPr>
        <w:tblStyle w:val="ad"/>
        <w:tblW w:w="0" w:type="auto"/>
        <w:tblInd w:w="108" w:type="dxa"/>
        <w:tblLook w:val="04A0" w:firstRow="1" w:lastRow="0" w:firstColumn="1" w:lastColumn="0" w:noHBand="0" w:noVBand="1"/>
      </w:tblPr>
      <w:tblGrid>
        <w:gridCol w:w="2022"/>
        <w:gridCol w:w="2130"/>
        <w:gridCol w:w="2131"/>
        <w:gridCol w:w="2131"/>
      </w:tblGrid>
      <w:tr>
        <w:tc>
          <w:tcPr>
            <w:tcW w:w="2022" w:type="dxa"/>
            <w:tcBorders>
              <w:top w:val="single" w:sz="4" w:space="0" w:color="auto"/>
              <w:left w:val="single" w:sz="4" w:space="0" w:color="auto"/>
              <w:bottom w:val="single" w:sz="4" w:space="0" w:color="auto"/>
              <w:right w:val="single" w:sz="4" w:space="0" w:color="auto"/>
            </w:tcBorders>
            <w:shd w:val="clear" w:color="auto" w:fill="87C0E7"/>
            <w:hideMark/>
          </w:tcPr>
          <w:p>
            <w:pPr>
              <w:spacing w:before="100" w:beforeAutospacing="1" w:after="100" w:afterAutospacing="1"/>
              <w:jc w:val="center"/>
            </w:pPr>
            <w:r>
              <w:rPr>
                <w:rFonts w:hint="eastAsia"/>
              </w:rPr>
              <w:t>字段名</w:t>
            </w:r>
          </w:p>
        </w:tc>
        <w:tc>
          <w:tcPr>
            <w:tcW w:w="2130" w:type="dxa"/>
            <w:tcBorders>
              <w:top w:val="single" w:sz="4" w:space="0" w:color="auto"/>
              <w:left w:val="single" w:sz="4" w:space="0" w:color="auto"/>
              <w:bottom w:val="single" w:sz="4" w:space="0" w:color="auto"/>
              <w:right w:val="single" w:sz="4" w:space="0" w:color="auto"/>
            </w:tcBorders>
            <w:shd w:val="clear" w:color="auto" w:fill="87C0E7"/>
            <w:hideMark/>
          </w:tcPr>
          <w:p>
            <w:pPr>
              <w:spacing w:before="100" w:beforeAutospacing="1" w:after="100" w:afterAutospacing="1"/>
              <w:jc w:val="center"/>
            </w:pPr>
            <w:r>
              <w:rPr>
                <w:rFonts w:hint="eastAsia"/>
              </w:rPr>
              <w:t>数据类型</w:t>
            </w:r>
          </w:p>
        </w:tc>
        <w:tc>
          <w:tcPr>
            <w:tcW w:w="2131" w:type="dxa"/>
            <w:tcBorders>
              <w:top w:val="single" w:sz="4" w:space="0" w:color="auto"/>
              <w:left w:val="single" w:sz="4" w:space="0" w:color="auto"/>
              <w:bottom w:val="single" w:sz="4" w:space="0" w:color="auto"/>
              <w:right w:val="single" w:sz="4" w:space="0" w:color="auto"/>
            </w:tcBorders>
            <w:shd w:val="clear" w:color="auto" w:fill="87C0E7"/>
            <w:hideMark/>
          </w:tcPr>
          <w:p>
            <w:pPr>
              <w:spacing w:before="100" w:beforeAutospacing="1" w:after="100" w:afterAutospacing="1"/>
              <w:jc w:val="center"/>
            </w:pPr>
            <w:r>
              <w:rPr>
                <w:rFonts w:hint="eastAsia"/>
              </w:rPr>
              <w:t>含义</w:t>
            </w:r>
          </w:p>
        </w:tc>
        <w:tc>
          <w:tcPr>
            <w:tcW w:w="2131" w:type="dxa"/>
            <w:tcBorders>
              <w:top w:val="single" w:sz="4" w:space="0" w:color="auto"/>
              <w:left w:val="single" w:sz="4" w:space="0" w:color="auto"/>
              <w:bottom w:val="single" w:sz="4" w:space="0" w:color="auto"/>
              <w:right w:val="single" w:sz="4" w:space="0" w:color="auto"/>
            </w:tcBorders>
            <w:shd w:val="clear" w:color="auto" w:fill="87C0E7"/>
            <w:hideMark/>
          </w:tcPr>
          <w:p>
            <w:pPr>
              <w:spacing w:before="100" w:beforeAutospacing="1" w:after="100" w:afterAutospacing="1"/>
              <w:jc w:val="center"/>
            </w:pPr>
            <w:proofErr w:type="gramStart"/>
            <w:r>
              <w:rPr>
                <w:rFonts w:hint="eastAsia"/>
              </w:rPr>
              <w:t>主外键</w:t>
            </w:r>
            <w:proofErr w:type="gramEnd"/>
          </w:p>
        </w:tc>
      </w:tr>
      <w:tr>
        <w:tc>
          <w:tcPr>
            <w:tcW w:w="2022"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evaluateid</w:t>
            </w:r>
            <w:proofErr w:type="spellEnd"/>
          </w:p>
        </w:tc>
        <w:tc>
          <w:tcPr>
            <w:tcW w:w="2130"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Int</w:t>
            </w:r>
            <w:proofErr w:type="spellEnd"/>
            <w:r>
              <w:t>(11)</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菜品编号</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主键</w:t>
            </w:r>
          </w:p>
        </w:tc>
      </w:tr>
      <w:tr>
        <w:tc>
          <w:tcPr>
            <w:tcW w:w="2022"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evaluateme</w:t>
            </w:r>
            <w:proofErr w:type="spellEnd"/>
          </w:p>
        </w:tc>
        <w:tc>
          <w:tcPr>
            <w:tcW w:w="2130"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Varchar</w:t>
            </w:r>
            <w:proofErr w:type="spellEnd"/>
            <w:r>
              <w:t>(45)</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菜品口味评分</w:t>
            </w:r>
          </w:p>
        </w:tc>
        <w:tc>
          <w:tcPr>
            <w:tcW w:w="2131" w:type="dxa"/>
            <w:tcBorders>
              <w:top w:val="single" w:sz="4" w:space="0" w:color="auto"/>
              <w:left w:val="single" w:sz="4" w:space="0" w:color="auto"/>
              <w:bottom w:val="single" w:sz="4" w:space="0" w:color="auto"/>
              <w:right w:val="single" w:sz="4" w:space="0" w:color="auto"/>
            </w:tcBorders>
          </w:tcPr>
          <w:p>
            <w:pPr>
              <w:spacing w:before="100" w:beforeAutospacing="1" w:after="100" w:afterAutospacing="1"/>
              <w:jc w:val="center"/>
            </w:pPr>
          </w:p>
        </w:tc>
      </w:tr>
      <w:tr>
        <w:tc>
          <w:tcPr>
            <w:tcW w:w="2022"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evaluatepr</w:t>
            </w:r>
            <w:proofErr w:type="spellEnd"/>
          </w:p>
        </w:tc>
        <w:tc>
          <w:tcPr>
            <w:tcW w:w="2130"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Varchar</w:t>
            </w:r>
            <w:proofErr w:type="spellEnd"/>
            <w:r>
              <w:t>(45)</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菜品价格评分</w:t>
            </w:r>
          </w:p>
        </w:tc>
        <w:tc>
          <w:tcPr>
            <w:tcW w:w="2131" w:type="dxa"/>
            <w:tcBorders>
              <w:top w:val="single" w:sz="4" w:space="0" w:color="auto"/>
              <w:left w:val="single" w:sz="4" w:space="0" w:color="auto"/>
              <w:bottom w:val="single" w:sz="4" w:space="0" w:color="auto"/>
              <w:right w:val="single" w:sz="4" w:space="0" w:color="auto"/>
            </w:tcBorders>
          </w:tcPr>
          <w:p>
            <w:pPr>
              <w:spacing w:before="100" w:beforeAutospacing="1" w:after="100" w:afterAutospacing="1"/>
              <w:jc w:val="center"/>
            </w:pPr>
          </w:p>
        </w:tc>
      </w:tr>
      <w:tr>
        <w:tc>
          <w:tcPr>
            <w:tcW w:w="2022"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evaluatecnu</w:t>
            </w:r>
            <w:proofErr w:type="spellEnd"/>
          </w:p>
        </w:tc>
        <w:tc>
          <w:tcPr>
            <w:tcW w:w="2130"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Varchar</w:t>
            </w:r>
            <w:proofErr w:type="spellEnd"/>
            <w:r>
              <w:t>(45)</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菜品总分</w:t>
            </w:r>
          </w:p>
        </w:tc>
        <w:tc>
          <w:tcPr>
            <w:tcW w:w="2131" w:type="dxa"/>
            <w:tcBorders>
              <w:top w:val="single" w:sz="4" w:space="0" w:color="auto"/>
              <w:left w:val="single" w:sz="4" w:space="0" w:color="auto"/>
              <w:bottom w:val="single" w:sz="4" w:space="0" w:color="auto"/>
              <w:right w:val="single" w:sz="4" w:space="0" w:color="auto"/>
            </w:tcBorders>
          </w:tcPr>
          <w:p>
            <w:pPr>
              <w:spacing w:before="100" w:beforeAutospacing="1" w:after="100" w:afterAutospacing="1"/>
              <w:jc w:val="center"/>
            </w:pPr>
          </w:p>
        </w:tc>
      </w:tr>
    </w:tbl>
    <w:p/>
    <w:p>
      <w:r>
        <w:rPr>
          <w:rFonts w:hint="eastAsia"/>
        </w:rPr>
        <w:lastRenderedPageBreak/>
        <w:t>实体</w:t>
      </w:r>
      <w:r>
        <w:t>6</w:t>
      </w:r>
      <w:r>
        <w:rPr>
          <w:rFonts w:hint="eastAsia"/>
        </w:rPr>
        <w:t>：权限表</w:t>
      </w:r>
    </w:p>
    <w:p/>
    <w:tbl>
      <w:tblPr>
        <w:tblStyle w:val="ad"/>
        <w:tblW w:w="0" w:type="auto"/>
        <w:tblInd w:w="108" w:type="dxa"/>
        <w:tblLook w:val="04A0" w:firstRow="1" w:lastRow="0" w:firstColumn="1" w:lastColumn="0" w:noHBand="0" w:noVBand="1"/>
      </w:tblPr>
      <w:tblGrid>
        <w:gridCol w:w="2022"/>
        <w:gridCol w:w="2130"/>
        <w:gridCol w:w="2131"/>
        <w:gridCol w:w="2131"/>
      </w:tblGrid>
      <w:tr>
        <w:tc>
          <w:tcPr>
            <w:tcW w:w="2022" w:type="dxa"/>
            <w:tcBorders>
              <w:top w:val="single" w:sz="4" w:space="0" w:color="auto"/>
              <w:left w:val="single" w:sz="4" w:space="0" w:color="auto"/>
              <w:bottom w:val="single" w:sz="4" w:space="0" w:color="auto"/>
              <w:right w:val="single" w:sz="4" w:space="0" w:color="auto"/>
            </w:tcBorders>
            <w:shd w:val="clear" w:color="auto" w:fill="87C0E7"/>
            <w:hideMark/>
          </w:tcPr>
          <w:p>
            <w:pPr>
              <w:spacing w:before="100" w:beforeAutospacing="1" w:after="100" w:afterAutospacing="1"/>
              <w:jc w:val="center"/>
            </w:pPr>
            <w:r>
              <w:rPr>
                <w:rFonts w:hint="eastAsia"/>
              </w:rPr>
              <w:t>字段名</w:t>
            </w:r>
          </w:p>
        </w:tc>
        <w:tc>
          <w:tcPr>
            <w:tcW w:w="2130" w:type="dxa"/>
            <w:tcBorders>
              <w:top w:val="single" w:sz="4" w:space="0" w:color="auto"/>
              <w:left w:val="single" w:sz="4" w:space="0" w:color="auto"/>
              <w:bottom w:val="single" w:sz="4" w:space="0" w:color="auto"/>
              <w:right w:val="single" w:sz="4" w:space="0" w:color="auto"/>
            </w:tcBorders>
            <w:shd w:val="clear" w:color="auto" w:fill="87C0E7"/>
            <w:hideMark/>
          </w:tcPr>
          <w:p>
            <w:pPr>
              <w:spacing w:before="100" w:beforeAutospacing="1" w:after="100" w:afterAutospacing="1"/>
              <w:jc w:val="center"/>
            </w:pPr>
            <w:r>
              <w:rPr>
                <w:rFonts w:hint="eastAsia"/>
              </w:rPr>
              <w:t>数据类型</w:t>
            </w:r>
          </w:p>
        </w:tc>
        <w:tc>
          <w:tcPr>
            <w:tcW w:w="2131" w:type="dxa"/>
            <w:tcBorders>
              <w:top w:val="single" w:sz="4" w:space="0" w:color="auto"/>
              <w:left w:val="single" w:sz="4" w:space="0" w:color="auto"/>
              <w:bottom w:val="single" w:sz="4" w:space="0" w:color="auto"/>
              <w:right w:val="single" w:sz="4" w:space="0" w:color="auto"/>
            </w:tcBorders>
            <w:shd w:val="clear" w:color="auto" w:fill="87C0E7"/>
            <w:hideMark/>
          </w:tcPr>
          <w:p>
            <w:pPr>
              <w:spacing w:before="100" w:beforeAutospacing="1" w:after="100" w:afterAutospacing="1"/>
              <w:jc w:val="center"/>
            </w:pPr>
            <w:r>
              <w:rPr>
                <w:rFonts w:hint="eastAsia"/>
              </w:rPr>
              <w:t>含义</w:t>
            </w:r>
          </w:p>
        </w:tc>
        <w:tc>
          <w:tcPr>
            <w:tcW w:w="2131" w:type="dxa"/>
            <w:tcBorders>
              <w:top w:val="single" w:sz="4" w:space="0" w:color="auto"/>
              <w:left w:val="single" w:sz="4" w:space="0" w:color="auto"/>
              <w:bottom w:val="single" w:sz="4" w:space="0" w:color="auto"/>
              <w:right w:val="single" w:sz="4" w:space="0" w:color="auto"/>
            </w:tcBorders>
            <w:shd w:val="clear" w:color="auto" w:fill="87C0E7"/>
            <w:hideMark/>
          </w:tcPr>
          <w:p>
            <w:pPr>
              <w:spacing w:before="100" w:beforeAutospacing="1" w:after="100" w:afterAutospacing="1"/>
              <w:jc w:val="center"/>
            </w:pPr>
            <w:proofErr w:type="gramStart"/>
            <w:r>
              <w:rPr>
                <w:rFonts w:hint="eastAsia"/>
              </w:rPr>
              <w:t>主外键</w:t>
            </w:r>
            <w:proofErr w:type="gramEnd"/>
          </w:p>
        </w:tc>
      </w:tr>
      <w:tr>
        <w:tc>
          <w:tcPr>
            <w:tcW w:w="2022"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jurisdictionid</w:t>
            </w:r>
            <w:proofErr w:type="spellEnd"/>
          </w:p>
        </w:tc>
        <w:tc>
          <w:tcPr>
            <w:tcW w:w="2130"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Int</w:t>
            </w:r>
            <w:proofErr w:type="spellEnd"/>
            <w:r>
              <w:t>(11)</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权限编号</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主键</w:t>
            </w:r>
          </w:p>
        </w:tc>
      </w:tr>
      <w:tr>
        <w:tc>
          <w:tcPr>
            <w:tcW w:w="2022"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jurisdictiontype</w:t>
            </w:r>
            <w:proofErr w:type="spellEnd"/>
          </w:p>
        </w:tc>
        <w:tc>
          <w:tcPr>
            <w:tcW w:w="2130"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Varchar</w:t>
            </w:r>
            <w:proofErr w:type="spellEnd"/>
            <w:r>
              <w:t>(45)</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权限类型</w:t>
            </w:r>
          </w:p>
        </w:tc>
        <w:tc>
          <w:tcPr>
            <w:tcW w:w="2131" w:type="dxa"/>
            <w:tcBorders>
              <w:top w:val="single" w:sz="4" w:space="0" w:color="auto"/>
              <w:left w:val="single" w:sz="4" w:space="0" w:color="auto"/>
              <w:bottom w:val="single" w:sz="4" w:space="0" w:color="auto"/>
              <w:right w:val="single" w:sz="4" w:space="0" w:color="auto"/>
            </w:tcBorders>
          </w:tcPr>
          <w:p>
            <w:pPr>
              <w:spacing w:before="100" w:beforeAutospacing="1" w:after="100" w:afterAutospacing="1"/>
              <w:jc w:val="center"/>
            </w:pPr>
          </w:p>
        </w:tc>
      </w:tr>
      <w:tr>
        <w:tc>
          <w:tcPr>
            <w:tcW w:w="2022"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jurisdictioncol</w:t>
            </w:r>
            <w:proofErr w:type="spellEnd"/>
          </w:p>
        </w:tc>
        <w:tc>
          <w:tcPr>
            <w:tcW w:w="2130"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Varchar</w:t>
            </w:r>
            <w:proofErr w:type="spellEnd"/>
            <w:r>
              <w:t>(45)</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权限内容</w:t>
            </w:r>
          </w:p>
        </w:tc>
        <w:tc>
          <w:tcPr>
            <w:tcW w:w="2131" w:type="dxa"/>
            <w:tcBorders>
              <w:top w:val="single" w:sz="4" w:space="0" w:color="auto"/>
              <w:left w:val="single" w:sz="4" w:space="0" w:color="auto"/>
              <w:bottom w:val="single" w:sz="4" w:space="0" w:color="auto"/>
              <w:right w:val="single" w:sz="4" w:space="0" w:color="auto"/>
            </w:tcBorders>
          </w:tcPr>
          <w:p>
            <w:pPr>
              <w:spacing w:before="100" w:beforeAutospacing="1" w:after="100" w:afterAutospacing="1"/>
              <w:jc w:val="center"/>
            </w:pPr>
          </w:p>
        </w:tc>
      </w:tr>
    </w:tbl>
    <w:p/>
    <w:p>
      <w:r>
        <w:rPr>
          <w:rFonts w:hint="eastAsia"/>
        </w:rPr>
        <w:t>实体</w:t>
      </w:r>
      <w:r>
        <w:t>7</w:t>
      </w:r>
      <w:r>
        <w:rPr>
          <w:rFonts w:hint="eastAsia"/>
        </w:rPr>
        <w:t>：菜品表</w:t>
      </w:r>
    </w:p>
    <w:p/>
    <w:tbl>
      <w:tblPr>
        <w:tblStyle w:val="ad"/>
        <w:tblW w:w="0" w:type="auto"/>
        <w:tblInd w:w="108" w:type="dxa"/>
        <w:tblLook w:val="04A0" w:firstRow="1" w:lastRow="0" w:firstColumn="1" w:lastColumn="0" w:noHBand="0" w:noVBand="1"/>
      </w:tblPr>
      <w:tblGrid>
        <w:gridCol w:w="2022"/>
        <w:gridCol w:w="2130"/>
        <w:gridCol w:w="2131"/>
        <w:gridCol w:w="2131"/>
      </w:tblGrid>
      <w:tr>
        <w:tc>
          <w:tcPr>
            <w:tcW w:w="2022" w:type="dxa"/>
            <w:tcBorders>
              <w:top w:val="single" w:sz="4" w:space="0" w:color="auto"/>
              <w:left w:val="single" w:sz="4" w:space="0" w:color="auto"/>
              <w:bottom w:val="single" w:sz="4" w:space="0" w:color="auto"/>
              <w:right w:val="single" w:sz="4" w:space="0" w:color="auto"/>
            </w:tcBorders>
            <w:shd w:val="clear" w:color="auto" w:fill="87C0E7"/>
            <w:hideMark/>
          </w:tcPr>
          <w:p>
            <w:pPr>
              <w:spacing w:before="100" w:beforeAutospacing="1" w:after="100" w:afterAutospacing="1"/>
              <w:jc w:val="center"/>
            </w:pPr>
            <w:r>
              <w:rPr>
                <w:rFonts w:hint="eastAsia"/>
              </w:rPr>
              <w:t>字段名</w:t>
            </w:r>
          </w:p>
        </w:tc>
        <w:tc>
          <w:tcPr>
            <w:tcW w:w="2130" w:type="dxa"/>
            <w:tcBorders>
              <w:top w:val="single" w:sz="4" w:space="0" w:color="auto"/>
              <w:left w:val="single" w:sz="4" w:space="0" w:color="auto"/>
              <w:bottom w:val="single" w:sz="4" w:space="0" w:color="auto"/>
              <w:right w:val="single" w:sz="4" w:space="0" w:color="auto"/>
            </w:tcBorders>
            <w:shd w:val="clear" w:color="auto" w:fill="87C0E7"/>
            <w:hideMark/>
          </w:tcPr>
          <w:p>
            <w:pPr>
              <w:spacing w:before="100" w:beforeAutospacing="1" w:after="100" w:afterAutospacing="1"/>
              <w:jc w:val="center"/>
            </w:pPr>
            <w:r>
              <w:rPr>
                <w:rFonts w:hint="eastAsia"/>
              </w:rPr>
              <w:t>数据类型</w:t>
            </w:r>
          </w:p>
        </w:tc>
        <w:tc>
          <w:tcPr>
            <w:tcW w:w="2131" w:type="dxa"/>
            <w:tcBorders>
              <w:top w:val="single" w:sz="4" w:space="0" w:color="auto"/>
              <w:left w:val="single" w:sz="4" w:space="0" w:color="auto"/>
              <w:bottom w:val="single" w:sz="4" w:space="0" w:color="auto"/>
              <w:right w:val="single" w:sz="4" w:space="0" w:color="auto"/>
            </w:tcBorders>
            <w:shd w:val="clear" w:color="auto" w:fill="87C0E7"/>
            <w:hideMark/>
          </w:tcPr>
          <w:p>
            <w:pPr>
              <w:spacing w:before="100" w:beforeAutospacing="1" w:after="100" w:afterAutospacing="1"/>
              <w:jc w:val="center"/>
            </w:pPr>
            <w:r>
              <w:rPr>
                <w:rFonts w:hint="eastAsia"/>
              </w:rPr>
              <w:t>含义</w:t>
            </w:r>
          </w:p>
        </w:tc>
        <w:tc>
          <w:tcPr>
            <w:tcW w:w="2131" w:type="dxa"/>
            <w:tcBorders>
              <w:top w:val="single" w:sz="4" w:space="0" w:color="auto"/>
              <w:left w:val="single" w:sz="4" w:space="0" w:color="auto"/>
              <w:bottom w:val="single" w:sz="4" w:space="0" w:color="auto"/>
              <w:right w:val="single" w:sz="4" w:space="0" w:color="auto"/>
            </w:tcBorders>
            <w:shd w:val="clear" w:color="auto" w:fill="87C0E7"/>
            <w:hideMark/>
          </w:tcPr>
          <w:p>
            <w:pPr>
              <w:spacing w:before="100" w:beforeAutospacing="1" w:after="100" w:afterAutospacing="1"/>
              <w:jc w:val="center"/>
            </w:pPr>
            <w:proofErr w:type="gramStart"/>
            <w:r>
              <w:rPr>
                <w:rFonts w:hint="eastAsia"/>
              </w:rPr>
              <w:t>主外键</w:t>
            </w:r>
            <w:proofErr w:type="gramEnd"/>
          </w:p>
        </w:tc>
      </w:tr>
      <w:tr>
        <w:tc>
          <w:tcPr>
            <w:tcW w:w="2022"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orderid</w:t>
            </w:r>
            <w:proofErr w:type="spellEnd"/>
          </w:p>
        </w:tc>
        <w:tc>
          <w:tcPr>
            <w:tcW w:w="2130"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Int</w:t>
            </w:r>
            <w:proofErr w:type="spellEnd"/>
            <w:r>
              <w:t>(11)</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订单编号</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主键</w:t>
            </w:r>
          </w:p>
        </w:tc>
      </w:tr>
      <w:tr>
        <w:tc>
          <w:tcPr>
            <w:tcW w:w="2022"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bookmarkStart w:id="86" w:name="_GoBack" w:colFirst="0" w:colLast="0"/>
            <w:proofErr w:type="spellStart"/>
            <w:r>
              <w:t>orderoid</w:t>
            </w:r>
            <w:proofErr w:type="spellEnd"/>
          </w:p>
        </w:tc>
        <w:tc>
          <w:tcPr>
            <w:tcW w:w="2130"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Varchar</w:t>
            </w:r>
            <w:proofErr w:type="spellEnd"/>
            <w:r>
              <w:t>(45)</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订单序号</w:t>
            </w:r>
            <w:r>
              <w:t>(</w:t>
            </w:r>
            <w:r>
              <w:rPr>
                <w:rFonts w:hint="eastAsia"/>
              </w:rPr>
              <w:t>自增长</w:t>
            </w:r>
            <w:r>
              <w:t>)</w:t>
            </w:r>
          </w:p>
        </w:tc>
        <w:tc>
          <w:tcPr>
            <w:tcW w:w="2131" w:type="dxa"/>
            <w:tcBorders>
              <w:top w:val="single" w:sz="4" w:space="0" w:color="auto"/>
              <w:left w:val="single" w:sz="4" w:space="0" w:color="auto"/>
              <w:bottom w:val="single" w:sz="4" w:space="0" w:color="auto"/>
              <w:right w:val="single" w:sz="4" w:space="0" w:color="auto"/>
            </w:tcBorders>
          </w:tcPr>
          <w:p>
            <w:pPr>
              <w:spacing w:before="100" w:beforeAutospacing="1" w:after="100" w:afterAutospacing="1"/>
              <w:jc w:val="center"/>
            </w:pPr>
          </w:p>
        </w:tc>
      </w:tr>
      <w:bookmarkEnd w:id="86"/>
      <w:tr>
        <w:tc>
          <w:tcPr>
            <w:tcW w:w="2022"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userid</w:t>
            </w:r>
            <w:proofErr w:type="spellEnd"/>
          </w:p>
        </w:tc>
        <w:tc>
          <w:tcPr>
            <w:tcW w:w="2130"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Varchar</w:t>
            </w:r>
            <w:proofErr w:type="spellEnd"/>
            <w:r>
              <w:t>(45)</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会员编号</w:t>
            </w:r>
          </w:p>
        </w:tc>
        <w:tc>
          <w:tcPr>
            <w:tcW w:w="2131" w:type="dxa"/>
            <w:tcBorders>
              <w:top w:val="single" w:sz="4" w:space="0" w:color="auto"/>
              <w:left w:val="single" w:sz="4" w:space="0" w:color="auto"/>
              <w:bottom w:val="single" w:sz="4" w:space="0" w:color="auto"/>
              <w:right w:val="single" w:sz="4" w:space="0" w:color="auto"/>
            </w:tcBorders>
          </w:tcPr>
          <w:p>
            <w:pPr>
              <w:spacing w:before="100" w:beforeAutospacing="1" w:after="100" w:afterAutospacing="1"/>
              <w:jc w:val="center"/>
            </w:pPr>
          </w:p>
        </w:tc>
      </w:tr>
      <w:tr>
        <w:tc>
          <w:tcPr>
            <w:tcW w:w="2022"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t>deal</w:t>
            </w:r>
          </w:p>
        </w:tc>
        <w:tc>
          <w:tcPr>
            <w:tcW w:w="2130"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Varchar</w:t>
            </w:r>
            <w:proofErr w:type="spellEnd"/>
            <w:r>
              <w:t>(45)</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订单处理详情</w:t>
            </w:r>
          </w:p>
        </w:tc>
        <w:tc>
          <w:tcPr>
            <w:tcW w:w="2131" w:type="dxa"/>
            <w:tcBorders>
              <w:top w:val="single" w:sz="4" w:space="0" w:color="auto"/>
              <w:left w:val="single" w:sz="4" w:space="0" w:color="auto"/>
              <w:bottom w:val="single" w:sz="4" w:space="0" w:color="auto"/>
              <w:right w:val="single" w:sz="4" w:space="0" w:color="auto"/>
            </w:tcBorders>
          </w:tcPr>
          <w:p>
            <w:pPr>
              <w:spacing w:before="100" w:beforeAutospacing="1" w:after="100" w:afterAutospacing="1"/>
              <w:jc w:val="center"/>
            </w:pPr>
          </w:p>
        </w:tc>
      </w:tr>
      <w:tr>
        <w:tc>
          <w:tcPr>
            <w:tcW w:w="2022"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adminid</w:t>
            </w:r>
            <w:proofErr w:type="spellEnd"/>
          </w:p>
        </w:tc>
        <w:tc>
          <w:tcPr>
            <w:tcW w:w="2130"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Varchar</w:t>
            </w:r>
            <w:proofErr w:type="spellEnd"/>
            <w:r>
              <w:t>(45)</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管理员编号</w:t>
            </w:r>
          </w:p>
        </w:tc>
        <w:tc>
          <w:tcPr>
            <w:tcW w:w="2131" w:type="dxa"/>
            <w:tcBorders>
              <w:top w:val="single" w:sz="4" w:space="0" w:color="auto"/>
              <w:left w:val="single" w:sz="4" w:space="0" w:color="auto"/>
              <w:bottom w:val="single" w:sz="4" w:space="0" w:color="auto"/>
              <w:right w:val="single" w:sz="4" w:space="0" w:color="auto"/>
            </w:tcBorders>
          </w:tcPr>
          <w:p>
            <w:pPr>
              <w:spacing w:before="100" w:beforeAutospacing="1" w:after="100" w:afterAutospacing="1"/>
              <w:jc w:val="center"/>
            </w:pPr>
          </w:p>
        </w:tc>
      </w:tr>
      <w:tr>
        <w:tc>
          <w:tcPr>
            <w:tcW w:w="2022"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greensid</w:t>
            </w:r>
            <w:proofErr w:type="spellEnd"/>
          </w:p>
        </w:tc>
        <w:tc>
          <w:tcPr>
            <w:tcW w:w="2130"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Varchar</w:t>
            </w:r>
            <w:proofErr w:type="spellEnd"/>
            <w:r>
              <w:t>(45)</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菜品编号</w:t>
            </w:r>
          </w:p>
        </w:tc>
        <w:tc>
          <w:tcPr>
            <w:tcW w:w="2131" w:type="dxa"/>
            <w:tcBorders>
              <w:top w:val="single" w:sz="4" w:space="0" w:color="auto"/>
              <w:left w:val="single" w:sz="4" w:space="0" w:color="auto"/>
              <w:bottom w:val="single" w:sz="4" w:space="0" w:color="auto"/>
              <w:right w:val="single" w:sz="4" w:space="0" w:color="auto"/>
            </w:tcBorders>
          </w:tcPr>
          <w:p>
            <w:pPr>
              <w:spacing w:before="100" w:beforeAutospacing="1" w:after="100" w:afterAutospacing="1"/>
              <w:jc w:val="center"/>
            </w:pPr>
          </w:p>
        </w:tc>
      </w:tr>
      <w:tr>
        <w:tc>
          <w:tcPr>
            <w:tcW w:w="2022"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greenq</w:t>
            </w:r>
            <w:proofErr w:type="spellEnd"/>
          </w:p>
        </w:tc>
        <w:tc>
          <w:tcPr>
            <w:tcW w:w="2130"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Varchar</w:t>
            </w:r>
            <w:proofErr w:type="spellEnd"/>
            <w:r>
              <w:t>(45)</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菜品数量</w:t>
            </w:r>
          </w:p>
        </w:tc>
        <w:tc>
          <w:tcPr>
            <w:tcW w:w="2131" w:type="dxa"/>
            <w:tcBorders>
              <w:top w:val="single" w:sz="4" w:space="0" w:color="auto"/>
              <w:left w:val="single" w:sz="4" w:space="0" w:color="auto"/>
              <w:bottom w:val="single" w:sz="4" w:space="0" w:color="auto"/>
              <w:right w:val="single" w:sz="4" w:space="0" w:color="auto"/>
            </w:tcBorders>
          </w:tcPr>
          <w:p>
            <w:pPr>
              <w:spacing w:before="100" w:beforeAutospacing="1" w:after="100" w:afterAutospacing="1"/>
              <w:jc w:val="center"/>
            </w:pPr>
          </w:p>
        </w:tc>
      </w:tr>
      <w:tr>
        <w:tc>
          <w:tcPr>
            <w:tcW w:w="2022"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tableid</w:t>
            </w:r>
            <w:proofErr w:type="spellEnd"/>
          </w:p>
        </w:tc>
        <w:tc>
          <w:tcPr>
            <w:tcW w:w="2130"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Varchar</w:t>
            </w:r>
            <w:proofErr w:type="spellEnd"/>
            <w:r>
              <w:t>(45)</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餐桌编号</w:t>
            </w:r>
          </w:p>
        </w:tc>
        <w:tc>
          <w:tcPr>
            <w:tcW w:w="2131" w:type="dxa"/>
            <w:tcBorders>
              <w:top w:val="single" w:sz="4" w:space="0" w:color="auto"/>
              <w:left w:val="single" w:sz="4" w:space="0" w:color="auto"/>
              <w:bottom w:val="single" w:sz="4" w:space="0" w:color="auto"/>
              <w:right w:val="single" w:sz="4" w:space="0" w:color="auto"/>
            </w:tcBorders>
          </w:tcPr>
          <w:p>
            <w:pPr>
              <w:spacing w:before="100" w:beforeAutospacing="1" w:after="100" w:afterAutospacing="1"/>
              <w:jc w:val="center"/>
            </w:pPr>
          </w:p>
        </w:tc>
      </w:tr>
      <w:tr>
        <w:tc>
          <w:tcPr>
            <w:tcW w:w="2022"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tablenumber</w:t>
            </w:r>
            <w:proofErr w:type="spellEnd"/>
          </w:p>
        </w:tc>
        <w:tc>
          <w:tcPr>
            <w:tcW w:w="2130"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Varchar</w:t>
            </w:r>
            <w:proofErr w:type="spellEnd"/>
            <w:r>
              <w:t>(45)</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用餐人数</w:t>
            </w:r>
          </w:p>
        </w:tc>
        <w:tc>
          <w:tcPr>
            <w:tcW w:w="2131" w:type="dxa"/>
            <w:tcBorders>
              <w:top w:val="single" w:sz="4" w:space="0" w:color="auto"/>
              <w:left w:val="single" w:sz="4" w:space="0" w:color="auto"/>
              <w:bottom w:val="single" w:sz="4" w:space="0" w:color="auto"/>
              <w:right w:val="single" w:sz="4" w:space="0" w:color="auto"/>
            </w:tcBorders>
          </w:tcPr>
          <w:p>
            <w:pPr>
              <w:spacing w:before="100" w:beforeAutospacing="1" w:after="100" w:afterAutospacing="1"/>
              <w:jc w:val="center"/>
            </w:pPr>
          </w:p>
        </w:tc>
      </w:tr>
      <w:tr>
        <w:tc>
          <w:tcPr>
            <w:tcW w:w="2022"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ordertime</w:t>
            </w:r>
            <w:proofErr w:type="spellEnd"/>
          </w:p>
        </w:tc>
        <w:tc>
          <w:tcPr>
            <w:tcW w:w="2130"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Varchar</w:t>
            </w:r>
            <w:proofErr w:type="spellEnd"/>
            <w:r>
              <w:t>(45)</w:t>
            </w:r>
          </w:p>
        </w:tc>
        <w:tc>
          <w:tcPr>
            <w:tcW w:w="2131"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订单时间</w:t>
            </w:r>
          </w:p>
        </w:tc>
        <w:tc>
          <w:tcPr>
            <w:tcW w:w="2131" w:type="dxa"/>
            <w:tcBorders>
              <w:top w:val="single" w:sz="4" w:space="0" w:color="auto"/>
              <w:left w:val="single" w:sz="4" w:space="0" w:color="auto"/>
              <w:bottom w:val="single" w:sz="4" w:space="0" w:color="auto"/>
              <w:right w:val="single" w:sz="4" w:space="0" w:color="auto"/>
            </w:tcBorders>
          </w:tcPr>
          <w:p>
            <w:pPr>
              <w:spacing w:before="100" w:beforeAutospacing="1" w:after="100" w:afterAutospacing="1"/>
              <w:jc w:val="center"/>
            </w:pPr>
          </w:p>
        </w:tc>
      </w:tr>
    </w:tbl>
    <w:p/>
    <w:p>
      <w:r>
        <w:rPr>
          <w:rFonts w:hint="eastAsia"/>
        </w:rPr>
        <w:t>实体</w:t>
      </w:r>
      <w:r>
        <w:t>8</w:t>
      </w:r>
      <w:r>
        <w:rPr>
          <w:rFonts w:hint="eastAsia"/>
        </w:rPr>
        <w:t>：排号表</w:t>
      </w:r>
    </w:p>
    <w:p/>
    <w:tbl>
      <w:tblPr>
        <w:tblStyle w:val="ad"/>
        <w:tblW w:w="0" w:type="auto"/>
        <w:tblInd w:w="108" w:type="dxa"/>
        <w:tblLook w:val="04A0" w:firstRow="1" w:lastRow="0" w:firstColumn="1" w:lastColumn="0" w:noHBand="0" w:noVBand="1"/>
      </w:tblPr>
      <w:tblGrid>
        <w:gridCol w:w="2034"/>
        <w:gridCol w:w="2128"/>
        <w:gridCol w:w="2126"/>
        <w:gridCol w:w="2126"/>
      </w:tblGrid>
      <w:tr>
        <w:tc>
          <w:tcPr>
            <w:tcW w:w="2034" w:type="dxa"/>
            <w:tcBorders>
              <w:top w:val="single" w:sz="4" w:space="0" w:color="auto"/>
              <w:left w:val="single" w:sz="4" w:space="0" w:color="auto"/>
              <w:bottom w:val="single" w:sz="4" w:space="0" w:color="auto"/>
              <w:right w:val="single" w:sz="4" w:space="0" w:color="auto"/>
            </w:tcBorders>
            <w:shd w:val="clear" w:color="auto" w:fill="87C0E7"/>
            <w:hideMark/>
          </w:tcPr>
          <w:p>
            <w:pPr>
              <w:spacing w:before="100" w:beforeAutospacing="1" w:after="100" w:afterAutospacing="1"/>
              <w:jc w:val="center"/>
            </w:pPr>
            <w:r>
              <w:rPr>
                <w:rFonts w:hint="eastAsia"/>
              </w:rPr>
              <w:t>字段名</w:t>
            </w:r>
          </w:p>
        </w:tc>
        <w:tc>
          <w:tcPr>
            <w:tcW w:w="2128" w:type="dxa"/>
            <w:tcBorders>
              <w:top w:val="single" w:sz="4" w:space="0" w:color="auto"/>
              <w:left w:val="single" w:sz="4" w:space="0" w:color="auto"/>
              <w:bottom w:val="single" w:sz="4" w:space="0" w:color="auto"/>
              <w:right w:val="single" w:sz="4" w:space="0" w:color="auto"/>
            </w:tcBorders>
            <w:shd w:val="clear" w:color="auto" w:fill="87C0E7"/>
            <w:hideMark/>
          </w:tcPr>
          <w:p>
            <w:pPr>
              <w:spacing w:before="100" w:beforeAutospacing="1" w:after="100" w:afterAutospacing="1"/>
              <w:jc w:val="center"/>
            </w:pPr>
            <w:r>
              <w:rPr>
                <w:rFonts w:hint="eastAsia"/>
              </w:rPr>
              <w:t>数据类型</w:t>
            </w:r>
          </w:p>
        </w:tc>
        <w:tc>
          <w:tcPr>
            <w:tcW w:w="2126" w:type="dxa"/>
            <w:tcBorders>
              <w:top w:val="single" w:sz="4" w:space="0" w:color="auto"/>
              <w:left w:val="single" w:sz="4" w:space="0" w:color="auto"/>
              <w:bottom w:val="single" w:sz="4" w:space="0" w:color="auto"/>
              <w:right w:val="single" w:sz="4" w:space="0" w:color="auto"/>
            </w:tcBorders>
            <w:shd w:val="clear" w:color="auto" w:fill="87C0E7"/>
            <w:hideMark/>
          </w:tcPr>
          <w:p>
            <w:pPr>
              <w:spacing w:before="100" w:beforeAutospacing="1" w:after="100" w:afterAutospacing="1"/>
              <w:jc w:val="center"/>
            </w:pPr>
            <w:r>
              <w:rPr>
                <w:rFonts w:hint="eastAsia"/>
              </w:rPr>
              <w:t>含义</w:t>
            </w:r>
          </w:p>
        </w:tc>
        <w:tc>
          <w:tcPr>
            <w:tcW w:w="2126" w:type="dxa"/>
            <w:tcBorders>
              <w:top w:val="single" w:sz="4" w:space="0" w:color="auto"/>
              <w:left w:val="single" w:sz="4" w:space="0" w:color="auto"/>
              <w:bottom w:val="single" w:sz="4" w:space="0" w:color="auto"/>
              <w:right w:val="single" w:sz="4" w:space="0" w:color="auto"/>
            </w:tcBorders>
            <w:shd w:val="clear" w:color="auto" w:fill="87C0E7"/>
            <w:hideMark/>
          </w:tcPr>
          <w:p>
            <w:pPr>
              <w:spacing w:before="100" w:beforeAutospacing="1" w:after="100" w:afterAutospacing="1"/>
              <w:jc w:val="center"/>
            </w:pPr>
            <w:proofErr w:type="gramStart"/>
            <w:r>
              <w:rPr>
                <w:rFonts w:hint="eastAsia"/>
              </w:rPr>
              <w:t>主外键</w:t>
            </w:r>
            <w:proofErr w:type="gramEnd"/>
          </w:p>
        </w:tc>
      </w:tr>
      <w:tr>
        <w:tc>
          <w:tcPr>
            <w:tcW w:w="2034"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rownumberid</w:t>
            </w:r>
            <w:proofErr w:type="spellEnd"/>
          </w:p>
        </w:tc>
        <w:tc>
          <w:tcPr>
            <w:tcW w:w="2128"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Int</w:t>
            </w:r>
            <w:proofErr w:type="spellEnd"/>
            <w:r>
              <w:t>(11)</w:t>
            </w:r>
          </w:p>
        </w:tc>
        <w:tc>
          <w:tcPr>
            <w:tcW w:w="2126"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排号编号</w:t>
            </w:r>
          </w:p>
        </w:tc>
        <w:tc>
          <w:tcPr>
            <w:tcW w:w="2126"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主键</w:t>
            </w:r>
          </w:p>
        </w:tc>
      </w:tr>
      <w:tr>
        <w:tc>
          <w:tcPr>
            <w:tcW w:w="2034"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rownumberor</w:t>
            </w:r>
            <w:proofErr w:type="spellEnd"/>
          </w:p>
        </w:tc>
        <w:tc>
          <w:tcPr>
            <w:tcW w:w="2128"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Varchar</w:t>
            </w:r>
            <w:proofErr w:type="spellEnd"/>
            <w:r>
              <w:t>(45)</w:t>
            </w:r>
          </w:p>
        </w:tc>
        <w:tc>
          <w:tcPr>
            <w:tcW w:w="2126"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订单编号</w:t>
            </w:r>
          </w:p>
        </w:tc>
        <w:tc>
          <w:tcPr>
            <w:tcW w:w="2126" w:type="dxa"/>
            <w:tcBorders>
              <w:top w:val="single" w:sz="4" w:space="0" w:color="auto"/>
              <w:left w:val="single" w:sz="4" w:space="0" w:color="auto"/>
              <w:bottom w:val="single" w:sz="4" w:space="0" w:color="auto"/>
              <w:right w:val="single" w:sz="4" w:space="0" w:color="auto"/>
            </w:tcBorders>
          </w:tcPr>
          <w:p>
            <w:pPr>
              <w:spacing w:before="100" w:beforeAutospacing="1" w:after="100" w:afterAutospacing="1"/>
              <w:jc w:val="center"/>
            </w:pPr>
          </w:p>
        </w:tc>
      </w:tr>
      <w:tr>
        <w:tc>
          <w:tcPr>
            <w:tcW w:w="2034"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rownumbertime</w:t>
            </w:r>
            <w:proofErr w:type="spellEnd"/>
          </w:p>
        </w:tc>
        <w:tc>
          <w:tcPr>
            <w:tcW w:w="2128"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proofErr w:type="spellStart"/>
            <w:r>
              <w:t>Varchar</w:t>
            </w:r>
            <w:proofErr w:type="spellEnd"/>
            <w:r>
              <w:t>(45)</w:t>
            </w:r>
          </w:p>
        </w:tc>
        <w:tc>
          <w:tcPr>
            <w:tcW w:w="2126" w:type="dxa"/>
            <w:tcBorders>
              <w:top w:val="single" w:sz="4" w:space="0" w:color="auto"/>
              <w:left w:val="single" w:sz="4" w:space="0" w:color="auto"/>
              <w:bottom w:val="single" w:sz="4" w:space="0" w:color="auto"/>
              <w:right w:val="single" w:sz="4" w:space="0" w:color="auto"/>
            </w:tcBorders>
            <w:hideMark/>
          </w:tcPr>
          <w:p>
            <w:pPr>
              <w:spacing w:before="100" w:beforeAutospacing="1" w:after="100" w:afterAutospacing="1"/>
              <w:jc w:val="center"/>
            </w:pPr>
            <w:r>
              <w:rPr>
                <w:rFonts w:hint="eastAsia"/>
              </w:rPr>
              <w:t>排号时间</w:t>
            </w:r>
          </w:p>
        </w:tc>
        <w:tc>
          <w:tcPr>
            <w:tcW w:w="2126" w:type="dxa"/>
            <w:tcBorders>
              <w:top w:val="single" w:sz="4" w:space="0" w:color="auto"/>
              <w:left w:val="single" w:sz="4" w:space="0" w:color="auto"/>
              <w:bottom w:val="single" w:sz="4" w:space="0" w:color="auto"/>
              <w:right w:val="single" w:sz="4" w:space="0" w:color="auto"/>
            </w:tcBorders>
          </w:tcPr>
          <w:p>
            <w:pPr>
              <w:spacing w:before="100" w:beforeAutospacing="1" w:after="100" w:afterAutospacing="1"/>
              <w:jc w:val="center"/>
            </w:pPr>
          </w:p>
        </w:tc>
      </w:tr>
    </w:tbl>
    <w:p/>
    <w:p>
      <w:pPr>
        <w:pStyle w:val="3"/>
        <w:spacing w:after="100" w:line="360" w:lineRule="auto"/>
        <w:rPr>
          <w:sz w:val="28"/>
          <w:szCs w:val="28"/>
        </w:rPr>
      </w:pPr>
      <w:bookmarkStart w:id="87" w:name="_Toc467090896"/>
      <w:r>
        <w:rPr>
          <w:rFonts w:hint="eastAsia"/>
          <w:sz w:val="28"/>
          <w:szCs w:val="28"/>
        </w:rPr>
        <w:t>3.</w:t>
      </w:r>
      <w:r>
        <w:rPr>
          <w:sz w:val="28"/>
          <w:szCs w:val="28"/>
        </w:rPr>
        <w:t>4</w:t>
      </w:r>
      <w:r>
        <w:rPr>
          <w:rFonts w:hint="eastAsia"/>
          <w:sz w:val="28"/>
          <w:szCs w:val="28"/>
        </w:rPr>
        <w:t>.</w:t>
      </w:r>
      <w:r>
        <w:rPr>
          <w:sz w:val="28"/>
          <w:szCs w:val="28"/>
        </w:rPr>
        <w:t xml:space="preserve">2 </w:t>
      </w:r>
      <w:r>
        <w:rPr>
          <w:rFonts w:hint="eastAsia"/>
          <w:sz w:val="28"/>
          <w:szCs w:val="28"/>
        </w:rPr>
        <w:t xml:space="preserve"> </w:t>
      </w:r>
      <w:bookmarkEnd w:id="87"/>
      <w:r>
        <w:rPr>
          <w:rFonts w:hint="eastAsia"/>
          <w:sz w:val="28"/>
          <w:szCs w:val="28"/>
        </w:rPr>
        <w:t>过程建模</w:t>
      </w:r>
    </w:p>
    <w:p>
      <w:pPr>
        <w:pStyle w:val="1"/>
        <w:spacing w:before="100" w:after="0" w:line="360" w:lineRule="auto"/>
        <w:rPr>
          <w:rFonts w:ascii="宋体" w:hAnsi="宋体"/>
          <w:sz w:val="36"/>
          <w:szCs w:val="36"/>
        </w:rPr>
      </w:pPr>
      <w:bookmarkStart w:id="88" w:name="_Toc467090903"/>
      <w:r>
        <w:rPr>
          <w:rFonts w:ascii="宋体" w:hAnsi="宋体" w:hint="eastAsia"/>
          <w:sz w:val="36"/>
          <w:szCs w:val="36"/>
        </w:rPr>
        <w:t>4 系统设计</w:t>
      </w:r>
      <w:bookmarkEnd w:id="88"/>
    </w:p>
    <w:p>
      <w:pPr>
        <w:pStyle w:val="2"/>
        <w:spacing w:after="100" w:line="360" w:lineRule="auto"/>
        <w:rPr>
          <w:rFonts w:ascii="宋体" w:eastAsia="宋体" w:hAnsi="宋体" w:hint="eastAsia"/>
        </w:rPr>
      </w:pPr>
      <w:bookmarkStart w:id="89" w:name="_Toc467090916"/>
      <w:r>
        <w:rPr>
          <w:rFonts w:ascii="宋体" w:eastAsia="宋体" w:hAnsi="宋体" w:hint="eastAsia"/>
        </w:rPr>
        <w:t>4</w:t>
      </w:r>
      <w:r>
        <w:rPr>
          <w:rFonts w:ascii="宋体" w:eastAsia="宋体" w:hAnsi="宋体"/>
        </w:rPr>
        <w:t>.1</w:t>
      </w:r>
      <w:r>
        <w:rPr>
          <w:rFonts w:ascii="宋体" w:eastAsia="宋体" w:hAnsi="宋体" w:hint="eastAsia"/>
        </w:rPr>
        <w:t xml:space="preserve"> </w:t>
      </w:r>
      <w:bookmarkEnd w:id="89"/>
      <w:r>
        <w:rPr>
          <w:rFonts w:ascii="宋体" w:eastAsia="宋体" w:hAnsi="宋体" w:hint="eastAsia"/>
        </w:rPr>
        <w:t>系统体系结构设计</w:t>
      </w:r>
    </w:p>
    <w:p>
      <w:pPr>
        <w:rPr>
          <w:rFonts w:hint="eastAsia"/>
        </w:rPr>
      </w:pPr>
      <w:r>
        <w:rPr>
          <w:rFonts w:hint="eastAsia"/>
        </w:rPr>
        <w:t>随着</w:t>
      </w:r>
      <w:r>
        <w:rPr>
          <w:rFonts w:hint="eastAsia"/>
        </w:rPr>
        <w:t>Internet</w:t>
      </w:r>
      <w:r>
        <w:rPr>
          <w:rFonts w:hint="eastAsia"/>
        </w:rPr>
        <w:t>的普及，使得基于</w:t>
      </w:r>
      <w:r>
        <w:rPr>
          <w:rFonts w:hint="eastAsia"/>
        </w:rPr>
        <w:t>HTTP</w:t>
      </w:r>
      <w:r>
        <w:rPr>
          <w:rFonts w:hint="eastAsia"/>
        </w:rPr>
        <w:t>协议的</w:t>
      </w:r>
      <w:r>
        <w:rPr>
          <w:rFonts w:hint="eastAsia"/>
        </w:rPr>
        <w:t>WWW</w:t>
      </w:r>
      <w:r>
        <w:rPr>
          <w:rFonts w:hint="eastAsia"/>
        </w:rPr>
        <w:t>技术得以广泛应用，软件行业的重点也有单机和局域网转向</w:t>
      </w:r>
      <w:r>
        <w:rPr>
          <w:rFonts w:hint="eastAsia"/>
        </w:rPr>
        <w:t>Internet</w:t>
      </w:r>
      <w:r>
        <w:rPr>
          <w:rFonts w:hint="eastAsia"/>
        </w:rPr>
        <w:t>。为了</w:t>
      </w:r>
      <w:r>
        <w:rPr>
          <w:rFonts w:hint="eastAsia"/>
        </w:rPr>
        <w:t xml:space="preserve"> </w:t>
      </w:r>
      <w:r>
        <w:rPr>
          <w:rFonts w:hint="eastAsia"/>
        </w:rPr>
        <w:t>实现更大范围内的资源共享和协同工作，网络级应用软件的计算模式也正在由传统的客户</w:t>
      </w:r>
      <w:r>
        <w:rPr>
          <w:rFonts w:hint="eastAsia"/>
        </w:rPr>
        <w:t>/</w:t>
      </w:r>
      <w:r>
        <w:rPr>
          <w:rFonts w:hint="eastAsia"/>
        </w:rPr>
        <w:t>服务器（</w:t>
      </w:r>
      <w:r>
        <w:rPr>
          <w:rFonts w:hint="eastAsia"/>
        </w:rPr>
        <w:t>C/S</w:t>
      </w:r>
      <w:r>
        <w:rPr>
          <w:rFonts w:hint="eastAsia"/>
        </w:rPr>
        <w:t>）模型基于</w:t>
      </w:r>
      <w:r>
        <w:rPr>
          <w:rFonts w:hint="eastAsia"/>
        </w:rPr>
        <w:t>Internet</w:t>
      </w:r>
      <w:r>
        <w:rPr>
          <w:rFonts w:hint="eastAsia"/>
        </w:rPr>
        <w:t>标准协议的三层浏览器</w:t>
      </w:r>
      <w:r>
        <w:rPr>
          <w:rFonts w:hint="eastAsia"/>
        </w:rPr>
        <w:t>/</w:t>
      </w:r>
      <w:r>
        <w:rPr>
          <w:rFonts w:hint="eastAsia"/>
        </w:rPr>
        <w:t>服务器</w:t>
      </w:r>
      <w:r>
        <w:rPr>
          <w:rFonts w:hint="eastAsia"/>
        </w:rPr>
        <w:t>(B/S)</w:t>
      </w:r>
      <w:r>
        <w:rPr>
          <w:rFonts w:hint="eastAsia"/>
        </w:rPr>
        <w:t>模型。</w:t>
      </w:r>
      <w:r>
        <w:rPr>
          <w:rFonts w:hint="eastAsia"/>
        </w:rPr>
        <w:t>B/S</w:t>
      </w:r>
      <w:r>
        <w:rPr>
          <w:rFonts w:hint="eastAsia"/>
        </w:rPr>
        <w:t>模型结构如图</w:t>
      </w:r>
      <w:r>
        <w:rPr>
          <w:rFonts w:hint="eastAsia"/>
        </w:rPr>
        <w:lastRenderedPageBreak/>
        <w:t>4-1</w:t>
      </w:r>
      <w:r>
        <w:rPr>
          <w:rFonts w:hint="eastAsia"/>
        </w:rPr>
        <w:t>所示：</w:t>
      </w:r>
      <w:r>
        <w:rPr>
          <w:noProof/>
        </w:rPr>
        <w:drawing>
          <wp:inline distT="0" distB="0" distL="0" distR="0">
            <wp:extent cx="5274310" cy="1578020"/>
            <wp:effectExtent l="0" t="0" r="2540" b="317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1578020"/>
                    </a:xfrm>
                    <a:prstGeom prst="rect">
                      <a:avLst/>
                    </a:prstGeom>
                  </pic:spPr>
                </pic:pic>
              </a:graphicData>
            </a:graphic>
          </wp:inline>
        </w:drawing>
      </w:r>
    </w:p>
    <w:p>
      <w:pPr>
        <w:jc w:val="center"/>
        <w:rPr>
          <w:rFonts w:hint="eastAsia"/>
        </w:rPr>
      </w:pPr>
      <w:r>
        <w:rPr>
          <w:rFonts w:hint="eastAsia"/>
        </w:rPr>
        <w:t>图</w:t>
      </w:r>
      <w:r>
        <w:rPr>
          <w:rFonts w:hint="eastAsia"/>
        </w:rPr>
        <w:t>4-1B/S</w:t>
      </w:r>
      <w:r>
        <w:rPr>
          <w:rFonts w:hint="eastAsia"/>
        </w:rPr>
        <w:t>结构图</w:t>
      </w:r>
    </w:p>
    <w:p>
      <w:pPr>
        <w:rPr>
          <w:rFonts w:hint="eastAsia"/>
        </w:rPr>
      </w:pPr>
      <w:r>
        <w:rPr>
          <w:rFonts w:hint="eastAsia"/>
        </w:rPr>
        <w:t>Browser</w:t>
      </w:r>
      <w:r>
        <w:rPr>
          <w:rFonts w:hint="eastAsia"/>
        </w:rPr>
        <w:t>端只有</w:t>
      </w:r>
      <w:r>
        <w:rPr>
          <w:rFonts w:hint="eastAsia"/>
        </w:rPr>
        <w:t>browser</w:t>
      </w:r>
      <w:r>
        <w:rPr>
          <w:rFonts w:hint="eastAsia"/>
        </w:rPr>
        <w:t>，一般没有应用程序，借助于</w:t>
      </w:r>
      <w:r>
        <w:rPr>
          <w:rFonts w:hint="eastAsia"/>
        </w:rPr>
        <w:t>Java Applet</w:t>
      </w:r>
      <w:r>
        <w:rPr>
          <w:rFonts w:hint="eastAsia"/>
        </w:rPr>
        <w:t>、</w:t>
      </w:r>
      <w:r>
        <w:rPr>
          <w:rFonts w:hint="eastAsia"/>
        </w:rPr>
        <w:t>VBScript</w:t>
      </w:r>
      <w:r>
        <w:rPr>
          <w:rFonts w:hint="eastAsia"/>
        </w:rPr>
        <w:t>、</w:t>
      </w:r>
      <w:r>
        <w:rPr>
          <w:rFonts w:hint="eastAsia"/>
        </w:rPr>
        <w:t>ActiveX</w:t>
      </w:r>
      <w:r>
        <w:rPr>
          <w:rFonts w:hint="eastAsia"/>
        </w:rPr>
        <w:t>技术可以处理一些简单的客户端处理逻辑，显示用户界面和</w:t>
      </w:r>
      <w:r>
        <w:rPr>
          <w:rFonts w:hint="eastAsia"/>
        </w:rPr>
        <w:t>Web Server</w:t>
      </w:r>
      <w:r>
        <w:rPr>
          <w:rFonts w:hint="eastAsia"/>
        </w:rPr>
        <w:t>端的运行结果。</w:t>
      </w:r>
    </w:p>
    <w:p>
      <w:pPr>
        <w:rPr>
          <w:rFonts w:hint="eastAsia"/>
        </w:rPr>
      </w:pPr>
      <w:r>
        <w:rPr>
          <w:rFonts w:hint="eastAsia"/>
        </w:rPr>
        <w:t>Web Server</w:t>
      </w:r>
      <w:r>
        <w:rPr>
          <w:rFonts w:hint="eastAsia"/>
        </w:rPr>
        <w:t>和</w:t>
      </w:r>
      <w:r>
        <w:rPr>
          <w:rFonts w:hint="eastAsia"/>
        </w:rPr>
        <w:t>Transaction Server</w:t>
      </w:r>
      <w:proofErr w:type="gramStart"/>
      <w:r>
        <w:rPr>
          <w:rFonts w:hint="eastAsia"/>
        </w:rPr>
        <w:t>端负责</w:t>
      </w:r>
      <w:proofErr w:type="gramEnd"/>
      <w:r>
        <w:rPr>
          <w:rFonts w:hint="eastAsia"/>
        </w:rPr>
        <w:t>接受远程或本地的数据查询请求，然后运行服务器脚本，借助于</w:t>
      </w:r>
      <w:r>
        <w:rPr>
          <w:rFonts w:hint="eastAsia"/>
        </w:rPr>
        <w:t>ADO.NET</w:t>
      </w:r>
      <w:r>
        <w:rPr>
          <w:rFonts w:hint="eastAsia"/>
        </w:rPr>
        <w:t>等中间部件把数据请求发送到</w:t>
      </w:r>
      <w:r>
        <w:rPr>
          <w:rFonts w:hint="eastAsia"/>
        </w:rPr>
        <w:t>DB Server</w:t>
      </w:r>
      <w:r>
        <w:rPr>
          <w:rFonts w:hint="eastAsia"/>
        </w:rPr>
        <w:t>上以获取相关数据，再把结果数据化成</w:t>
      </w:r>
      <w:r>
        <w:rPr>
          <w:rFonts w:hint="eastAsia"/>
        </w:rPr>
        <w:t>HTML</w:t>
      </w:r>
      <w:r>
        <w:rPr>
          <w:rFonts w:hint="eastAsia"/>
        </w:rPr>
        <w:t>及各种脚本传回客户的</w:t>
      </w:r>
      <w:r>
        <w:rPr>
          <w:rFonts w:hint="eastAsia"/>
        </w:rPr>
        <w:t>Browser</w:t>
      </w:r>
      <w:r>
        <w:rPr>
          <w:rFonts w:hint="eastAsia"/>
        </w:rPr>
        <w:t>。</w:t>
      </w:r>
    </w:p>
    <w:p>
      <w:pPr>
        <w:rPr>
          <w:rFonts w:hint="eastAsia"/>
        </w:rPr>
      </w:pPr>
      <w:r>
        <w:rPr>
          <w:rFonts w:hint="eastAsia"/>
        </w:rPr>
        <w:t>DB Server</w:t>
      </w:r>
      <w:proofErr w:type="gramStart"/>
      <w:r>
        <w:rPr>
          <w:rFonts w:hint="eastAsia"/>
        </w:rPr>
        <w:t>端负责</w:t>
      </w:r>
      <w:proofErr w:type="gramEnd"/>
      <w:r>
        <w:rPr>
          <w:rFonts w:hint="eastAsia"/>
        </w:rPr>
        <w:t>管理数据库，处理数据更新及完成查询要求、运行存储过程。可以是集中式的也可以是分布式。</w:t>
      </w:r>
    </w:p>
    <w:p>
      <w:pPr>
        <w:rPr>
          <w:rFonts w:hint="eastAsia"/>
        </w:rPr>
      </w:pPr>
      <w:r>
        <w:rPr>
          <w:rFonts w:hint="eastAsia"/>
        </w:rPr>
        <w:t>在这三层结构中，数据处理集中在中间层，即</w:t>
      </w:r>
      <w:r>
        <w:rPr>
          <w:rFonts w:hint="eastAsia"/>
        </w:rPr>
        <w:t>Web Server + Transaction Server</w:t>
      </w:r>
      <w:r>
        <w:rPr>
          <w:rFonts w:hint="eastAsia"/>
        </w:rPr>
        <w:t>这一层。</w:t>
      </w:r>
    </w:p>
    <w:p>
      <w:pPr>
        <w:rPr>
          <w:rFonts w:hint="eastAsia"/>
        </w:rPr>
      </w:pPr>
      <w:r>
        <w:rPr>
          <w:rFonts w:hint="eastAsia"/>
        </w:rPr>
        <w:t>B/S</w:t>
      </w:r>
      <w:r>
        <w:rPr>
          <w:rFonts w:hint="eastAsia"/>
        </w:rPr>
        <w:t>架构有以下优势：</w:t>
      </w:r>
    </w:p>
    <w:p>
      <w:pPr>
        <w:rPr>
          <w:rFonts w:hint="eastAsia"/>
        </w:rPr>
      </w:pPr>
      <w:r>
        <w:rPr>
          <w:rFonts w:hint="eastAsia"/>
        </w:rPr>
        <w:t>（</w:t>
      </w:r>
      <w:r>
        <w:rPr>
          <w:rFonts w:hint="eastAsia"/>
        </w:rPr>
        <w:t>1</w:t>
      </w:r>
      <w:r>
        <w:rPr>
          <w:rFonts w:hint="eastAsia"/>
        </w:rPr>
        <w:t>）客户端来讲，</w:t>
      </w:r>
      <w:r>
        <w:rPr>
          <w:rFonts w:hint="eastAsia"/>
        </w:rPr>
        <w:t>B/S</w:t>
      </w:r>
      <w:r>
        <w:rPr>
          <w:rFonts w:hint="eastAsia"/>
        </w:rPr>
        <w:t>架构减少了客户端的安装要求，任何应用，只要打开万能的浏览器，一切搞定。</w:t>
      </w:r>
    </w:p>
    <w:p>
      <w:pPr>
        <w:rPr>
          <w:rFonts w:hint="eastAsia"/>
        </w:rPr>
      </w:pPr>
      <w:r>
        <w:rPr>
          <w:rFonts w:hint="eastAsia"/>
        </w:rPr>
        <w:t>（</w:t>
      </w:r>
      <w:r>
        <w:rPr>
          <w:rFonts w:hint="eastAsia"/>
        </w:rPr>
        <w:t>2</w:t>
      </w:r>
      <w:r>
        <w:rPr>
          <w:rFonts w:hint="eastAsia"/>
        </w:rPr>
        <w:t>）系统维护的角度讲，</w:t>
      </w:r>
      <w:r>
        <w:rPr>
          <w:rFonts w:hint="eastAsia"/>
        </w:rPr>
        <w:t>B/S</w:t>
      </w:r>
      <w:r>
        <w:rPr>
          <w:rFonts w:hint="eastAsia"/>
        </w:rPr>
        <w:t>架构减少了系统安装，升级的维护成本。当有新版程序出来是，只要在</w:t>
      </w:r>
      <w:r>
        <w:rPr>
          <w:rFonts w:hint="eastAsia"/>
        </w:rPr>
        <w:t>web</w:t>
      </w:r>
      <w:r>
        <w:rPr>
          <w:rFonts w:hint="eastAsia"/>
        </w:rPr>
        <w:t>服务器做集中改动，用户在下一次页面刷新是就能立即得到反馈，而对于那些在服务器</w:t>
      </w:r>
      <w:proofErr w:type="gramStart"/>
      <w:r>
        <w:rPr>
          <w:rFonts w:hint="eastAsia"/>
        </w:rPr>
        <w:t>端运行</w:t>
      </w:r>
      <w:proofErr w:type="gramEnd"/>
      <w:r>
        <w:rPr>
          <w:rFonts w:hint="eastAsia"/>
        </w:rPr>
        <w:t>的逻辑，改动对于用户来说则更加是透明的。</w:t>
      </w:r>
    </w:p>
    <w:p>
      <w:pPr>
        <w:ind w:firstLineChars="50" w:firstLine="120"/>
        <w:rPr>
          <w:rFonts w:hint="eastAsia"/>
        </w:rPr>
      </w:pPr>
      <w:r>
        <w:rPr>
          <w:rFonts w:hint="eastAsia"/>
        </w:rPr>
        <w:t>（</w:t>
      </w:r>
      <w:r>
        <w:rPr>
          <w:rFonts w:hint="eastAsia"/>
        </w:rPr>
        <w:t>3</w:t>
      </w:r>
      <w:r>
        <w:rPr>
          <w:rFonts w:hint="eastAsia"/>
        </w:rPr>
        <w:t>）当然</w:t>
      </w:r>
      <w:r>
        <w:rPr>
          <w:rFonts w:hint="eastAsia"/>
        </w:rPr>
        <w:t>B/S</w:t>
      </w:r>
      <w:r>
        <w:rPr>
          <w:rFonts w:hint="eastAsia"/>
        </w:rPr>
        <w:t>架构在理论上，</w:t>
      </w:r>
      <w:proofErr w:type="gramStart"/>
      <w:r>
        <w:rPr>
          <w:rFonts w:hint="eastAsia"/>
        </w:rPr>
        <w:t>就数据</w:t>
      </w:r>
      <w:proofErr w:type="gramEnd"/>
      <w:r>
        <w:rPr>
          <w:rFonts w:hint="eastAsia"/>
        </w:rPr>
        <w:t>迁移，系统安全性等方面也应该更加有优势。本地数据几乎为零，应用逻辑也不是跑在本地的。</w:t>
      </w:r>
    </w:p>
    <w:p>
      <w:pPr>
        <w:ind w:firstLineChars="50" w:firstLine="120"/>
      </w:pPr>
      <w:r>
        <w:rPr>
          <w:rFonts w:hint="eastAsia"/>
        </w:rPr>
        <w:t>综上所述</w:t>
      </w:r>
      <w:r>
        <w:rPr>
          <w:rFonts w:hint="eastAsia"/>
        </w:rPr>
        <w:t xml:space="preserve"> </w:t>
      </w:r>
      <w:r>
        <w:rPr>
          <w:rFonts w:hint="eastAsia"/>
        </w:rPr>
        <w:t>，根据</w:t>
      </w:r>
      <w:r>
        <w:rPr>
          <w:rFonts w:hint="eastAsia"/>
        </w:rPr>
        <w:t>B/S</w:t>
      </w:r>
      <w:r>
        <w:rPr>
          <w:rFonts w:hint="eastAsia"/>
        </w:rPr>
        <w:t>模式的优势，本系统适合采用</w:t>
      </w:r>
      <w:r>
        <w:rPr>
          <w:rFonts w:hint="eastAsia"/>
        </w:rPr>
        <w:t>B/S</w:t>
      </w:r>
      <w:r>
        <w:rPr>
          <w:rFonts w:hint="eastAsia"/>
        </w:rPr>
        <w:t>架构。</w:t>
      </w:r>
    </w:p>
    <w:p>
      <w:pPr>
        <w:pStyle w:val="2"/>
        <w:spacing w:after="100" w:line="360" w:lineRule="auto"/>
        <w:rPr>
          <w:rFonts w:ascii="宋体" w:eastAsia="宋体" w:hAnsi="宋体"/>
        </w:rPr>
      </w:pPr>
      <w:bookmarkStart w:id="90" w:name="_Toc467090906"/>
      <w:r>
        <w:rPr>
          <w:rFonts w:ascii="宋体" w:eastAsia="宋体" w:hAnsi="宋体" w:hint="eastAsia"/>
        </w:rPr>
        <w:t>4</w:t>
      </w:r>
      <w:r>
        <w:rPr>
          <w:rFonts w:ascii="宋体" w:eastAsia="宋体" w:hAnsi="宋体"/>
        </w:rPr>
        <w:t>.2</w:t>
      </w:r>
      <w:r>
        <w:rPr>
          <w:rFonts w:ascii="宋体" w:eastAsia="宋体" w:hAnsi="宋体" w:hint="eastAsia"/>
        </w:rPr>
        <w:t xml:space="preserve"> 数据库设计</w:t>
      </w:r>
      <w:bookmarkEnd w:id="90"/>
    </w:p>
    <w:p>
      <w:pPr>
        <w:pStyle w:val="3"/>
        <w:spacing w:after="100" w:line="360" w:lineRule="auto"/>
        <w:rPr>
          <w:sz w:val="28"/>
          <w:szCs w:val="28"/>
        </w:rPr>
      </w:pPr>
      <w:bookmarkStart w:id="91" w:name="_Toc467090907"/>
      <w:r>
        <w:rPr>
          <w:rFonts w:hint="eastAsia"/>
          <w:sz w:val="28"/>
          <w:szCs w:val="28"/>
        </w:rPr>
        <w:t xml:space="preserve">4.2.1  </w:t>
      </w:r>
      <w:r>
        <w:rPr>
          <w:rFonts w:hint="eastAsia"/>
          <w:sz w:val="28"/>
          <w:szCs w:val="28"/>
        </w:rPr>
        <w:t>实体</w:t>
      </w:r>
      <w:bookmarkEnd w:id="91"/>
    </w:p>
    <w:p>
      <w:pPr>
        <w:ind w:firstLineChars="200" w:firstLine="480"/>
      </w:pPr>
      <w:r>
        <w:rPr>
          <w:rFonts w:hint="eastAsia"/>
        </w:rPr>
        <w:t>实体根据前面分析得到的数据流程以及数据字典，可以具象化到以下几个实体：会员表，菜单表，订单表，管理员，权限表，座位表，排号表。</w:t>
      </w:r>
    </w:p>
    <w:p>
      <w:pPr>
        <w:pStyle w:val="3"/>
        <w:spacing w:after="100" w:line="360" w:lineRule="auto"/>
        <w:rPr>
          <w:sz w:val="28"/>
          <w:szCs w:val="28"/>
        </w:rPr>
      </w:pPr>
      <w:bookmarkStart w:id="92" w:name="_Toc467090908"/>
      <w:r>
        <w:rPr>
          <w:rFonts w:hint="eastAsia"/>
          <w:sz w:val="28"/>
          <w:szCs w:val="28"/>
        </w:rPr>
        <w:t xml:space="preserve">4.2.2  </w:t>
      </w:r>
      <w:r>
        <w:rPr>
          <w:rFonts w:hint="eastAsia"/>
          <w:sz w:val="28"/>
          <w:szCs w:val="28"/>
        </w:rPr>
        <w:t>实体之间的联系</w:t>
      </w:r>
      <w:bookmarkEnd w:id="92"/>
    </w:p>
    <w:p>
      <w:pPr>
        <w:ind w:firstLineChars="200" w:firstLine="480"/>
      </w:pPr>
      <w:r>
        <w:rPr>
          <w:rFonts w:hint="eastAsia"/>
        </w:rPr>
        <w:t>实体之间的联系用户和订单之间存在着拥有的联系，一个用户可以有多个订单，带一张订单只能对应一个用户，因此用户和订单是一对多的联系（</w:t>
      </w:r>
      <w:r>
        <w:rPr>
          <w:rFonts w:hint="eastAsia"/>
        </w:rPr>
        <w:t>1</w:t>
      </w:r>
      <w:r>
        <w:rPr>
          <w:rFonts w:hint="eastAsia"/>
        </w:rPr>
        <w:t>：</w:t>
      </w:r>
      <w:r>
        <w:rPr>
          <w:rFonts w:hint="eastAsia"/>
        </w:rPr>
        <w:t>n</w:t>
      </w:r>
      <w:r>
        <w:rPr>
          <w:rFonts w:hint="eastAsia"/>
        </w:rPr>
        <w:t>）；订单和座位之间存在着联系，一个订单只能对应一张桌子，但是一个桌子可以在不同的时间内对应不同的订单，所以座位和订单的联系（</w:t>
      </w:r>
      <w:r>
        <w:rPr>
          <w:rFonts w:hint="eastAsia"/>
        </w:rPr>
        <w:t>1</w:t>
      </w:r>
      <w:r>
        <w:rPr>
          <w:rFonts w:hint="eastAsia"/>
        </w:rPr>
        <w:t>：</w:t>
      </w:r>
      <w:r>
        <w:rPr>
          <w:rFonts w:hint="eastAsia"/>
        </w:rPr>
        <w:t>n</w:t>
      </w:r>
      <w:r>
        <w:rPr>
          <w:rFonts w:hint="eastAsia"/>
        </w:rPr>
        <w:t>）；菜单</w:t>
      </w:r>
      <w:r>
        <w:rPr>
          <w:rFonts w:hint="eastAsia"/>
        </w:rPr>
        <w:lastRenderedPageBreak/>
        <w:t>和订单之间存在着归属的联系，一张订单可以有多种菜，一种菜可以在多个订单里出现，因此菜单和订单是多对多的联系（</w:t>
      </w:r>
      <w:r>
        <w:rPr>
          <w:rFonts w:hint="eastAsia"/>
        </w:rPr>
        <w:t>n:m</w:t>
      </w:r>
      <w:r>
        <w:rPr>
          <w:rFonts w:hint="eastAsia"/>
        </w:rPr>
        <w:t>）；管理员和订单之间存在着管理的联系，一个管理员可以管理多个订单，一个订单只可以被一个管理员管理，因此管理员和订单是一对多的联系（</w:t>
      </w:r>
      <w:r>
        <w:rPr>
          <w:rFonts w:hint="eastAsia"/>
        </w:rPr>
        <w:t>1</w:t>
      </w:r>
      <w:r>
        <w:rPr>
          <w:rFonts w:hint="eastAsia"/>
        </w:rPr>
        <w:t>：</w:t>
      </w:r>
      <w:r>
        <w:rPr>
          <w:rFonts w:hint="eastAsia"/>
        </w:rPr>
        <w:t>n</w:t>
      </w:r>
      <w:r>
        <w:rPr>
          <w:rFonts w:hint="eastAsia"/>
        </w:rPr>
        <w:t>）；管理员和菜单之间存在着归属的联系，一个管理员可以管理多个菜，一个菜可以被多个管理员管理，因此管理员和菜单是多对多的联系（</w:t>
      </w:r>
      <w:r>
        <w:rPr>
          <w:rFonts w:hint="eastAsia"/>
        </w:rPr>
        <w:t>n:m</w:t>
      </w:r>
      <w:r>
        <w:rPr>
          <w:rFonts w:hint="eastAsia"/>
        </w:rPr>
        <w:t>）。</w:t>
      </w:r>
      <w:r>
        <w:rPr>
          <w:rFonts w:hint="eastAsia"/>
        </w:rPr>
        <w:t xml:space="preserve">         </w:t>
      </w:r>
    </w:p>
    <w:p>
      <w:pPr>
        <w:pStyle w:val="3"/>
        <w:spacing w:after="100" w:line="360" w:lineRule="auto"/>
        <w:rPr>
          <w:sz w:val="28"/>
          <w:szCs w:val="28"/>
        </w:rPr>
      </w:pPr>
      <w:bookmarkStart w:id="93" w:name="_Toc467090912"/>
      <w:bookmarkStart w:id="94" w:name="_Toc467090909"/>
      <w:r>
        <w:rPr>
          <w:rFonts w:hint="eastAsia"/>
          <w:sz w:val="28"/>
          <w:szCs w:val="28"/>
        </w:rPr>
        <w:t>4.</w:t>
      </w:r>
      <w:r>
        <w:rPr>
          <w:sz w:val="28"/>
          <w:szCs w:val="28"/>
        </w:rPr>
        <w:t>2</w:t>
      </w:r>
      <w:r>
        <w:rPr>
          <w:rFonts w:hint="eastAsia"/>
          <w:sz w:val="28"/>
          <w:szCs w:val="28"/>
        </w:rPr>
        <w:t>.</w:t>
      </w:r>
      <w:r>
        <w:rPr>
          <w:sz w:val="28"/>
          <w:szCs w:val="28"/>
        </w:rPr>
        <w:t xml:space="preserve">5 </w:t>
      </w:r>
      <w:r>
        <w:rPr>
          <w:rFonts w:hint="eastAsia"/>
          <w:sz w:val="28"/>
          <w:szCs w:val="28"/>
        </w:rPr>
        <w:t xml:space="preserve"> ER</w:t>
      </w:r>
      <w:r>
        <w:rPr>
          <w:rFonts w:hint="eastAsia"/>
          <w:sz w:val="28"/>
          <w:szCs w:val="28"/>
        </w:rPr>
        <w:t>图到关系模式的转换</w:t>
      </w:r>
      <w:bookmarkEnd w:id="93"/>
    </w:p>
    <w:p>
      <w:r>
        <w:rPr>
          <w:rFonts w:hint="eastAsia"/>
        </w:rPr>
        <w:t>用户（用户</w:t>
      </w:r>
      <w:r>
        <w:rPr>
          <w:rFonts w:hint="eastAsia"/>
        </w:rPr>
        <w:t>ID</w:t>
      </w:r>
      <w:r>
        <w:rPr>
          <w:rFonts w:hint="eastAsia"/>
        </w:rPr>
        <w:t>，用户名称，手机号，密码，邮箱）</w:t>
      </w:r>
      <w:r>
        <w:rPr>
          <w:rFonts w:hint="eastAsia"/>
        </w:rPr>
        <w:t xml:space="preserve"> </w:t>
      </w:r>
    </w:p>
    <w:p>
      <w:r>
        <w:rPr>
          <w:rFonts w:hint="eastAsia"/>
        </w:rPr>
        <w:t>菜单（菜品</w:t>
      </w:r>
      <w:r>
        <w:rPr>
          <w:rFonts w:hint="eastAsia"/>
        </w:rPr>
        <w:t>ID</w:t>
      </w:r>
      <w:r>
        <w:rPr>
          <w:rFonts w:hint="eastAsia"/>
        </w:rPr>
        <w:t>、菜名、菜品价格、菜品图片、菜品描述、菜品评分、菜品优惠力度、菜品优惠后价格）</w:t>
      </w:r>
    </w:p>
    <w:p>
      <w:r>
        <w:rPr>
          <w:rFonts w:hint="eastAsia"/>
        </w:rPr>
        <w:t>订单（订单</w:t>
      </w:r>
      <w:r>
        <w:rPr>
          <w:rFonts w:hint="eastAsia"/>
        </w:rPr>
        <w:t>ID</w:t>
      </w:r>
      <w:r>
        <w:rPr>
          <w:rFonts w:hint="eastAsia"/>
        </w:rPr>
        <w:t>，订单</w:t>
      </w:r>
      <w:proofErr w:type="spellStart"/>
      <w:r>
        <w:rPr>
          <w:rFonts w:hint="eastAsia"/>
        </w:rPr>
        <w:t>oid</w:t>
      </w:r>
      <w:proofErr w:type="spellEnd"/>
      <w:r>
        <w:rPr>
          <w:rFonts w:hint="eastAsia"/>
        </w:rPr>
        <w:t>，用户</w:t>
      </w:r>
      <w:r>
        <w:rPr>
          <w:rFonts w:hint="eastAsia"/>
        </w:rPr>
        <w:t>id</w:t>
      </w:r>
      <w:r>
        <w:rPr>
          <w:rFonts w:hint="eastAsia"/>
        </w:rPr>
        <w:t>，订单处理详情，管理员，菜品</w:t>
      </w:r>
      <w:r>
        <w:rPr>
          <w:rFonts w:hint="eastAsia"/>
        </w:rPr>
        <w:t>ID</w:t>
      </w:r>
      <w:r>
        <w:rPr>
          <w:rFonts w:hint="eastAsia"/>
        </w:rPr>
        <w:t>、菜品数量、</w:t>
      </w:r>
      <w:r>
        <w:rPr>
          <w:rFonts w:hint="eastAsia"/>
        </w:rPr>
        <w:t xml:space="preserve"> </w:t>
      </w:r>
      <w:r>
        <w:rPr>
          <w:rFonts w:hint="eastAsia"/>
        </w:rPr>
        <w:t>餐桌编号，用户人数，订餐时间）</w:t>
      </w:r>
    </w:p>
    <w:p>
      <w:r>
        <w:rPr>
          <w:rFonts w:hint="eastAsia"/>
        </w:rPr>
        <w:t>管理员（管理员</w:t>
      </w:r>
      <w:r>
        <w:rPr>
          <w:rFonts w:hint="eastAsia"/>
        </w:rPr>
        <w:t>id</w:t>
      </w:r>
      <w:r>
        <w:rPr>
          <w:rFonts w:hint="eastAsia"/>
        </w:rPr>
        <w:t>，密码，类型）</w:t>
      </w:r>
    </w:p>
    <w:p>
      <w:pPr>
        <w:rPr>
          <w:rFonts w:hint="eastAsia"/>
        </w:rPr>
      </w:pPr>
      <w:r>
        <w:rPr>
          <w:rFonts w:hint="eastAsia"/>
        </w:rPr>
        <w:t>权限表（</w:t>
      </w:r>
      <w:r>
        <w:rPr>
          <w:rFonts w:hint="eastAsia"/>
        </w:rPr>
        <w:t>id</w:t>
      </w:r>
      <w:r>
        <w:rPr>
          <w:rFonts w:hint="eastAsia"/>
        </w:rPr>
        <w:t>，类型，权限）</w:t>
      </w:r>
    </w:p>
    <w:p>
      <w:r>
        <w:rPr>
          <w:rFonts w:hint="eastAsia"/>
        </w:rPr>
        <w:t>餐桌表（餐桌编号，餐桌大小，餐桌状态</w:t>
      </w:r>
    </w:p>
    <w:p>
      <w:r>
        <w:rPr>
          <w:rFonts w:hint="eastAsia"/>
        </w:rPr>
        <w:t>排号（</w:t>
      </w:r>
      <w:r>
        <w:rPr>
          <w:rFonts w:hint="eastAsia"/>
        </w:rPr>
        <w:t>id</w:t>
      </w:r>
      <w:r>
        <w:rPr>
          <w:rFonts w:hint="eastAsia"/>
        </w:rPr>
        <w:t>，订单编号，时间）</w:t>
      </w:r>
    </w:p>
    <w:p>
      <w:r>
        <w:rPr>
          <w:rFonts w:hint="eastAsia"/>
        </w:rPr>
        <w:t>菜品评价表（菜品</w:t>
      </w:r>
      <w:r>
        <w:rPr>
          <w:rFonts w:hint="eastAsia"/>
        </w:rPr>
        <w:t>ID</w:t>
      </w:r>
      <w:r>
        <w:rPr>
          <w:rFonts w:hint="eastAsia"/>
        </w:rPr>
        <w:t>、菜品口味、菜品价格、菜品评分</w:t>
      </w:r>
    </w:p>
    <w:p>
      <w:pPr>
        <w:ind w:firstLineChars="200" w:firstLine="480"/>
      </w:pPr>
    </w:p>
    <w:p>
      <w:pPr>
        <w:pStyle w:val="3"/>
        <w:spacing w:after="100" w:line="360" w:lineRule="auto"/>
        <w:rPr>
          <w:sz w:val="28"/>
          <w:szCs w:val="28"/>
        </w:rPr>
      </w:pPr>
      <w:r>
        <w:rPr>
          <w:rFonts w:hint="eastAsia"/>
          <w:sz w:val="28"/>
          <w:szCs w:val="28"/>
        </w:rPr>
        <w:lastRenderedPageBreak/>
        <w:t xml:space="preserve">4.2.3  </w:t>
      </w:r>
      <w:r>
        <w:rPr>
          <w:rFonts w:hint="eastAsia"/>
          <w:sz w:val="28"/>
          <w:szCs w:val="28"/>
        </w:rPr>
        <w:t>局部</w:t>
      </w:r>
      <w:r>
        <w:rPr>
          <w:rFonts w:hint="eastAsia"/>
          <w:sz w:val="28"/>
          <w:szCs w:val="28"/>
        </w:rPr>
        <w:t>ER</w:t>
      </w:r>
      <w:r>
        <w:rPr>
          <w:rFonts w:hint="eastAsia"/>
          <w:sz w:val="28"/>
          <w:szCs w:val="28"/>
        </w:rPr>
        <w:t>图</w:t>
      </w:r>
      <w:bookmarkEnd w:id="94"/>
    </w:p>
    <w:p>
      <w:pPr>
        <w:pStyle w:val="3"/>
        <w:spacing w:after="100" w:line="360" w:lineRule="auto"/>
        <w:rPr>
          <w:rFonts w:hint="eastAsia"/>
          <w:sz w:val="28"/>
          <w:szCs w:val="28"/>
        </w:rPr>
      </w:pPr>
      <w:bookmarkStart w:id="95" w:name="_Toc467090910"/>
      <w:r>
        <w:rPr>
          <w:rFonts w:hint="eastAsia"/>
          <w:sz w:val="28"/>
          <w:szCs w:val="28"/>
        </w:rPr>
        <w:t xml:space="preserve">4.2.4  </w:t>
      </w:r>
      <w:r>
        <w:rPr>
          <w:rFonts w:hint="eastAsia"/>
          <w:sz w:val="28"/>
          <w:szCs w:val="28"/>
        </w:rPr>
        <w:t>全局</w:t>
      </w:r>
      <w:r>
        <w:rPr>
          <w:rFonts w:hint="eastAsia"/>
          <w:sz w:val="28"/>
          <w:szCs w:val="28"/>
        </w:rPr>
        <w:t>ER</w:t>
      </w:r>
      <w:r>
        <w:rPr>
          <w:rFonts w:hint="eastAsia"/>
          <w:sz w:val="28"/>
          <w:szCs w:val="28"/>
        </w:rPr>
        <w:t>图</w:t>
      </w:r>
      <w:bookmarkEnd w:id="95"/>
    </w:p>
    <w:p>
      <w:pPr>
        <w:rPr>
          <w:rFonts w:ascii="宋体" w:hAnsi="宋体" w:cs="宋体"/>
        </w:rPr>
      </w:pPr>
      <w:r>
        <w:rPr>
          <w:rFonts w:ascii="宋体" w:hAnsi="宋体" w:cs="宋体"/>
          <w:noProof/>
        </w:rPr>
        <w:drawing>
          <wp:inline distT="0" distB="0" distL="0" distR="0">
            <wp:extent cx="5400000" cy="5727515"/>
            <wp:effectExtent l="0" t="0" r="0" b="6985"/>
            <wp:docPr id="4" name="图片 4" descr="C:\Users\Administrator\Documents\Tencent Files\2113826067\Image\Group\K_NF2O5S(TE`MU0CZ_IN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2113826067\Image\Group\K_NF2O5S(TE`MU0CZ_IN8)B.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00" cy="5727515"/>
                    </a:xfrm>
                    <a:prstGeom prst="rect">
                      <a:avLst/>
                    </a:prstGeom>
                    <a:noFill/>
                    <a:ln>
                      <a:noFill/>
                    </a:ln>
                  </pic:spPr>
                </pic:pic>
              </a:graphicData>
            </a:graphic>
          </wp:inline>
        </w:drawing>
      </w:r>
    </w:p>
    <w:p/>
    <w:p>
      <w:pPr>
        <w:pStyle w:val="2"/>
        <w:spacing w:after="100" w:line="360" w:lineRule="auto"/>
        <w:rPr>
          <w:rFonts w:ascii="宋体" w:eastAsia="宋体" w:hAnsi="宋体" w:hint="eastAsia"/>
        </w:rPr>
      </w:pPr>
      <w:bookmarkStart w:id="96" w:name="_Toc467090921"/>
      <w:bookmarkStart w:id="97" w:name="_Toc467090911"/>
      <w:r>
        <w:rPr>
          <w:rFonts w:ascii="宋体" w:eastAsia="宋体" w:hAnsi="宋体" w:hint="eastAsia"/>
        </w:rPr>
        <w:lastRenderedPageBreak/>
        <w:t>4</w:t>
      </w:r>
      <w:r>
        <w:rPr>
          <w:rFonts w:ascii="宋体" w:eastAsia="宋体" w:hAnsi="宋体"/>
        </w:rPr>
        <w:t>.</w:t>
      </w:r>
      <w:r>
        <w:rPr>
          <w:rFonts w:ascii="宋体" w:eastAsia="宋体" w:hAnsi="宋体" w:hint="eastAsia"/>
        </w:rPr>
        <w:t>3 系统界面设计</w:t>
      </w:r>
      <w:bookmarkEnd w:id="97"/>
    </w:p>
    <w:p>
      <w:pPr>
        <w:pStyle w:val="3"/>
        <w:spacing w:after="100" w:line="360" w:lineRule="auto"/>
        <w:rPr>
          <w:sz w:val="28"/>
          <w:szCs w:val="28"/>
        </w:rPr>
      </w:pPr>
      <w:r>
        <w:rPr>
          <w:rFonts w:hint="eastAsia"/>
          <w:sz w:val="28"/>
          <w:szCs w:val="28"/>
        </w:rPr>
        <w:t>4.3.</w:t>
      </w:r>
      <w:bookmarkEnd w:id="96"/>
      <w:r>
        <w:rPr>
          <w:rFonts w:hint="eastAsia"/>
          <w:sz w:val="28"/>
          <w:szCs w:val="28"/>
        </w:rPr>
        <w:t xml:space="preserve">1 </w:t>
      </w:r>
      <w:r>
        <w:rPr>
          <w:rFonts w:hint="eastAsia"/>
          <w:sz w:val="28"/>
          <w:szCs w:val="28"/>
        </w:rPr>
        <w:t>前端界面设计</w:t>
      </w:r>
    </w:p>
    <w:p>
      <w:pPr>
        <w:pStyle w:val="4"/>
        <w:spacing w:beforeLines="50" w:before="120" w:line="360" w:lineRule="auto"/>
        <w:ind w:left="0"/>
        <w:jc w:val="left"/>
        <w:rPr>
          <w:rFonts w:ascii="华文楷体" w:eastAsia="华文楷体" w:hAnsi="华文楷体" w:cs="Times New Roman"/>
        </w:rPr>
      </w:pPr>
      <w:bookmarkStart w:id="98" w:name="_Toc467090922"/>
      <w:r>
        <w:rPr>
          <w:rFonts w:ascii="华文楷体" w:eastAsia="华文楷体" w:hAnsi="华文楷体" w:cs="Times New Roman" w:hint="eastAsia"/>
        </w:rPr>
        <w:t>4.3.1.1</w:t>
      </w:r>
      <w:bookmarkEnd w:id="98"/>
      <w:r>
        <w:rPr>
          <w:rFonts w:ascii="华文楷体" w:eastAsia="华文楷体" w:hAnsi="华文楷体" w:cs="Times New Roman" w:hint="eastAsia"/>
        </w:rPr>
        <w:t>首页布局设计</w:t>
      </w:r>
    </w:p>
    <w:p>
      <w:pPr>
        <w:pStyle w:val="4"/>
        <w:spacing w:beforeLines="50" w:before="120" w:line="360" w:lineRule="auto"/>
        <w:ind w:left="0"/>
        <w:jc w:val="left"/>
        <w:rPr>
          <w:rFonts w:ascii="华文楷体" w:eastAsia="华文楷体" w:hAnsi="华文楷体" w:cs="Times New Roman"/>
        </w:rPr>
      </w:pPr>
      <w:bookmarkStart w:id="99" w:name="_Toc467090923"/>
      <w:r>
        <w:rPr>
          <w:rFonts w:ascii="华文楷体" w:eastAsia="华文楷体" w:hAnsi="华文楷体" w:cs="Times New Roman" w:hint="eastAsia"/>
        </w:rPr>
        <w:t>4.3.1.2</w:t>
      </w:r>
      <w:bookmarkEnd w:id="99"/>
      <w:r>
        <w:rPr>
          <w:rFonts w:ascii="华文楷体" w:eastAsia="华文楷体" w:hAnsi="华文楷体" w:cs="Times New Roman" w:hint="eastAsia"/>
        </w:rPr>
        <w:t>用户登录和注册</w:t>
      </w:r>
    </w:p>
    <w:p>
      <w:pPr>
        <w:pStyle w:val="4"/>
        <w:spacing w:beforeLines="50" w:before="120" w:line="360" w:lineRule="auto"/>
        <w:ind w:left="0"/>
        <w:jc w:val="left"/>
        <w:rPr>
          <w:rFonts w:ascii="华文楷体" w:eastAsia="华文楷体" w:hAnsi="华文楷体" w:cs="Times New Roman"/>
        </w:rPr>
      </w:pPr>
      <w:bookmarkStart w:id="100" w:name="_Toc467090924"/>
      <w:r>
        <w:rPr>
          <w:rFonts w:ascii="华文楷体" w:eastAsia="华文楷体" w:hAnsi="华文楷体" w:cs="Times New Roman" w:hint="eastAsia"/>
        </w:rPr>
        <w:t>4.3.1.3</w:t>
      </w:r>
      <w:bookmarkEnd w:id="100"/>
      <w:r>
        <w:rPr>
          <w:rFonts w:ascii="华文楷体" w:eastAsia="华文楷体" w:hAnsi="华文楷体" w:cs="Times New Roman" w:hint="eastAsia"/>
        </w:rPr>
        <w:t>用户个人信息</w:t>
      </w:r>
    </w:p>
    <w:p>
      <w:pPr>
        <w:pStyle w:val="4"/>
        <w:spacing w:beforeLines="50" w:before="120" w:line="360" w:lineRule="auto"/>
        <w:ind w:left="0"/>
        <w:jc w:val="left"/>
        <w:rPr>
          <w:rFonts w:ascii="华文楷体" w:eastAsia="华文楷体" w:hAnsi="华文楷体" w:cs="Times New Roman"/>
        </w:rPr>
      </w:pPr>
      <w:bookmarkStart w:id="101" w:name="_Toc467090925"/>
      <w:r>
        <w:rPr>
          <w:rFonts w:ascii="华文楷体" w:eastAsia="华文楷体" w:hAnsi="华文楷体" w:cs="Times New Roman" w:hint="eastAsia"/>
        </w:rPr>
        <w:t>4.3.1.4菜品详细</w:t>
      </w:r>
      <w:bookmarkEnd w:id="101"/>
      <w:r>
        <w:rPr>
          <w:rFonts w:ascii="华文楷体" w:eastAsia="华文楷体" w:hAnsi="华文楷体" w:cs="Times New Roman" w:hint="eastAsia"/>
        </w:rPr>
        <w:t>信息</w:t>
      </w:r>
    </w:p>
    <w:p>
      <w:pPr>
        <w:pStyle w:val="4"/>
        <w:spacing w:beforeLines="50" w:before="120" w:line="360" w:lineRule="auto"/>
        <w:ind w:left="0"/>
        <w:jc w:val="left"/>
        <w:rPr>
          <w:rFonts w:ascii="华文楷体" w:eastAsia="华文楷体" w:hAnsi="华文楷体" w:cs="Times New Roman"/>
        </w:rPr>
      </w:pPr>
      <w:bookmarkStart w:id="102" w:name="_Toc467090926"/>
      <w:r>
        <w:rPr>
          <w:rFonts w:ascii="华文楷体" w:eastAsia="华文楷体" w:hAnsi="华文楷体" w:cs="Times New Roman" w:hint="eastAsia"/>
        </w:rPr>
        <w:t>4.3.1.5订餐模块</w:t>
      </w:r>
      <w:bookmarkEnd w:id="102"/>
    </w:p>
    <w:p>
      <w:pPr>
        <w:pStyle w:val="3"/>
        <w:spacing w:after="100" w:line="360" w:lineRule="auto"/>
        <w:rPr>
          <w:sz w:val="28"/>
          <w:szCs w:val="28"/>
        </w:rPr>
      </w:pPr>
      <w:r>
        <w:rPr>
          <w:rFonts w:hint="eastAsia"/>
          <w:sz w:val="28"/>
          <w:szCs w:val="28"/>
        </w:rPr>
        <w:t>4.3.2</w:t>
      </w:r>
      <w:r>
        <w:rPr>
          <w:rFonts w:hint="eastAsia"/>
          <w:sz w:val="28"/>
          <w:szCs w:val="28"/>
        </w:rPr>
        <w:t>后台管理设计</w:t>
      </w:r>
    </w:p>
    <w:p>
      <w:pPr>
        <w:pStyle w:val="4"/>
        <w:spacing w:beforeLines="50" w:before="120" w:line="360" w:lineRule="auto"/>
        <w:ind w:left="0"/>
        <w:jc w:val="left"/>
        <w:rPr>
          <w:rFonts w:ascii="华文楷体" w:eastAsia="华文楷体" w:hAnsi="华文楷体" w:cs="Times New Roman"/>
        </w:rPr>
      </w:pPr>
      <w:bookmarkStart w:id="103" w:name="_Toc467090928"/>
      <w:r>
        <w:rPr>
          <w:rFonts w:ascii="华文楷体" w:eastAsia="华文楷体" w:hAnsi="华文楷体" w:cs="Times New Roman" w:hint="eastAsia"/>
        </w:rPr>
        <w:t>4.3.2</w:t>
      </w:r>
      <w:bookmarkEnd w:id="103"/>
      <w:r>
        <w:rPr>
          <w:rFonts w:ascii="华文楷体" w:eastAsia="华文楷体" w:hAnsi="华文楷体" w:cs="Times New Roman" w:hint="eastAsia"/>
        </w:rPr>
        <w:t>.1用户信息管理</w:t>
      </w:r>
    </w:p>
    <w:p>
      <w:pPr>
        <w:pStyle w:val="4"/>
        <w:spacing w:beforeLines="50" w:before="120" w:line="360" w:lineRule="auto"/>
        <w:ind w:left="0"/>
        <w:jc w:val="left"/>
        <w:rPr>
          <w:rFonts w:ascii="华文楷体" w:eastAsia="华文楷体" w:hAnsi="华文楷体" w:cs="Times New Roman"/>
        </w:rPr>
      </w:pPr>
      <w:r>
        <w:rPr>
          <w:rFonts w:ascii="华文楷体" w:eastAsia="华文楷体" w:hAnsi="华文楷体" w:cs="Times New Roman" w:hint="eastAsia"/>
        </w:rPr>
        <w:t>4.3.2.2菜品信息管理</w:t>
      </w:r>
    </w:p>
    <w:p>
      <w:pPr>
        <w:rPr>
          <w:rFonts w:hint="eastAsia"/>
        </w:rPr>
      </w:pPr>
    </w:p>
    <w:p>
      <w:pPr>
        <w:pStyle w:val="2"/>
        <w:spacing w:after="100" w:line="360" w:lineRule="auto"/>
        <w:rPr>
          <w:rFonts w:ascii="宋体" w:eastAsia="宋体" w:hAnsi="宋体" w:hint="eastAsia"/>
        </w:rPr>
      </w:pPr>
      <w:bookmarkStart w:id="104" w:name="_Toc467090913"/>
      <w:r>
        <w:rPr>
          <w:rFonts w:ascii="宋体" w:eastAsia="宋体" w:hAnsi="宋体" w:hint="eastAsia"/>
        </w:rPr>
        <w:t>4</w:t>
      </w:r>
      <w:r>
        <w:rPr>
          <w:rFonts w:ascii="宋体" w:eastAsia="宋体" w:hAnsi="宋体"/>
        </w:rPr>
        <w:t>.</w:t>
      </w:r>
      <w:r>
        <w:rPr>
          <w:rFonts w:ascii="宋体" w:eastAsia="宋体" w:hAnsi="宋体" w:hint="eastAsia"/>
        </w:rPr>
        <w:t xml:space="preserve">4 </w:t>
      </w:r>
      <w:bookmarkEnd w:id="104"/>
      <w:r>
        <w:rPr>
          <w:rFonts w:ascii="宋体" w:eastAsia="宋体" w:hAnsi="宋体" w:hint="eastAsia"/>
        </w:rPr>
        <w:t>系统功能设计</w:t>
      </w:r>
    </w:p>
    <w:p>
      <w:r>
        <w:rPr>
          <w:rFonts w:hint="eastAsia"/>
        </w:rPr>
        <w:t>系统基本的功能与已存在的订餐系统差不多，所以在此</w:t>
      </w:r>
      <w:proofErr w:type="gramStart"/>
      <w:r>
        <w:rPr>
          <w:rFonts w:hint="eastAsia"/>
        </w:rPr>
        <w:t>不</w:t>
      </w:r>
      <w:proofErr w:type="gramEnd"/>
      <w:r>
        <w:rPr>
          <w:rFonts w:hint="eastAsia"/>
        </w:rPr>
        <w:t>特地介绍一般功能，主要介绍本系统的会员积分功能与</w:t>
      </w:r>
    </w:p>
    <w:p>
      <w:pPr>
        <w:pStyle w:val="3"/>
        <w:spacing w:after="100" w:line="360" w:lineRule="auto"/>
        <w:rPr>
          <w:sz w:val="28"/>
          <w:szCs w:val="28"/>
        </w:rPr>
      </w:pPr>
      <w:bookmarkStart w:id="105" w:name="_Toc467090914"/>
      <w:r>
        <w:rPr>
          <w:rFonts w:hint="eastAsia"/>
          <w:sz w:val="28"/>
          <w:szCs w:val="28"/>
        </w:rPr>
        <w:t>4.4.1</w:t>
      </w:r>
      <w:bookmarkEnd w:id="105"/>
      <w:r>
        <w:rPr>
          <w:rFonts w:hint="eastAsia"/>
          <w:sz w:val="28"/>
          <w:szCs w:val="28"/>
        </w:rPr>
        <w:t>功能</w:t>
      </w:r>
      <w:r>
        <w:rPr>
          <w:rFonts w:hint="eastAsia"/>
          <w:sz w:val="28"/>
          <w:szCs w:val="28"/>
        </w:rPr>
        <w:t>1</w:t>
      </w:r>
    </w:p>
    <w:p>
      <w:pPr>
        <w:pStyle w:val="3"/>
        <w:spacing w:after="100" w:line="360" w:lineRule="auto"/>
        <w:rPr>
          <w:sz w:val="28"/>
          <w:szCs w:val="28"/>
        </w:rPr>
      </w:pPr>
      <w:bookmarkStart w:id="106" w:name="_Toc467090915"/>
      <w:r>
        <w:rPr>
          <w:rFonts w:hint="eastAsia"/>
          <w:sz w:val="28"/>
          <w:szCs w:val="28"/>
        </w:rPr>
        <w:t xml:space="preserve">4.4.2  </w:t>
      </w:r>
      <w:bookmarkEnd w:id="106"/>
      <w:r>
        <w:rPr>
          <w:rFonts w:hint="eastAsia"/>
          <w:sz w:val="28"/>
          <w:szCs w:val="28"/>
        </w:rPr>
        <w:t>功能</w:t>
      </w:r>
      <w:r>
        <w:rPr>
          <w:rFonts w:hint="eastAsia"/>
          <w:sz w:val="28"/>
          <w:szCs w:val="28"/>
        </w:rPr>
        <w:t>2</w:t>
      </w:r>
    </w:p>
    <w:p>
      <w:pPr>
        <w:pStyle w:val="2"/>
        <w:spacing w:after="100" w:line="360" w:lineRule="auto"/>
        <w:rPr>
          <w:rFonts w:ascii="宋体" w:eastAsia="宋体" w:hAnsi="宋体"/>
        </w:rPr>
      </w:pPr>
      <w:bookmarkStart w:id="107" w:name="_Toc467090919"/>
      <w:r>
        <w:rPr>
          <w:rFonts w:ascii="宋体" w:eastAsia="宋体" w:hAnsi="宋体" w:hint="eastAsia"/>
        </w:rPr>
        <w:t>4</w:t>
      </w:r>
      <w:r>
        <w:rPr>
          <w:rFonts w:ascii="宋体" w:eastAsia="宋体" w:hAnsi="宋体"/>
        </w:rPr>
        <w:t>.</w:t>
      </w:r>
      <w:r>
        <w:rPr>
          <w:rFonts w:ascii="宋体" w:eastAsia="宋体" w:hAnsi="宋体" w:hint="eastAsia"/>
        </w:rPr>
        <w:t>6 表结构设计</w:t>
      </w:r>
      <w:bookmarkEnd w:id="107"/>
    </w:p>
    <w:p>
      <w:pPr>
        <w:pStyle w:val="1"/>
        <w:spacing w:before="100" w:after="0" w:line="360" w:lineRule="auto"/>
        <w:rPr>
          <w:rFonts w:ascii="宋体" w:hAnsi="宋体"/>
          <w:sz w:val="36"/>
          <w:szCs w:val="36"/>
        </w:rPr>
      </w:pPr>
      <w:bookmarkStart w:id="108" w:name="_Toc467090930"/>
      <w:r>
        <w:rPr>
          <w:rFonts w:ascii="宋体" w:hAnsi="宋体" w:hint="eastAsia"/>
          <w:sz w:val="36"/>
          <w:szCs w:val="36"/>
        </w:rPr>
        <w:t>结束语</w:t>
      </w:r>
      <w:bookmarkEnd w:id="108"/>
    </w:p>
    <w:p>
      <w:r>
        <w:rPr>
          <w:rFonts w:hint="eastAsia"/>
        </w:rPr>
        <w:t xml:space="preserve">      </w:t>
      </w:r>
    </w:p>
    <w:p>
      <w:pPr>
        <w:pStyle w:val="1"/>
        <w:spacing w:before="100" w:after="0" w:line="360" w:lineRule="auto"/>
      </w:pPr>
      <w:bookmarkStart w:id="109" w:name="_Toc467090931"/>
      <w:r>
        <w:rPr>
          <w:rFonts w:ascii="宋体" w:hAnsi="宋体" w:hint="eastAsia"/>
          <w:sz w:val="36"/>
          <w:szCs w:val="36"/>
        </w:rPr>
        <w:t>主要参考文献</w:t>
      </w:r>
      <w:bookmarkEnd w:id="109"/>
    </w:p>
    <w:p>
      <w:pPr>
        <w:pStyle w:val="a3"/>
      </w:pPr>
      <w:r>
        <w:rPr>
          <w:rFonts w:hint="eastAsia"/>
        </w:rPr>
        <w:t>[1]</w:t>
      </w:r>
      <w:r>
        <w:rPr>
          <w:rFonts w:hint="eastAsia"/>
        </w:rPr>
        <w:t>《具体书名》</w:t>
      </w:r>
    </w:p>
    <w:p>
      <w:pPr>
        <w:pStyle w:val="a3"/>
      </w:pPr>
      <w:r>
        <w:rPr>
          <w:rFonts w:hint="eastAsia"/>
        </w:rPr>
        <w:t xml:space="preserve">[2] </w:t>
      </w:r>
      <w:r>
        <w:rPr>
          <w:rFonts w:hint="eastAsia"/>
        </w:rPr>
        <w:t>具体论文</w:t>
      </w:r>
      <w:r>
        <w:rPr>
          <w:rFonts w:hint="eastAsia"/>
        </w:rPr>
        <w:t xml:space="preserve"> </w:t>
      </w:r>
    </w:p>
    <w:p>
      <w:pPr>
        <w:pStyle w:val="a3"/>
      </w:pPr>
      <w:r>
        <w:rPr>
          <w:rFonts w:hint="eastAsia"/>
        </w:rPr>
        <w:t xml:space="preserve">[3] </w:t>
      </w:r>
      <w:r>
        <w:rPr>
          <w:rFonts w:hint="eastAsia"/>
        </w:rPr>
        <w:t>具体网址</w:t>
      </w:r>
    </w:p>
    <w:p>
      <w:pPr>
        <w:pStyle w:val="a3"/>
        <w:rPr>
          <w:b/>
          <w:i/>
          <w:sz w:val="32"/>
          <w:szCs w:val="32"/>
          <w:u w:val="single"/>
        </w:rPr>
      </w:pPr>
      <w:r>
        <w:br w:type="page"/>
      </w:r>
      <w:r>
        <w:rPr>
          <w:rFonts w:hint="eastAsia"/>
          <w:b/>
          <w:i/>
          <w:sz w:val="32"/>
          <w:szCs w:val="32"/>
          <w:u w:val="single"/>
        </w:rPr>
        <w:lastRenderedPageBreak/>
        <w:t>关于课程设计的说明：</w:t>
      </w:r>
    </w:p>
    <w:p>
      <w:pPr>
        <w:rPr>
          <w:szCs w:val="21"/>
        </w:rPr>
      </w:pPr>
      <w:r>
        <w:rPr>
          <w:rFonts w:hint="eastAsia"/>
          <w:szCs w:val="21"/>
        </w:rPr>
        <w:t>1</w:t>
      </w:r>
      <w:r>
        <w:rPr>
          <w:rFonts w:hint="eastAsia"/>
          <w:szCs w:val="21"/>
        </w:rPr>
        <w:t>、封面必须完全统一，只需要将“</w:t>
      </w:r>
      <w:r>
        <w:rPr>
          <w:rFonts w:eastAsia="楷体_GB2312" w:hint="eastAsia"/>
          <w:color w:val="993300"/>
          <w:sz w:val="36"/>
          <w:szCs w:val="36"/>
          <w14:shadow w14:blurRad="50800" w14:dist="38100" w14:dir="2700000" w14:sx="100000" w14:sy="100000" w14:kx="0" w14:ky="0" w14:algn="tl">
            <w14:srgbClr w14:val="000000">
              <w14:alpha w14:val="60000"/>
            </w14:srgbClr>
          </w14:shadow>
        </w:rPr>
        <w:t>××管理信息系统</w:t>
      </w:r>
      <w:r>
        <w:rPr>
          <w:rFonts w:hint="eastAsia"/>
          <w:szCs w:val="21"/>
        </w:rPr>
        <w:t>”改成自己所选择的题目。小组名单每行只写三到四人，人数超出分两行写。邮箱写一个联系人的即可。时间写成课程设计进行的月份，不需要到日期。封面采用浅绿色封皮进行装订。</w:t>
      </w:r>
    </w:p>
    <w:p>
      <w:pPr>
        <w:rPr>
          <w:szCs w:val="21"/>
        </w:rPr>
      </w:pPr>
      <w:r>
        <w:rPr>
          <w:rFonts w:hint="eastAsia"/>
          <w:szCs w:val="21"/>
        </w:rPr>
        <w:t>2</w:t>
      </w:r>
      <w:r>
        <w:rPr>
          <w:rFonts w:hint="eastAsia"/>
          <w:szCs w:val="21"/>
        </w:rPr>
        <w:t>、第</w:t>
      </w:r>
      <w:r>
        <w:rPr>
          <w:rFonts w:hint="eastAsia"/>
          <w:szCs w:val="21"/>
        </w:rPr>
        <w:t>2</w:t>
      </w:r>
      <w:r>
        <w:rPr>
          <w:rFonts w:hint="eastAsia"/>
          <w:szCs w:val="21"/>
        </w:rPr>
        <w:t>页前半部分不需要做改动，只需要在第二张表中增加本小组学生的班级、学号、姓名即可。</w:t>
      </w:r>
    </w:p>
    <w:p>
      <w:pPr>
        <w:rPr>
          <w:szCs w:val="21"/>
        </w:rPr>
      </w:pPr>
      <w:r>
        <w:rPr>
          <w:rFonts w:hint="eastAsia"/>
          <w:szCs w:val="21"/>
        </w:rPr>
        <w:t>3</w:t>
      </w:r>
      <w:r>
        <w:rPr>
          <w:rFonts w:hint="eastAsia"/>
          <w:szCs w:val="21"/>
        </w:rPr>
        <w:t>、第</w:t>
      </w:r>
      <w:r>
        <w:rPr>
          <w:rFonts w:hint="eastAsia"/>
          <w:szCs w:val="21"/>
        </w:rPr>
        <w:t>3</w:t>
      </w:r>
      <w:r>
        <w:rPr>
          <w:rFonts w:hint="eastAsia"/>
          <w:szCs w:val="21"/>
        </w:rPr>
        <w:t>页开始为目录，目录在设计完成后直接点右键，选择更新域即可，注意在下一步弹出选择框时要选更新整个目录。</w:t>
      </w:r>
    </w:p>
    <w:p>
      <w:pPr>
        <w:rPr>
          <w:szCs w:val="21"/>
        </w:rPr>
      </w:pPr>
      <w:r>
        <w:rPr>
          <w:rFonts w:hint="eastAsia"/>
          <w:szCs w:val="21"/>
        </w:rPr>
        <w:t>4</w:t>
      </w:r>
      <w:r>
        <w:rPr>
          <w:rFonts w:hint="eastAsia"/>
          <w:szCs w:val="21"/>
        </w:rPr>
        <w:t>、选题说明主要对自己选该题目的原因、意义，以及该题目的特点等进行简单的描述。基本思路主要是本小组对该题目确定后如何着手工作，逻辑顺序情况如何进行分析。</w:t>
      </w:r>
      <w:r>
        <w:rPr>
          <w:rFonts w:hint="eastAsia"/>
          <w:b/>
          <w:i/>
          <w:szCs w:val="21"/>
          <w:u w:val="single"/>
        </w:rPr>
        <w:t>小组分工情况必须要写明，这是大家最终得分一个重要参考项目。最后请务必不要忘记对自己的工作进行一个自我评定。</w:t>
      </w:r>
      <w:r>
        <w:rPr>
          <w:rFonts w:hint="eastAsia"/>
          <w:szCs w:val="21"/>
        </w:rPr>
        <w:t>这个自我评定统一</w:t>
      </w:r>
      <w:r>
        <w:rPr>
          <w:rFonts w:hint="eastAsia"/>
          <w:szCs w:val="21"/>
        </w:rPr>
        <w:t xml:space="preserve"> </w:t>
      </w:r>
      <w:r>
        <w:rPr>
          <w:rFonts w:hint="eastAsia"/>
          <w:szCs w:val="21"/>
        </w:rPr>
        <w:t>在打印装订后手工打勾。在答辩时会针对自我评定的不同情况进行难度不同的问题要求，因此务请实事求是。</w:t>
      </w:r>
    </w:p>
    <w:p>
      <w:pPr>
        <w:rPr>
          <w:szCs w:val="21"/>
        </w:rPr>
      </w:pPr>
      <w:r>
        <w:rPr>
          <w:rFonts w:hint="eastAsia"/>
          <w:szCs w:val="21"/>
        </w:rPr>
        <w:t>5</w:t>
      </w:r>
      <w:r>
        <w:rPr>
          <w:rFonts w:hint="eastAsia"/>
          <w:szCs w:val="21"/>
        </w:rPr>
        <w:t>、各章节标题号后没有任何标点，只空一格。标题后也没有任何标点，标题为名词或名词短语形式，不允许出现动词、形容词以及语气。</w:t>
      </w:r>
    </w:p>
    <w:p>
      <w:pPr>
        <w:rPr>
          <w:szCs w:val="21"/>
        </w:rPr>
      </w:pPr>
      <w:r>
        <w:rPr>
          <w:rFonts w:hint="eastAsia"/>
          <w:szCs w:val="21"/>
        </w:rPr>
        <w:t>6</w:t>
      </w:r>
      <w:r>
        <w:rPr>
          <w:rFonts w:hint="eastAsia"/>
          <w:szCs w:val="21"/>
        </w:rPr>
        <w:t>、页眉中“</w:t>
      </w:r>
      <w:r>
        <w:rPr>
          <w:rFonts w:hint="eastAsia"/>
          <w:b/>
          <w:bCs/>
          <w:color w:val="FF6600"/>
        </w:rPr>
        <w:t>《管理信息系统》课程设计——《××管理信息系统》</w:t>
      </w:r>
      <w:r>
        <w:rPr>
          <w:rFonts w:hint="eastAsia"/>
          <w:szCs w:val="21"/>
        </w:rPr>
        <w:t>”应该根据所选题目更改。</w:t>
      </w:r>
    </w:p>
    <w:p>
      <w:pPr>
        <w:rPr>
          <w:szCs w:val="21"/>
        </w:rPr>
      </w:pPr>
      <w:r>
        <w:rPr>
          <w:rFonts w:hint="eastAsia"/>
          <w:szCs w:val="21"/>
        </w:rPr>
        <w:t>7</w:t>
      </w:r>
      <w:r>
        <w:rPr>
          <w:rFonts w:hint="eastAsia"/>
          <w:szCs w:val="21"/>
        </w:rPr>
        <w:t>、摘要主要内容是自己的工作，不要对理论和背景、意义等大篇幅进行介绍。字数在</w:t>
      </w:r>
      <w:r>
        <w:rPr>
          <w:rFonts w:hint="eastAsia"/>
          <w:szCs w:val="21"/>
        </w:rPr>
        <w:t>300-400</w:t>
      </w:r>
      <w:r>
        <w:rPr>
          <w:rFonts w:hint="eastAsia"/>
          <w:szCs w:val="21"/>
        </w:rPr>
        <w:t>字左右，关键词</w:t>
      </w:r>
      <w:r>
        <w:rPr>
          <w:rFonts w:hint="eastAsia"/>
          <w:szCs w:val="21"/>
        </w:rPr>
        <w:t>3-5</w:t>
      </w:r>
      <w:r>
        <w:rPr>
          <w:rFonts w:hint="eastAsia"/>
          <w:szCs w:val="21"/>
        </w:rPr>
        <w:t>个。</w:t>
      </w:r>
    </w:p>
    <w:p>
      <w:pPr>
        <w:rPr>
          <w:szCs w:val="21"/>
        </w:rPr>
      </w:pPr>
      <w:r>
        <w:rPr>
          <w:rFonts w:hint="eastAsia"/>
          <w:szCs w:val="21"/>
        </w:rPr>
        <w:t>8</w:t>
      </w:r>
      <w:r>
        <w:rPr>
          <w:rFonts w:hint="eastAsia"/>
          <w:szCs w:val="21"/>
        </w:rPr>
        <w:t>、结束语主要是自己对自己编写的系统、报告的评价，以及对自己工作的总结、收获等内容。</w:t>
      </w:r>
    </w:p>
    <w:p>
      <w:pPr>
        <w:rPr>
          <w:szCs w:val="21"/>
        </w:rPr>
      </w:pPr>
      <w:r>
        <w:rPr>
          <w:rFonts w:hint="eastAsia"/>
          <w:szCs w:val="21"/>
        </w:rPr>
        <w:t>9</w:t>
      </w:r>
      <w:r>
        <w:rPr>
          <w:rFonts w:hint="eastAsia"/>
          <w:szCs w:val="21"/>
        </w:rPr>
        <w:t>、致谢部分可有可无，但是如果有务必要实事求是。</w:t>
      </w:r>
    </w:p>
    <w:p>
      <w:pPr>
        <w:rPr>
          <w:szCs w:val="21"/>
        </w:rPr>
      </w:pPr>
      <w:r>
        <w:rPr>
          <w:rFonts w:hint="eastAsia"/>
          <w:szCs w:val="21"/>
        </w:rPr>
        <w:t>10</w:t>
      </w:r>
      <w:r>
        <w:rPr>
          <w:rFonts w:hint="eastAsia"/>
          <w:szCs w:val="21"/>
        </w:rPr>
        <w:t>、参考文献的格式如下所述：</w:t>
      </w:r>
    </w:p>
    <w:p>
      <w:pPr>
        <w:rPr>
          <w:szCs w:val="21"/>
        </w:rPr>
      </w:pPr>
      <w:r>
        <w:rPr>
          <w:rFonts w:hint="eastAsia"/>
          <w:szCs w:val="21"/>
        </w:rPr>
        <w:t>[1]</w:t>
      </w:r>
      <w:r>
        <w:rPr>
          <w:rFonts w:hint="eastAsia"/>
          <w:szCs w:val="21"/>
        </w:rPr>
        <w:t>金江军、潘懋．现代物流</w:t>
      </w:r>
      <w:r>
        <w:rPr>
          <w:rFonts w:hint="eastAsia"/>
          <w:szCs w:val="21"/>
        </w:rPr>
        <w:t>[M]</w:t>
      </w:r>
      <w:r>
        <w:rPr>
          <w:rFonts w:hint="eastAsia"/>
          <w:szCs w:val="21"/>
        </w:rPr>
        <w:t>．北京：北京大学出版社，</w:t>
      </w:r>
      <w:r>
        <w:rPr>
          <w:rFonts w:hint="eastAsia"/>
          <w:szCs w:val="21"/>
        </w:rPr>
        <w:t>2003</w:t>
      </w:r>
    </w:p>
    <w:p>
      <w:pPr>
        <w:rPr>
          <w:szCs w:val="21"/>
        </w:rPr>
      </w:pPr>
      <w:r>
        <w:rPr>
          <w:rFonts w:hint="eastAsia"/>
          <w:szCs w:val="21"/>
        </w:rPr>
        <w:t>[2]</w:t>
      </w:r>
      <w:r>
        <w:rPr>
          <w:rFonts w:hint="eastAsia"/>
          <w:szCs w:val="21"/>
        </w:rPr>
        <w:t>周耿、涂志玲、彭磊．逆向物流浅析</w:t>
      </w:r>
      <w:r>
        <w:rPr>
          <w:rFonts w:hint="eastAsia"/>
          <w:szCs w:val="21"/>
        </w:rPr>
        <w:t>[J]</w:t>
      </w:r>
      <w:r>
        <w:rPr>
          <w:rFonts w:hint="eastAsia"/>
          <w:szCs w:val="21"/>
        </w:rPr>
        <w:t>．管理现代化，</w:t>
      </w:r>
      <w:r>
        <w:rPr>
          <w:rFonts w:hint="eastAsia"/>
          <w:szCs w:val="21"/>
        </w:rPr>
        <w:t>2003.2</w:t>
      </w:r>
    </w:p>
    <w:p>
      <w:pPr>
        <w:rPr>
          <w:szCs w:val="21"/>
        </w:rPr>
      </w:pPr>
      <w:r>
        <w:rPr>
          <w:rFonts w:hint="eastAsia"/>
          <w:szCs w:val="21"/>
        </w:rPr>
        <w:t>[3]</w:t>
      </w:r>
      <w:r>
        <w:rPr>
          <w:rFonts w:hint="eastAsia"/>
          <w:szCs w:val="21"/>
        </w:rPr>
        <w:t>石付恒．煤炭物流系统的研究</w:t>
      </w:r>
      <w:r>
        <w:rPr>
          <w:rFonts w:hint="eastAsia"/>
          <w:szCs w:val="21"/>
        </w:rPr>
        <w:t>[D]</w:t>
      </w:r>
      <w:r>
        <w:rPr>
          <w:rFonts w:hint="eastAsia"/>
          <w:szCs w:val="21"/>
        </w:rPr>
        <w:t>．</w:t>
      </w:r>
      <w:r>
        <w:rPr>
          <w:rFonts w:hint="eastAsia"/>
          <w:szCs w:val="21"/>
        </w:rPr>
        <w:t>[</w:t>
      </w:r>
      <w:r>
        <w:rPr>
          <w:rFonts w:hint="eastAsia"/>
          <w:szCs w:val="21"/>
        </w:rPr>
        <w:t>中国矿业大学硕士学位论文</w:t>
      </w:r>
      <w:r>
        <w:rPr>
          <w:rFonts w:hint="eastAsia"/>
          <w:szCs w:val="21"/>
        </w:rPr>
        <w:t>]</w:t>
      </w:r>
      <w:r>
        <w:rPr>
          <w:rFonts w:hint="eastAsia"/>
          <w:szCs w:val="21"/>
        </w:rPr>
        <w:t>．中国矿业大学图书馆，</w:t>
      </w:r>
      <w:r>
        <w:rPr>
          <w:rFonts w:hint="eastAsia"/>
          <w:szCs w:val="21"/>
        </w:rPr>
        <w:t>2004</w:t>
      </w:r>
    </w:p>
    <w:p>
      <w:pPr>
        <w:pStyle w:val="a3"/>
        <w:rPr>
          <w:kern w:val="0"/>
          <w:sz w:val="24"/>
          <w:szCs w:val="21"/>
        </w:rPr>
      </w:pPr>
      <w:r>
        <w:rPr>
          <w:rFonts w:hint="eastAsia"/>
          <w:kern w:val="0"/>
          <w:sz w:val="24"/>
          <w:szCs w:val="21"/>
        </w:rPr>
        <w:t>[4]</w:t>
      </w:r>
      <w:r>
        <w:rPr>
          <w:rFonts w:hint="eastAsia"/>
          <w:kern w:val="0"/>
          <w:sz w:val="24"/>
          <w:szCs w:val="21"/>
        </w:rPr>
        <w:t>陈柳钦</w:t>
      </w:r>
      <w:r>
        <w:rPr>
          <w:rFonts w:hint="eastAsia"/>
          <w:szCs w:val="21"/>
        </w:rPr>
        <w:t>．</w:t>
      </w:r>
      <w:r>
        <w:rPr>
          <w:rFonts w:hint="eastAsia"/>
          <w:kern w:val="0"/>
          <w:sz w:val="24"/>
          <w:szCs w:val="21"/>
        </w:rPr>
        <w:t>有关环保物流的理论探讨</w:t>
      </w:r>
      <w:r>
        <w:rPr>
          <w:rFonts w:hint="eastAsia"/>
          <w:kern w:val="0"/>
          <w:sz w:val="24"/>
          <w:szCs w:val="21"/>
        </w:rPr>
        <w:t>. www.56net.</w:t>
      </w:r>
      <w:r>
        <w:rPr>
          <w:kern w:val="0"/>
          <w:sz w:val="24"/>
          <w:szCs w:val="21"/>
        </w:rPr>
        <w:t>com</w:t>
      </w:r>
      <w:r>
        <w:rPr>
          <w:rFonts w:hint="eastAsia"/>
          <w:kern w:val="0"/>
          <w:sz w:val="24"/>
          <w:szCs w:val="21"/>
        </w:rPr>
        <w:t>，</w:t>
      </w:r>
      <w:r>
        <w:rPr>
          <w:rFonts w:hint="eastAsia"/>
          <w:kern w:val="0"/>
          <w:sz w:val="24"/>
          <w:szCs w:val="21"/>
        </w:rPr>
        <w:t>2005.10</w:t>
      </w:r>
    </w:p>
    <w:p>
      <w:pPr>
        <w:pStyle w:val="a3"/>
        <w:rPr>
          <w:kern w:val="0"/>
          <w:sz w:val="24"/>
          <w:szCs w:val="21"/>
        </w:rPr>
      </w:pPr>
      <w:r>
        <w:rPr>
          <w:rFonts w:hint="eastAsia"/>
          <w:kern w:val="0"/>
          <w:sz w:val="24"/>
          <w:szCs w:val="21"/>
        </w:rPr>
        <w:t xml:space="preserve">         </w:t>
      </w:r>
      <w:r>
        <w:rPr>
          <w:rFonts w:hint="eastAsia"/>
          <w:kern w:val="0"/>
          <w:sz w:val="24"/>
          <w:szCs w:val="21"/>
        </w:rPr>
        <w:t>上面分别是书籍、刊物、学位论文以及网络资料的格式。</w:t>
      </w:r>
    </w:p>
    <w:p>
      <w:pPr>
        <w:rPr>
          <w:szCs w:val="21"/>
        </w:rPr>
      </w:pPr>
      <w:r>
        <w:rPr>
          <w:rFonts w:hint="eastAsia"/>
          <w:szCs w:val="21"/>
        </w:rPr>
        <w:t>11</w:t>
      </w:r>
      <w:r>
        <w:rPr>
          <w:rFonts w:hint="eastAsia"/>
          <w:szCs w:val="21"/>
        </w:rPr>
        <w:t>、课程设计报告格式上原则要求字体为小四，宋体，如果是英文字母或数字要求是</w:t>
      </w:r>
      <w:r>
        <w:rPr>
          <w:rFonts w:hint="eastAsia"/>
          <w:szCs w:val="21"/>
        </w:rPr>
        <w:t xml:space="preserve"> Times New Roman</w:t>
      </w:r>
      <w:r>
        <w:rPr>
          <w:rFonts w:hint="eastAsia"/>
          <w:szCs w:val="21"/>
        </w:rPr>
        <w:t>体。行间距为最小值，</w:t>
      </w:r>
      <w:smartTag w:uri="urn:schemas-microsoft-com:office:smarttags" w:element="chmetcnv">
        <w:smartTagPr>
          <w:attr w:name="TCSC" w:val="0"/>
          <w:attr w:name="NumberType" w:val="1"/>
          <w:attr w:name="Negative" w:val="False"/>
          <w:attr w:name="HasSpace" w:val="False"/>
          <w:attr w:name="SourceValue" w:val="18"/>
          <w:attr w:name="UnitName" w:val="磅"/>
        </w:smartTagPr>
        <w:r>
          <w:rPr>
            <w:rFonts w:hint="eastAsia"/>
            <w:szCs w:val="21"/>
          </w:rPr>
          <w:t>18</w:t>
        </w:r>
        <w:r>
          <w:rPr>
            <w:rFonts w:hint="eastAsia"/>
            <w:szCs w:val="21"/>
          </w:rPr>
          <w:t>磅</w:t>
        </w:r>
      </w:smartTag>
      <w:r>
        <w:rPr>
          <w:rFonts w:hint="eastAsia"/>
          <w:szCs w:val="21"/>
        </w:rPr>
        <w:t>。章节之间请分页。</w:t>
      </w:r>
    </w:p>
    <w:p>
      <w:pPr>
        <w:rPr>
          <w:szCs w:val="21"/>
        </w:rPr>
      </w:pPr>
      <w:r>
        <w:rPr>
          <w:rFonts w:hint="eastAsia"/>
          <w:szCs w:val="21"/>
        </w:rPr>
        <w:t>12</w:t>
      </w:r>
      <w:r>
        <w:rPr>
          <w:rFonts w:hint="eastAsia"/>
          <w:szCs w:val="21"/>
        </w:rPr>
        <w:t>、关于出现的图表要进行编号。图统一编写格式如“图</w:t>
      </w:r>
      <w:r>
        <w:rPr>
          <w:rFonts w:hint="eastAsia"/>
          <w:szCs w:val="21"/>
        </w:rPr>
        <w:t xml:space="preserve">1-1 </w:t>
      </w:r>
      <w:r>
        <w:rPr>
          <w:rFonts w:hint="eastAsia"/>
          <w:szCs w:val="21"/>
        </w:rPr>
        <w:t>组织结构图”所示。其中，</w:t>
      </w:r>
      <w:r>
        <w:rPr>
          <w:rFonts w:hint="eastAsia"/>
          <w:szCs w:val="21"/>
        </w:rPr>
        <w:t>1-1</w:t>
      </w:r>
      <w:r>
        <w:rPr>
          <w:rFonts w:hint="eastAsia"/>
          <w:szCs w:val="21"/>
        </w:rPr>
        <w:t>表示为第一章中的第一个图，后面的是该图的名称。这几个字为隶书，五号字，在图的下方，居中显示。表则统一编写格式如“表</w:t>
      </w:r>
      <w:r>
        <w:rPr>
          <w:rFonts w:hint="eastAsia"/>
          <w:szCs w:val="21"/>
        </w:rPr>
        <w:t xml:space="preserve">1-1 </w:t>
      </w:r>
      <w:r>
        <w:rPr>
          <w:rFonts w:hint="eastAsia"/>
          <w:szCs w:val="21"/>
        </w:rPr>
        <w:t>新旧系统要求对照表”所示。其中，</w:t>
      </w:r>
      <w:r>
        <w:rPr>
          <w:rFonts w:hint="eastAsia"/>
          <w:szCs w:val="21"/>
        </w:rPr>
        <w:t>1-1</w:t>
      </w:r>
      <w:r>
        <w:rPr>
          <w:rFonts w:hint="eastAsia"/>
          <w:szCs w:val="21"/>
        </w:rPr>
        <w:t>表示第一章中的第一个表，后面是该表的名称。这几个字为隶书，五号字，在表的上方，居中显示。图表不要跨页。</w:t>
      </w:r>
    </w:p>
    <w:p>
      <w:pPr>
        <w:rPr>
          <w:szCs w:val="21"/>
        </w:rPr>
      </w:pPr>
      <w:r>
        <w:rPr>
          <w:rFonts w:hint="eastAsia"/>
          <w:szCs w:val="21"/>
        </w:rPr>
        <w:t>13</w:t>
      </w:r>
      <w:r>
        <w:rPr>
          <w:rFonts w:hint="eastAsia"/>
          <w:szCs w:val="21"/>
        </w:rPr>
        <w:t>、在答辩时顺序随机排定，每组选出一个代表先对小组的主要工作进行一个简要的介绍，限制在</w:t>
      </w:r>
      <w:r>
        <w:rPr>
          <w:rFonts w:hint="eastAsia"/>
          <w:szCs w:val="21"/>
        </w:rPr>
        <w:t>10</w:t>
      </w:r>
      <w:r>
        <w:rPr>
          <w:rFonts w:hint="eastAsia"/>
          <w:szCs w:val="21"/>
        </w:rPr>
        <w:t>分钟以内。然后进行程序演示，最后是提问。在整个答辩期间，小组的所有成员均可参加，在回答问题时可以一起回答，不限定于某个具体的同学。在某一组答辩时，其它组的成员不得在场。</w:t>
      </w:r>
    </w:p>
    <w:p>
      <w:pPr>
        <w:rPr>
          <w:szCs w:val="21"/>
        </w:rPr>
      </w:pPr>
      <w:r>
        <w:rPr>
          <w:rFonts w:hint="eastAsia"/>
          <w:szCs w:val="21"/>
        </w:rPr>
        <w:lastRenderedPageBreak/>
        <w:t>14</w:t>
      </w:r>
      <w:r>
        <w:rPr>
          <w:rFonts w:hint="eastAsia"/>
          <w:szCs w:val="21"/>
        </w:rPr>
        <w:t>、最后所交的内容为两部分：一是打印的报告，一是电子版的报告和可运行的程序（注意：要生成可执行文件）。如果有</w:t>
      </w:r>
      <w:r>
        <w:rPr>
          <w:rFonts w:hint="eastAsia"/>
          <w:szCs w:val="21"/>
        </w:rPr>
        <w:t>PPT</w:t>
      </w:r>
      <w:r>
        <w:rPr>
          <w:rFonts w:hint="eastAsia"/>
          <w:szCs w:val="21"/>
        </w:rPr>
        <w:t>讲稿也交。将所有的这些资料压缩在一个文件夹下，上传到作业邮箱。如果本小组的答辩顺序编号为</w:t>
      </w:r>
      <w:r>
        <w:rPr>
          <w:rFonts w:hint="eastAsia"/>
          <w:szCs w:val="21"/>
        </w:rPr>
        <w:t>12</w:t>
      </w:r>
      <w:r>
        <w:rPr>
          <w:rFonts w:hint="eastAsia"/>
          <w:szCs w:val="21"/>
        </w:rPr>
        <w:t>组，则文件名称为：</w:t>
      </w:r>
      <w:r>
        <w:rPr>
          <w:rFonts w:hint="eastAsia"/>
          <w:szCs w:val="21"/>
        </w:rPr>
        <w:t>12</w:t>
      </w:r>
      <w:r>
        <w:rPr>
          <w:rFonts w:hint="eastAsia"/>
          <w:szCs w:val="21"/>
        </w:rPr>
        <w:t>组</w:t>
      </w:r>
      <w:r>
        <w:rPr>
          <w:rFonts w:hint="eastAsia"/>
          <w:szCs w:val="21"/>
        </w:rPr>
        <w:t>-</w:t>
      </w:r>
      <w:r>
        <w:rPr>
          <w:rFonts w:hint="eastAsia"/>
          <w:szCs w:val="21"/>
        </w:rPr>
        <w:t>某某管理信息系统。</w:t>
      </w:r>
    </w:p>
    <w:p>
      <w:pPr>
        <w:rPr>
          <w:szCs w:val="21"/>
        </w:rPr>
      </w:pPr>
      <w:r>
        <w:rPr>
          <w:rFonts w:hint="eastAsia"/>
          <w:szCs w:val="21"/>
        </w:rPr>
        <w:t>15</w:t>
      </w:r>
      <w:r>
        <w:rPr>
          <w:rFonts w:hint="eastAsia"/>
          <w:szCs w:val="21"/>
        </w:rPr>
        <w:t>、为了减少打印、装订成本，答辩时的打印稿可以不装订。打印之前可以先把电子稿给老师看一下。在所有小组答辩结束后</w:t>
      </w:r>
      <w:r>
        <w:rPr>
          <w:rFonts w:hint="eastAsia"/>
          <w:szCs w:val="21"/>
        </w:rPr>
        <w:t>1~2</w:t>
      </w:r>
      <w:r>
        <w:rPr>
          <w:rFonts w:hint="eastAsia"/>
          <w:szCs w:val="21"/>
        </w:rPr>
        <w:t>天内交上修改后的打印装订稿，装订完成后一定要记住小组自评成绩务必要打上。</w:t>
      </w:r>
    </w:p>
    <w:p>
      <w:pPr>
        <w:rPr>
          <w:szCs w:val="21"/>
        </w:rPr>
      </w:pPr>
    </w:p>
    <w:p>
      <w:pPr>
        <w:rPr>
          <w:b/>
          <w:sz w:val="28"/>
          <w:szCs w:val="28"/>
          <w:u w:val="single"/>
        </w:rPr>
      </w:pPr>
      <w:r>
        <w:rPr>
          <w:rFonts w:hint="eastAsia"/>
          <w:szCs w:val="21"/>
        </w:rPr>
        <w:t xml:space="preserve">       </w:t>
      </w:r>
      <w:r>
        <w:rPr>
          <w:rFonts w:hint="eastAsia"/>
          <w:szCs w:val="21"/>
          <w:u w:val="single"/>
        </w:rPr>
        <w:t xml:space="preserve"> </w:t>
      </w:r>
      <w:r>
        <w:rPr>
          <w:rFonts w:hint="eastAsia"/>
          <w:b/>
          <w:sz w:val="28"/>
          <w:szCs w:val="28"/>
          <w:u w:val="single"/>
        </w:rPr>
        <w:t>报告的格式规范性非常重要，任何工作必须都要规范，否则无法保证质量，这一点请大家务必重视。在答辩时请带上自己的报告打印稿。</w:t>
      </w:r>
    </w:p>
    <w:p>
      <w:r>
        <w:rPr>
          <w:rFonts w:hint="eastAsia"/>
        </w:rPr>
        <w:t xml:space="preserve">        </w:t>
      </w:r>
      <w:r>
        <w:rPr>
          <w:rFonts w:hint="eastAsia"/>
        </w:rPr>
        <w:t>希望大家通过课程设计能有所收获！</w:t>
      </w:r>
    </w:p>
    <w:sectPr>
      <w:pgSz w:w="11906" w:h="16838"/>
      <w:pgMar w:top="1440" w:right="1800" w:bottom="126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9"/>
      <w:jc w:val="center"/>
    </w:pPr>
    <w:r>
      <w:rPr>
        <w:rStyle w:val="aa"/>
        <w:rFonts w:hint="eastAsia"/>
      </w:rPr>
      <w:t xml:space="preserve">- </w:t>
    </w:r>
    <w:r>
      <w:rPr>
        <w:rStyle w:val="aa"/>
      </w:rPr>
      <w:fldChar w:fldCharType="begin"/>
    </w:r>
    <w:r>
      <w:rPr>
        <w:rStyle w:val="aa"/>
      </w:rPr>
      <w:instrText xml:space="preserve"> PAGE </w:instrText>
    </w:r>
    <w:r>
      <w:rPr>
        <w:rStyle w:val="aa"/>
      </w:rPr>
      <w:fldChar w:fldCharType="separate"/>
    </w:r>
    <w:r>
      <w:rPr>
        <w:rStyle w:val="aa"/>
        <w:noProof/>
      </w:rPr>
      <w:t>21</w:t>
    </w:r>
    <w:r>
      <w:rPr>
        <w:rStyle w:val="aa"/>
      </w:rPr>
      <w:fldChar w:fldCharType="end"/>
    </w:r>
    <w:r>
      <w:rPr>
        <w:rStyle w:val="aa"/>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8"/>
      <w:jc w:val="both"/>
      <w:rPr>
        <w:b/>
        <w:bCs/>
        <w:color w:val="FF6600"/>
      </w:rPr>
    </w:pPr>
    <w:r>
      <w:rPr>
        <w:rFonts w:hint="eastAsia"/>
        <w:b/>
        <w:bCs/>
        <w:color w:val="FF6600"/>
      </w:rPr>
      <w:t>《管理信息系统》课程设计——《在线订座点餐管理信息系统》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1679"/>
    <w:multiLevelType w:val="hybridMultilevel"/>
    <w:tmpl w:val="B63E108C"/>
    <w:lvl w:ilvl="0" w:tplc="1C0673AA">
      <w:start w:val="1"/>
      <w:numFmt w:val="decimal"/>
      <w:lvlText w:val="%1、"/>
      <w:lvlJc w:val="left"/>
      <w:pPr>
        <w:tabs>
          <w:tab w:val="num" w:pos="645"/>
        </w:tabs>
        <w:ind w:left="645" w:hanging="36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abstractNum w:abstractNumId="1">
    <w:nsid w:val="031C0864"/>
    <w:multiLevelType w:val="hybridMultilevel"/>
    <w:tmpl w:val="0144FD06"/>
    <w:lvl w:ilvl="0" w:tplc="708E86BA">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nsid w:val="033F3137"/>
    <w:multiLevelType w:val="hybridMultilevel"/>
    <w:tmpl w:val="8F4AB6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4112CBB"/>
    <w:multiLevelType w:val="hybridMultilevel"/>
    <w:tmpl w:val="28B88BBC"/>
    <w:lvl w:ilvl="0" w:tplc="AD8C60DA">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8E90DD2"/>
    <w:multiLevelType w:val="hybridMultilevel"/>
    <w:tmpl w:val="66040914"/>
    <w:lvl w:ilvl="0" w:tplc="0336981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A2B540C"/>
    <w:multiLevelType w:val="hybridMultilevel"/>
    <w:tmpl w:val="7D78C610"/>
    <w:lvl w:ilvl="0" w:tplc="DCE6F20C">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6">
    <w:nsid w:val="0BE043D4"/>
    <w:multiLevelType w:val="hybridMultilevel"/>
    <w:tmpl w:val="053AC4C0"/>
    <w:lvl w:ilvl="0" w:tplc="C8E46812">
      <w:start w:val="1"/>
      <w:numFmt w:val="japaneseCounting"/>
      <w:lvlText w:val="第%1章"/>
      <w:lvlJc w:val="left"/>
      <w:pPr>
        <w:tabs>
          <w:tab w:val="num" w:pos="750"/>
        </w:tabs>
        <w:ind w:left="750" w:hanging="75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0FC530F7"/>
    <w:multiLevelType w:val="hybridMultilevel"/>
    <w:tmpl w:val="88B610E6"/>
    <w:lvl w:ilvl="0" w:tplc="D1CE7BF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BE60803"/>
    <w:multiLevelType w:val="hybridMultilevel"/>
    <w:tmpl w:val="91B2F444"/>
    <w:lvl w:ilvl="0" w:tplc="851261E2">
      <w:start w:val="1"/>
      <w:numFmt w:val="decimal"/>
      <w:lvlText w:val="%1、"/>
      <w:lvlJc w:val="left"/>
      <w:pPr>
        <w:tabs>
          <w:tab w:val="num" w:pos="645"/>
        </w:tabs>
        <w:ind w:left="645" w:hanging="36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abstractNum w:abstractNumId="9">
    <w:nsid w:val="1DF45371"/>
    <w:multiLevelType w:val="hybridMultilevel"/>
    <w:tmpl w:val="DA081986"/>
    <w:lvl w:ilvl="0" w:tplc="245AD4E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1E0554AA"/>
    <w:multiLevelType w:val="hybridMultilevel"/>
    <w:tmpl w:val="0B90D34C"/>
    <w:lvl w:ilvl="0" w:tplc="68109CC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1F0941E9"/>
    <w:multiLevelType w:val="hybridMultilevel"/>
    <w:tmpl w:val="6DEC556A"/>
    <w:lvl w:ilvl="0" w:tplc="B22CEE1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3C60935"/>
    <w:multiLevelType w:val="hybridMultilevel"/>
    <w:tmpl w:val="2FC281AC"/>
    <w:lvl w:ilvl="0" w:tplc="44C472E4">
      <w:start w:val="1"/>
      <w:numFmt w:val="decimal"/>
      <w:lvlText w:val="%1、"/>
      <w:lvlJc w:val="left"/>
      <w:pPr>
        <w:tabs>
          <w:tab w:val="num" w:pos="750"/>
        </w:tabs>
        <w:ind w:left="750" w:hanging="360"/>
      </w:pPr>
      <w:rPr>
        <w:rFonts w:hint="eastAsia"/>
      </w:rPr>
    </w:lvl>
    <w:lvl w:ilvl="1" w:tplc="04090019" w:tentative="1">
      <w:start w:val="1"/>
      <w:numFmt w:val="lowerLetter"/>
      <w:lvlText w:val="%2)"/>
      <w:lvlJc w:val="left"/>
      <w:pPr>
        <w:tabs>
          <w:tab w:val="num" w:pos="1230"/>
        </w:tabs>
        <w:ind w:left="1230" w:hanging="420"/>
      </w:pPr>
    </w:lvl>
    <w:lvl w:ilvl="2" w:tplc="0409001B" w:tentative="1">
      <w:start w:val="1"/>
      <w:numFmt w:val="lowerRoman"/>
      <w:lvlText w:val="%3."/>
      <w:lvlJc w:val="right"/>
      <w:pPr>
        <w:tabs>
          <w:tab w:val="num" w:pos="1650"/>
        </w:tabs>
        <w:ind w:left="1650" w:hanging="420"/>
      </w:pPr>
    </w:lvl>
    <w:lvl w:ilvl="3" w:tplc="0409000F" w:tentative="1">
      <w:start w:val="1"/>
      <w:numFmt w:val="decimal"/>
      <w:lvlText w:val="%4."/>
      <w:lvlJc w:val="left"/>
      <w:pPr>
        <w:tabs>
          <w:tab w:val="num" w:pos="2070"/>
        </w:tabs>
        <w:ind w:left="2070" w:hanging="420"/>
      </w:pPr>
    </w:lvl>
    <w:lvl w:ilvl="4" w:tplc="04090019" w:tentative="1">
      <w:start w:val="1"/>
      <w:numFmt w:val="lowerLetter"/>
      <w:lvlText w:val="%5)"/>
      <w:lvlJc w:val="left"/>
      <w:pPr>
        <w:tabs>
          <w:tab w:val="num" w:pos="2490"/>
        </w:tabs>
        <w:ind w:left="2490" w:hanging="420"/>
      </w:pPr>
    </w:lvl>
    <w:lvl w:ilvl="5" w:tplc="0409001B" w:tentative="1">
      <w:start w:val="1"/>
      <w:numFmt w:val="lowerRoman"/>
      <w:lvlText w:val="%6."/>
      <w:lvlJc w:val="right"/>
      <w:pPr>
        <w:tabs>
          <w:tab w:val="num" w:pos="2910"/>
        </w:tabs>
        <w:ind w:left="2910" w:hanging="420"/>
      </w:pPr>
    </w:lvl>
    <w:lvl w:ilvl="6" w:tplc="0409000F" w:tentative="1">
      <w:start w:val="1"/>
      <w:numFmt w:val="decimal"/>
      <w:lvlText w:val="%7."/>
      <w:lvlJc w:val="left"/>
      <w:pPr>
        <w:tabs>
          <w:tab w:val="num" w:pos="3330"/>
        </w:tabs>
        <w:ind w:left="3330" w:hanging="420"/>
      </w:pPr>
    </w:lvl>
    <w:lvl w:ilvl="7" w:tplc="04090019" w:tentative="1">
      <w:start w:val="1"/>
      <w:numFmt w:val="lowerLetter"/>
      <w:lvlText w:val="%8)"/>
      <w:lvlJc w:val="left"/>
      <w:pPr>
        <w:tabs>
          <w:tab w:val="num" w:pos="3750"/>
        </w:tabs>
        <w:ind w:left="3750" w:hanging="420"/>
      </w:pPr>
    </w:lvl>
    <w:lvl w:ilvl="8" w:tplc="0409001B" w:tentative="1">
      <w:start w:val="1"/>
      <w:numFmt w:val="lowerRoman"/>
      <w:lvlText w:val="%9."/>
      <w:lvlJc w:val="right"/>
      <w:pPr>
        <w:tabs>
          <w:tab w:val="num" w:pos="4170"/>
        </w:tabs>
        <w:ind w:left="4170" w:hanging="420"/>
      </w:pPr>
    </w:lvl>
  </w:abstractNum>
  <w:abstractNum w:abstractNumId="13">
    <w:nsid w:val="26373FA1"/>
    <w:multiLevelType w:val="hybridMultilevel"/>
    <w:tmpl w:val="47AA97D0"/>
    <w:lvl w:ilvl="0" w:tplc="74464186">
      <w:start w:val="1"/>
      <w:numFmt w:val="decimal"/>
      <w:lvlText w:val="%1．"/>
      <w:lvlJc w:val="left"/>
      <w:pPr>
        <w:tabs>
          <w:tab w:val="num" w:pos="570"/>
        </w:tabs>
        <w:ind w:left="57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4">
    <w:nsid w:val="2CB379DB"/>
    <w:multiLevelType w:val="hybridMultilevel"/>
    <w:tmpl w:val="ABF2CCF4"/>
    <w:lvl w:ilvl="0" w:tplc="04090005">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5">
    <w:nsid w:val="2EB519C1"/>
    <w:multiLevelType w:val="hybridMultilevel"/>
    <w:tmpl w:val="311686C2"/>
    <w:lvl w:ilvl="0" w:tplc="9784307A">
      <w:start w:val="1"/>
      <w:numFmt w:val="decimal"/>
      <w:lvlText w:val="%1）"/>
      <w:lvlJc w:val="left"/>
      <w:pPr>
        <w:tabs>
          <w:tab w:val="num" w:pos="585"/>
        </w:tabs>
        <w:ind w:left="585" w:hanging="360"/>
      </w:pPr>
      <w:rPr>
        <w:rFonts w:hint="eastAsia"/>
      </w:r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16">
    <w:nsid w:val="31F7151E"/>
    <w:multiLevelType w:val="hybridMultilevel"/>
    <w:tmpl w:val="A146AD06"/>
    <w:lvl w:ilvl="0" w:tplc="F0D00D96">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17">
    <w:nsid w:val="35414E92"/>
    <w:multiLevelType w:val="hybridMultilevel"/>
    <w:tmpl w:val="FA44AC7E"/>
    <w:lvl w:ilvl="0" w:tplc="6EE4C1C4">
      <w:start w:val="1"/>
      <w:numFmt w:val="decimal"/>
      <w:lvlText w:val="%1、"/>
      <w:lvlJc w:val="left"/>
      <w:pPr>
        <w:tabs>
          <w:tab w:val="num" w:pos="750"/>
        </w:tabs>
        <w:ind w:left="750" w:hanging="360"/>
      </w:pPr>
      <w:rPr>
        <w:rFonts w:hint="eastAsia"/>
      </w:rPr>
    </w:lvl>
    <w:lvl w:ilvl="1" w:tplc="04090019" w:tentative="1">
      <w:start w:val="1"/>
      <w:numFmt w:val="lowerLetter"/>
      <w:lvlText w:val="%2)"/>
      <w:lvlJc w:val="left"/>
      <w:pPr>
        <w:tabs>
          <w:tab w:val="num" w:pos="1230"/>
        </w:tabs>
        <w:ind w:left="1230" w:hanging="420"/>
      </w:pPr>
    </w:lvl>
    <w:lvl w:ilvl="2" w:tplc="0409001B" w:tentative="1">
      <w:start w:val="1"/>
      <w:numFmt w:val="lowerRoman"/>
      <w:lvlText w:val="%3."/>
      <w:lvlJc w:val="right"/>
      <w:pPr>
        <w:tabs>
          <w:tab w:val="num" w:pos="1650"/>
        </w:tabs>
        <w:ind w:left="1650" w:hanging="420"/>
      </w:pPr>
    </w:lvl>
    <w:lvl w:ilvl="3" w:tplc="0409000F" w:tentative="1">
      <w:start w:val="1"/>
      <w:numFmt w:val="decimal"/>
      <w:lvlText w:val="%4."/>
      <w:lvlJc w:val="left"/>
      <w:pPr>
        <w:tabs>
          <w:tab w:val="num" w:pos="2070"/>
        </w:tabs>
        <w:ind w:left="2070" w:hanging="420"/>
      </w:pPr>
    </w:lvl>
    <w:lvl w:ilvl="4" w:tplc="04090019" w:tentative="1">
      <w:start w:val="1"/>
      <w:numFmt w:val="lowerLetter"/>
      <w:lvlText w:val="%5)"/>
      <w:lvlJc w:val="left"/>
      <w:pPr>
        <w:tabs>
          <w:tab w:val="num" w:pos="2490"/>
        </w:tabs>
        <w:ind w:left="2490" w:hanging="420"/>
      </w:pPr>
    </w:lvl>
    <w:lvl w:ilvl="5" w:tplc="0409001B" w:tentative="1">
      <w:start w:val="1"/>
      <w:numFmt w:val="lowerRoman"/>
      <w:lvlText w:val="%6."/>
      <w:lvlJc w:val="right"/>
      <w:pPr>
        <w:tabs>
          <w:tab w:val="num" w:pos="2910"/>
        </w:tabs>
        <w:ind w:left="2910" w:hanging="420"/>
      </w:pPr>
    </w:lvl>
    <w:lvl w:ilvl="6" w:tplc="0409000F" w:tentative="1">
      <w:start w:val="1"/>
      <w:numFmt w:val="decimal"/>
      <w:lvlText w:val="%7."/>
      <w:lvlJc w:val="left"/>
      <w:pPr>
        <w:tabs>
          <w:tab w:val="num" w:pos="3330"/>
        </w:tabs>
        <w:ind w:left="3330" w:hanging="420"/>
      </w:pPr>
    </w:lvl>
    <w:lvl w:ilvl="7" w:tplc="04090019" w:tentative="1">
      <w:start w:val="1"/>
      <w:numFmt w:val="lowerLetter"/>
      <w:lvlText w:val="%8)"/>
      <w:lvlJc w:val="left"/>
      <w:pPr>
        <w:tabs>
          <w:tab w:val="num" w:pos="3750"/>
        </w:tabs>
        <w:ind w:left="3750" w:hanging="420"/>
      </w:pPr>
    </w:lvl>
    <w:lvl w:ilvl="8" w:tplc="0409001B" w:tentative="1">
      <w:start w:val="1"/>
      <w:numFmt w:val="lowerRoman"/>
      <w:lvlText w:val="%9."/>
      <w:lvlJc w:val="right"/>
      <w:pPr>
        <w:tabs>
          <w:tab w:val="num" w:pos="4170"/>
        </w:tabs>
        <w:ind w:left="4170" w:hanging="420"/>
      </w:pPr>
    </w:lvl>
  </w:abstractNum>
  <w:abstractNum w:abstractNumId="18">
    <w:nsid w:val="3A7728A3"/>
    <w:multiLevelType w:val="hybridMultilevel"/>
    <w:tmpl w:val="00CE385A"/>
    <w:lvl w:ilvl="0" w:tplc="420E6AF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3AD94660"/>
    <w:multiLevelType w:val="hybridMultilevel"/>
    <w:tmpl w:val="4B9CF90E"/>
    <w:lvl w:ilvl="0" w:tplc="BF64E972">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0">
    <w:nsid w:val="42294E91"/>
    <w:multiLevelType w:val="hybridMultilevel"/>
    <w:tmpl w:val="F288EB3A"/>
    <w:lvl w:ilvl="0" w:tplc="34E82334">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1">
    <w:nsid w:val="466F6125"/>
    <w:multiLevelType w:val="hybridMultilevel"/>
    <w:tmpl w:val="95FC4D36"/>
    <w:lvl w:ilvl="0" w:tplc="1D709A30">
      <w:start w:val="3"/>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72F0867"/>
    <w:multiLevelType w:val="hybridMultilevel"/>
    <w:tmpl w:val="501CB7CA"/>
    <w:lvl w:ilvl="0" w:tplc="E798448E">
      <w:start w:val="1"/>
      <w:numFmt w:val="decimal"/>
      <w:lvlText w:val="%1、"/>
      <w:lvlJc w:val="left"/>
      <w:pPr>
        <w:tabs>
          <w:tab w:val="num" w:pos="645"/>
        </w:tabs>
        <w:ind w:left="645" w:hanging="36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abstractNum w:abstractNumId="23">
    <w:nsid w:val="4926683A"/>
    <w:multiLevelType w:val="hybridMultilevel"/>
    <w:tmpl w:val="111E090C"/>
    <w:lvl w:ilvl="0" w:tplc="300460D4">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4C62085F"/>
    <w:multiLevelType w:val="hybridMultilevel"/>
    <w:tmpl w:val="A8A661A6"/>
    <w:lvl w:ilvl="0" w:tplc="C02CCC14">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5">
    <w:nsid w:val="4C6F05D1"/>
    <w:multiLevelType w:val="hybridMultilevel"/>
    <w:tmpl w:val="3D065F28"/>
    <w:lvl w:ilvl="0" w:tplc="A7FABC3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559467F7"/>
    <w:multiLevelType w:val="hybridMultilevel"/>
    <w:tmpl w:val="1CD0B9F2"/>
    <w:lvl w:ilvl="0" w:tplc="9B8A6EE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566E0EFA"/>
    <w:multiLevelType w:val="hybridMultilevel"/>
    <w:tmpl w:val="4094F718"/>
    <w:lvl w:ilvl="0" w:tplc="C002C392">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nsid w:val="5A3A2A53"/>
    <w:multiLevelType w:val="hybridMultilevel"/>
    <w:tmpl w:val="6F10118C"/>
    <w:lvl w:ilvl="0" w:tplc="DE027C3C">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9">
    <w:nsid w:val="66E36C86"/>
    <w:multiLevelType w:val="hybridMultilevel"/>
    <w:tmpl w:val="614C0032"/>
    <w:lvl w:ilvl="0" w:tplc="EC064166">
      <w:start w:val="1"/>
      <w:numFmt w:val="decimal"/>
      <w:lvlText w:val="%1．"/>
      <w:lvlJc w:val="left"/>
      <w:pPr>
        <w:tabs>
          <w:tab w:val="num" w:pos="645"/>
        </w:tabs>
        <w:ind w:left="645" w:hanging="36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abstractNum w:abstractNumId="30">
    <w:nsid w:val="6A921F20"/>
    <w:multiLevelType w:val="hybridMultilevel"/>
    <w:tmpl w:val="5BFC308A"/>
    <w:lvl w:ilvl="0" w:tplc="B08C5DAE">
      <w:start w:val="2"/>
      <w:numFmt w:val="decimal"/>
      <w:lvlText w:val="%1"/>
      <w:lvlJc w:val="left"/>
      <w:pPr>
        <w:tabs>
          <w:tab w:val="num" w:pos="1440"/>
        </w:tabs>
        <w:ind w:left="1440" w:hanging="720"/>
      </w:pPr>
      <w:rPr>
        <w:rFonts w:hint="eastAsia"/>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31">
    <w:nsid w:val="6B3E74D1"/>
    <w:multiLevelType w:val="hybridMultilevel"/>
    <w:tmpl w:val="03E6DD56"/>
    <w:lvl w:ilvl="0" w:tplc="18DABC00">
      <w:start w:val="3"/>
      <w:numFmt w:val="japaneseCounting"/>
      <w:lvlText w:val="第%1章"/>
      <w:lvlJc w:val="left"/>
      <w:pPr>
        <w:tabs>
          <w:tab w:val="num" w:pos="840"/>
        </w:tabs>
        <w:ind w:left="840" w:hanging="8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6D691B6D"/>
    <w:multiLevelType w:val="hybridMultilevel"/>
    <w:tmpl w:val="F8207ADA"/>
    <w:lvl w:ilvl="0" w:tplc="E97492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1E36D30"/>
    <w:multiLevelType w:val="hybridMultilevel"/>
    <w:tmpl w:val="3A321BA6"/>
    <w:lvl w:ilvl="0" w:tplc="C002C392">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4">
    <w:nsid w:val="76EC0BF0"/>
    <w:multiLevelType w:val="hybridMultilevel"/>
    <w:tmpl w:val="2348D278"/>
    <w:lvl w:ilvl="0" w:tplc="37088DD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785B0211"/>
    <w:multiLevelType w:val="hybridMultilevel"/>
    <w:tmpl w:val="4404A5C6"/>
    <w:lvl w:ilvl="0" w:tplc="E29074A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78BF0079"/>
    <w:multiLevelType w:val="hybridMultilevel"/>
    <w:tmpl w:val="3DD8EE0C"/>
    <w:lvl w:ilvl="0" w:tplc="C7A834BA">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37">
    <w:nsid w:val="79755070"/>
    <w:multiLevelType w:val="hybridMultilevel"/>
    <w:tmpl w:val="EFC642E8"/>
    <w:lvl w:ilvl="0" w:tplc="EB780D2E">
      <w:start w:val="1"/>
      <w:numFmt w:val="japaneseCounting"/>
      <w:lvlText w:val="第%1章"/>
      <w:lvlJc w:val="left"/>
      <w:pPr>
        <w:tabs>
          <w:tab w:val="num" w:pos="900"/>
        </w:tabs>
        <w:ind w:left="900" w:hanging="90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7B8A42F8"/>
    <w:multiLevelType w:val="hybridMultilevel"/>
    <w:tmpl w:val="ECD41332"/>
    <w:lvl w:ilvl="0" w:tplc="A7D2C53A">
      <w:start w:val="2"/>
      <w:numFmt w:val="japaneseCounting"/>
      <w:lvlText w:val="第%1章"/>
      <w:lvlJc w:val="left"/>
      <w:pPr>
        <w:tabs>
          <w:tab w:val="num" w:pos="750"/>
        </w:tabs>
        <w:ind w:left="750" w:hanging="75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7C215795"/>
    <w:multiLevelType w:val="hybridMultilevel"/>
    <w:tmpl w:val="2F705AE0"/>
    <w:lvl w:ilvl="0" w:tplc="60AACAD0">
      <w:start w:val="1"/>
      <w:numFmt w:val="decimal"/>
      <w:lvlText w:val="%1、"/>
      <w:lvlJc w:val="left"/>
      <w:pPr>
        <w:tabs>
          <w:tab w:val="num" w:pos="645"/>
        </w:tabs>
        <w:ind w:left="645" w:hanging="36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num w:numId="1">
    <w:abstractNumId w:val="37"/>
  </w:num>
  <w:num w:numId="2">
    <w:abstractNumId w:val="12"/>
  </w:num>
  <w:num w:numId="3">
    <w:abstractNumId w:val="6"/>
  </w:num>
  <w:num w:numId="4">
    <w:abstractNumId w:val="28"/>
  </w:num>
  <w:num w:numId="5">
    <w:abstractNumId w:val="20"/>
  </w:num>
  <w:num w:numId="6">
    <w:abstractNumId w:val="36"/>
  </w:num>
  <w:num w:numId="7">
    <w:abstractNumId w:val="29"/>
  </w:num>
  <w:num w:numId="8">
    <w:abstractNumId w:val="38"/>
  </w:num>
  <w:num w:numId="9">
    <w:abstractNumId w:val="27"/>
  </w:num>
  <w:num w:numId="10">
    <w:abstractNumId w:val="33"/>
  </w:num>
  <w:num w:numId="11">
    <w:abstractNumId w:val="31"/>
  </w:num>
  <w:num w:numId="12">
    <w:abstractNumId w:val="30"/>
  </w:num>
  <w:num w:numId="13">
    <w:abstractNumId w:val="16"/>
  </w:num>
  <w:num w:numId="14">
    <w:abstractNumId w:val="0"/>
  </w:num>
  <w:num w:numId="15">
    <w:abstractNumId w:val="8"/>
  </w:num>
  <w:num w:numId="16">
    <w:abstractNumId w:val="35"/>
  </w:num>
  <w:num w:numId="17">
    <w:abstractNumId w:val="10"/>
  </w:num>
  <w:num w:numId="18">
    <w:abstractNumId w:val="22"/>
  </w:num>
  <w:num w:numId="19">
    <w:abstractNumId w:val="19"/>
  </w:num>
  <w:num w:numId="20">
    <w:abstractNumId w:val="11"/>
  </w:num>
  <w:num w:numId="21">
    <w:abstractNumId w:val="9"/>
  </w:num>
  <w:num w:numId="22">
    <w:abstractNumId w:val="23"/>
  </w:num>
  <w:num w:numId="23">
    <w:abstractNumId w:val="21"/>
  </w:num>
  <w:num w:numId="24">
    <w:abstractNumId w:val="5"/>
  </w:num>
  <w:num w:numId="25">
    <w:abstractNumId w:val="39"/>
  </w:num>
  <w:num w:numId="26">
    <w:abstractNumId w:val="3"/>
  </w:num>
  <w:num w:numId="27">
    <w:abstractNumId w:val="34"/>
  </w:num>
  <w:num w:numId="28">
    <w:abstractNumId w:val="13"/>
  </w:num>
  <w:num w:numId="29">
    <w:abstractNumId w:val="24"/>
  </w:num>
  <w:num w:numId="30">
    <w:abstractNumId w:val="25"/>
  </w:num>
  <w:num w:numId="31">
    <w:abstractNumId w:val="4"/>
  </w:num>
  <w:num w:numId="32">
    <w:abstractNumId w:val="26"/>
  </w:num>
  <w:num w:numId="33">
    <w:abstractNumId w:val="7"/>
  </w:num>
  <w:num w:numId="34">
    <w:abstractNumId w:val="18"/>
  </w:num>
  <w:num w:numId="35">
    <w:abstractNumId w:val="15"/>
  </w:num>
  <w:num w:numId="36">
    <w:abstractNumId w:val="1"/>
  </w:num>
  <w:num w:numId="37">
    <w:abstractNumId w:val="17"/>
  </w:num>
  <w:num w:numId="38">
    <w:abstractNumId w:val="2"/>
  </w:num>
  <w:num w:numId="39">
    <w:abstractNumId w:val="14"/>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pPr>
      <w:keepNext/>
      <w:ind w:left="720"/>
      <w:jc w:val="center"/>
      <w:outlineLvl w:val="3"/>
    </w:pPr>
    <w:rPr>
      <w:rFonts w:ascii="Arial" w:hAnsi="Arial" w:cs="Arial"/>
      <w:b/>
      <w:bCs/>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书稿    正文"/>
    <w:basedOn w:val="a"/>
    <w:pPr>
      <w:widowControl w:val="0"/>
      <w:spacing w:line="312" w:lineRule="auto"/>
      <w:jc w:val="both"/>
    </w:pPr>
    <w:rPr>
      <w:kern w:val="2"/>
      <w:sz w:val="21"/>
    </w:rPr>
  </w:style>
  <w:style w:type="paragraph" w:customStyle="1" w:styleId="a4">
    <w:name w:val="书稿   章"/>
    <w:basedOn w:val="1"/>
    <w:pPr>
      <w:widowControl w:val="0"/>
      <w:spacing w:beforeLines="250" w:before="250" w:afterLines="250" w:after="250"/>
      <w:jc w:val="both"/>
      <w:textAlignment w:val="center"/>
    </w:pPr>
    <w:rPr>
      <w:rFonts w:eastAsia="黑体"/>
      <w:sz w:val="36"/>
    </w:rPr>
  </w:style>
  <w:style w:type="paragraph" w:styleId="a5">
    <w:name w:val="Body Text Indent"/>
    <w:basedOn w:val="a"/>
    <w:pPr>
      <w:ind w:left="720"/>
      <w:jc w:val="center"/>
    </w:pPr>
    <w:rPr>
      <w:rFonts w:eastAsia="黑体"/>
      <w:sz w:val="52"/>
    </w:rPr>
  </w:style>
  <w:style w:type="paragraph" w:customStyle="1" w:styleId="a6">
    <w:name w:val="书稿  节"/>
    <w:basedOn w:val="2"/>
    <w:pPr>
      <w:widowControl w:val="0"/>
      <w:spacing w:beforeLines="150" w:before="150" w:afterLines="150" w:after="150" w:line="312" w:lineRule="exact"/>
      <w:jc w:val="both"/>
      <w:textAlignment w:val="center"/>
    </w:pPr>
    <w:rPr>
      <w:rFonts w:eastAsia="宋体"/>
      <w:kern w:val="2"/>
      <w:sz w:val="28"/>
    </w:rPr>
  </w:style>
  <w:style w:type="paragraph" w:customStyle="1" w:styleId="10">
    <w:name w:val="书稿 1级目（一、）"/>
    <w:basedOn w:val="2"/>
    <w:pPr>
      <w:widowControl w:val="0"/>
      <w:spacing w:beforeLines="60" w:before="60" w:afterLines="60" w:after="60" w:line="312" w:lineRule="auto"/>
      <w:jc w:val="both"/>
    </w:pPr>
    <w:rPr>
      <w:rFonts w:eastAsia="宋体"/>
      <w:b w:val="0"/>
      <w:kern w:val="2"/>
      <w:sz w:val="24"/>
    </w:rPr>
  </w:style>
  <w:style w:type="paragraph" w:styleId="11">
    <w:name w:val="toc 1"/>
    <w:basedOn w:val="a"/>
    <w:next w:val="a"/>
    <w:autoRedefine/>
    <w:uiPriority w:val="39"/>
    <w:pPr>
      <w:spacing w:before="120" w:after="120"/>
    </w:pPr>
    <w:rPr>
      <w:b/>
      <w:bCs/>
      <w:caps/>
      <w:sz w:val="20"/>
      <w:szCs w:val="20"/>
    </w:rPr>
  </w:style>
  <w:style w:type="paragraph" w:styleId="20">
    <w:name w:val="toc 2"/>
    <w:basedOn w:val="a"/>
    <w:next w:val="a"/>
    <w:autoRedefine/>
    <w:uiPriority w:val="39"/>
    <w:pPr>
      <w:ind w:left="240"/>
    </w:pPr>
    <w:rPr>
      <w:smallCaps/>
      <w:sz w:val="20"/>
      <w:szCs w:val="20"/>
    </w:rPr>
  </w:style>
  <w:style w:type="paragraph" w:styleId="50">
    <w:name w:val="toc 5"/>
    <w:basedOn w:val="a"/>
    <w:next w:val="a"/>
    <w:autoRedefine/>
    <w:semiHidden/>
    <w:pPr>
      <w:ind w:left="960"/>
    </w:pPr>
    <w:rPr>
      <w:sz w:val="18"/>
      <w:szCs w:val="18"/>
    </w:rPr>
  </w:style>
  <w:style w:type="character" w:styleId="a7">
    <w:name w:val="Hyperlink"/>
    <w:uiPriority w:val="99"/>
    <w:rPr>
      <w:color w:val="0000FF"/>
      <w:u w:val="single"/>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footer"/>
    <w:basedOn w:val="a"/>
    <w:pPr>
      <w:tabs>
        <w:tab w:val="center" w:pos="4153"/>
        <w:tab w:val="right" w:pos="8306"/>
      </w:tabs>
      <w:snapToGrid w:val="0"/>
    </w:pPr>
    <w:rPr>
      <w:sz w:val="18"/>
      <w:szCs w:val="18"/>
    </w:rPr>
  </w:style>
  <w:style w:type="character" w:styleId="aa">
    <w:name w:val="page number"/>
    <w:basedOn w:val="a0"/>
  </w:style>
  <w:style w:type="character" w:styleId="ab">
    <w:name w:val="FollowedHyperlink"/>
    <w:rPr>
      <w:color w:val="800080"/>
      <w:u w:val="single"/>
    </w:rPr>
  </w:style>
  <w:style w:type="paragraph" w:styleId="ac">
    <w:name w:val="Balloon Text"/>
    <w:basedOn w:val="a"/>
    <w:semiHidden/>
    <w:rPr>
      <w:sz w:val="18"/>
      <w:szCs w:val="18"/>
    </w:rPr>
  </w:style>
  <w:style w:type="table" w:styleId="ad">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toc 3"/>
    <w:basedOn w:val="a"/>
    <w:next w:val="a"/>
    <w:autoRedefine/>
    <w:uiPriority w:val="39"/>
    <w:pPr>
      <w:ind w:left="480"/>
    </w:pPr>
    <w:rPr>
      <w:i/>
      <w:iCs/>
      <w:sz w:val="20"/>
      <w:szCs w:val="20"/>
    </w:rPr>
  </w:style>
  <w:style w:type="paragraph" w:styleId="40">
    <w:name w:val="toc 4"/>
    <w:basedOn w:val="a"/>
    <w:next w:val="a"/>
    <w:autoRedefine/>
    <w:semiHidden/>
    <w:pPr>
      <w:ind w:left="720"/>
    </w:pPr>
    <w:rPr>
      <w:sz w:val="18"/>
      <w:szCs w:val="18"/>
    </w:rPr>
  </w:style>
  <w:style w:type="paragraph" w:styleId="6">
    <w:name w:val="toc 6"/>
    <w:basedOn w:val="a"/>
    <w:next w:val="a"/>
    <w:autoRedefine/>
    <w:semiHidden/>
    <w:pPr>
      <w:ind w:left="1200"/>
    </w:pPr>
    <w:rPr>
      <w:sz w:val="18"/>
      <w:szCs w:val="18"/>
    </w:rPr>
  </w:style>
  <w:style w:type="paragraph" w:styleId="7">
    <w:name w:val="toc 7"/>
    <w:basedOn w:val="a"/>
    <w:next w:val="a"/>
    <w:autoRedefine/>
    <w:semiHidden/>
    <w:pPr>
      <w:ind w:left="1440"/>
    </w:pPr>
    <w:rPr>
      <w:sz w:val="18"/>
      <w:szCs w:val="18"/>
    </w:rPr>
  </w:style>
  <w:style w:type="paragraph" w:styleId="8">
    <w:name w:val="toc 8"/>
    <w:basedOn w:val="a"/>
    <w:next w:val="a"/>
    <w:autoRedefine/>
    <w:semiHidden/>
    <w:pPr>
      <w:ind w:left="1680"/>
    </w:pPr>
    <w:rPr>
      <w:sz w:val="18"/>
      <w:szCs w:val="18"/>
    </w:rPr>
  </w:style>
  <w:style w:type="paragraph" w:styleId="9">
    <w:name w:val="toc 9"/>
    <w:basedOn w:val="a"/>
    <w:next w:val="a"/>
    <w:autoRedefine/>
    <w:semiHidden/>
    <w:pPr>
      <w:ind w:left="1920"/>
    </w:pPr>
    <w:rPr>
      <w:sz w:val="18"/>
      <w:szCs w:val="18"/>
    </w:rPr>
  </w:style>
  <w:style w:type="paragraph" w:styleId="ae">
    <w:name w:val="Title"/>
    <w:basedOn w:val="a"/>
    <w:next w:val="a"/>
    <w:link w:val="Char"/>
    <w:qFormat/>
    <w:pPr>
      <w:spacing w:before="240" w:after="60"/>
      <w:jc w:val="center"/>
      <w:outlineLvl w:val="0"/>
    </w:pPr>
    <w:rPr>
      <w:rFonts w:ascii="Cambria" w:hAnsi="Cambria"/>
      <w:b/>
      <w:bCs/>
      <w:sz w:val="32"/>
      <w:szCs w:val="32"/>
    </w:rPr>
  </w:style>
  <w:style w:type="character" w:customStyle="1" w:styleId="Char">
    <w:name w:val="标题 Char"/>
    <w:link w:val="ae"/>
    <w:rPr>
      <w:rFonts w:ascii="Cambria" w:hAnsi="Cambria" w:cs="Times New Roman"/>
      <w:b/>
      <w:bCs/>
      <w:sz w:val="32"/>
      <w:szCs w:val="32"/>
    </w:rPr>
  </w:style>
  <w:style w:type="paragraph" w:styleId="af">
    <w:name w:val="List Paragraph"/>
    <w:basedOn w:val="a"/>
    <w:uiPriority w:val="34"/>
    <w:qFormat/>
    <w:pPr>
      <w:widowControl w:val="0"/>
      <w:ind w:firstLineChars="200" w:firstLine="420"/>
      <w:jc w:val="both"/>
    </w:pPr>
    <w:rPr>
      <w:rFonts w:ascii="Calibri" w:hAnsi="Calibri"/>
      <w:kern w:val="2"/>
      <w:sz w:val="21"/>
      <w:szCs w:val="22"/>
    </w:rPr>
  </w:style>
  <w:style w:type="character" w:customStyle="1" w:styleId="5Char">
    <w:name w:val="标题 5 Char"/>
    <w:link w:val="5"/>
    <w:uiPriority w:val="9"/>
    <w:rPr>
      <w:b/>
      <w:bCs/>
      <w:sz w:val="28"/>
      <w:szCs w:val="28"/>
    </w:rPr>
  </w:style>
  <w:style w:type="paragraph" w:styleId="af0">
    <w:name w:val="Normal (Web)"/>
    <w:basedOn w:val="a"/>
    <w:uiPriority w:val="99"/>
    <w:semiHidden/>
    <w:unhideWhenUsed/>
    <w:pPr>
      <w:spacing w:before="100" w:beforeAutospacing="1" w:after="100" w:afterAutospacing="1"/>
    </w:pPr>
    <w:rPr>
      <w:rFonts w:ascii="宋体" w:hAnsi="宋体" w:cs="宋体"/>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pPr>
      <w:keepNext/>
      <w:ind w:left="720"/>
      <w:jc w:val="center"/>
      <w:outlineLvl w:val="3"/>
    </w:pPr>
    <w:rPr>
      <w:rFonts w:ascii="Arial" w:hAnsi="Arial" w:cs="Arial"/>
      <w:b/>
      <w:bCs/>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书稿    正文"/>
    <w:basedOn w:val="a"/>
    <w:pPr>
      <w:widowControl w:val="0"/>
      <w:spacing w:line="312" w:lineRule="auto"/>
      <w:jc w:val="both"/>
    </w:pPr>
    <w:rPr>
      <w:kern w:val="2"/>
      <w:sz w:val="21"/>
    </w:rPr>
  </w:style>
  <w:style w:type="paragraph" w:customStyle="1" w:styleId="a4">
    <w:name w:val="书稿   章"/>
    <w:basedOn w:val="1"/>
    <w:pPr>
      <w:widowControl w:val="0"/>
      <w:spacing w:beforeLines="250" w:before="250" w:afterLines="250" w:after="250"/>
      <w:jc w:val="both"/>
      <w:textAlignment w:val="center"/>
    </w:pPr>
    <w:rPr>
      <w:rFonts w:eastAsia="黑体"/>
      <w:sz w:val="36"/>
    </w:rPr>
  </w:style>
  <w:style w:type="paragraph" w:styleId="a5">
    <w:name w:val="Body Text Indent"/>
    <w:basedOn w:val="a"/>
    <w:pPr>
      <w:ind w:left="720"/>
      <w:jc w:val="center"/>
    </w:pPr>
    <w:rPr>
      <w:rFonts w:eastAsia="黑体"/>
      <w:sz w:val="52"/>
    </w:rPr>
  </w:style>
  <w:style w:type="paragraph" w:customStyle="1" w:styleId="a6">
    <w:name w:val="书稿  节"/>
    <w:basedOn w:val="2"/>
    <w:pPr>
      <w:widowControl w:val="0"/>
      <w:spacing w:beforeLines="150" w:before="150" w:afterLines="150" w:after="150" w:line="312" w:lineRule="exact"/>
      <w:jc w:val="both"/>
      <w:textAlignment w:val="center"/>
    </w:pPr>
    <w:rPr>
      <w:rFonts w:eastAsia="宋体"/>
      <w:kern w:val="2"/>
      <w:sz w:val="28"/>
    </w:rPr>
  </w:style>
  <w:style w:type="paragraph" w:customStyle="1" w:styleId="10">
    <w:name w:val="书稿 1级目（一、）"/>
    <w:basedOn w:val="2"/>
    <w:pPr>
      <w:widowControl w:val="0"/>
      <w:spacing w:beforeLines="60" w:before="60" w:afterLines="60" w:after="60" w:line="312" w:lineRule="auto"/>
      <w:jc w:val="both"/>
    </w:pPr>
    <w:rPr>
      <w:rFonts w:eastAsia="宋体"/>
      <w:b w:val="0"/>
      <w:kern w:val="2"/>
      <w:sz w:val="24"/>
    </w:rPr>
  </w:style>
  <w:style w:type="paragraph" w:styleId="11">
    <w:name w:val="toc 1"/>
    <w:basedOn w:val="a"/>
    <w:next w:val="a"/>
    <w:autoRedefine/>
    <w:uiPriority w:val="39"/>
    <w:pPr>
      <w:spacing w:before="120" w:after="120"/>
    </w:pPr>
    <w:rPr>
      <w:b/>
      <w:bCs/>
      <w:caps/>
      <w:sz w:val="20"/>
      <w:szCs w:val="20"/>
    </w:rPr>
  </w:style>
  <w:style w:type="paragraph" w:styleId="20">
    <w:name w:val="toc 2"/>
    <w:basedOn w:val="a"/>
    <w:next w:val="a"/>
    <w:autoRedefine/>
    <w:uiPriority w:val="39"/>
    <w:pPr>
      <w:ind w:left="240"/>
    </w:pPr>
    <w:rPr>
      <w:smallCaps/>
      <w:sz w:val="20"/>
      <w:szCs w:val="20"/>
    </w:rPr>
  </w:style>
  <w:style w:type="paragraph" w:styleId="50">
    <w:name w:val="toc 5"/>
    <w:basedOn w:val="a"/>
    <w:next w:val="a"/>
    <w:autoRedefine/>
    <w:semiHidden/>
    <w:pPr>
      <w:ind w:left="960"/>
    </w:pPr>
    <w:rPr>
      <w:sz w:val="18"/>
      <w:szCs w:val="18"/>
    </w:rPr>
  </w:style>
  <w:style w:type="character" w:styleId="a7">
    <w:name w:val="Hyperlink"/>
    <w:uiPriority w:val="99"/>
    <w:rPr>
      <w:color w:val="0000FF"/>
      <w:u w:val="single"/>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footer"/>
    <w:basedOn w:val="a"/>
    <w:pPr>
      <w:tabs>
        <w:tab w:val="center" w:pos="4153"/>
        <w:tab w:val="right" w:pos="8306"/>
      </w:tabs>
      <w:snapToGrid w:val="0"/>
    </w:pPr>
    <w:rPr>
      <w:sz w:val="18"/>
      <w:szCs w:val="18"/>
    </w:rPr>
  </w:style>
  <w:style w:type="character" w:styleId="aa">
    <w:name w:val="page number"/>
    <w:basedOn w:val="a0"/>
  </w:style>
  <w:style w:type="character" w:styleId="ab">
    <w:name w:val="FollowedHyperlink"/>
    <w:rPr>
      <w:color w:val="800080"/>
      <w:u w:val="single"/>
    </w:rPr>
  </w:style>
  <w:style w:type="paragraph" w:styleId="ac">
    <w:name w:val="Balloon Text"/>
    <w:basedOn w:val="a"/>
    <w:semiHidden/>
    <w:rPr>
      <w:sz w:val="18"/>
      <w:szCs w:val="18"/>
    </w:rPr>
  </w:style>
  <w:style w:type="table" w:styleId="ad">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toc 3"/>
    <w:basedOn w:val="a"/>
    <w:next w:val="a"/>
    <w:autoRedefine/>
    <w:uiPriority w:val="39"/>
    <w:pPr>
      <w:ind w:left="480"/>
    </w:pPr>
    <w:rPr>
      <w:i/>
      <w:iCs/>
      <w:sz w:val="20"/>
      <w:szCs w:val="20"/>
    </w:rPr>
  </w:style>
  <w:style w:type="paragraph" w:styleId="40">
    <w:name w:val="toc 4"/>
    <w:basedOn w:val="a"/>
    <w:next w:val="a"/>
    <w:autoRedefine/>
    <w:semiHidden/>
    <w:pPr>
      <w:ind w:left="720"/>
    </w:pPr>
    <w:rPr>
      <w:sz w:val="18"/>
      <w:szCs w:val="18"/>
    </w:rPr>
  </w:style>
  <w:style w:type="paragraph" w:styleId="6">
    <w:name w:val="toc 6"/>
    <w:basedOn w:val="a"/>
    <w:next w:val="a"/>
    <w:autoRedefine/>
    <w:semiHidden/>
    <w:pPr>
      <w:ind w:left="1200"/>
    </w:pPr>
    <w:rPr>
      <w:sz w:val="18"/>
      <w:szCs w:val="18"/>
    </w:rPr>
  </w:style>
  <w:style w:type="paragraph" w:styleId="7">
    <w:name w:val="toc 7"/>
    <w:basedOn w:val="a"/>
    <w:next w:val="a"/>
    <w:autoRedefine/>
    <w:semiHidden/>
    <w:pPr>
      <w:ind w:left="1440"/>
    </w:pPr>
    <w:rPr>
      <w:sz w:val="18"/>
      <w:szCs w:val="18"/>
    </w:rPr>
  </w:style>
  <w:style w:type="paragraph" w:styleId="8">
    <w:name w:val="toc 8"/>
    <w:basedOn w:val="a"/>
    <w:next w:val="a"/>
    <w:autoRedefine/>
    <w:semiHidden/>
    <w:pPr>
      <w:ind w:left="1680"/>
    </w:pPr>
    <w:rPr>
      <w:sz w:val="18"/>
      <w:szCs w:val="18"/>
    </w:rPr>
  </w:style>
  <w:style w:type="paragraph" w:styleId="9">
    <w:name w:val="toc 9"/>
    <w:basedOn w:val="a"/>
    <w:next w:val="a"/>
    <w:autoRedefine/>
    <w:semiHidden/>
    <w:pPr>
      <w:ind w:left="1920"/>
    </w:pPr>
    <w:rPr>
      <w:sz w:val="18"/>
      <w:szCs w:val="18"/>
    </w:rPr>
  </w:style>
  <w:style w:type="paragraph" w:styleId="ae">
    <w:name w:val="Title"/>
    <w:basedOn w:val="a"/>
    <w:next w:val="a"/>
    <w:link w:val="Char"/>
    <w:qFormat/>
    <w:pPr>
      <w:spacing w:before="240" w:after="60"/>
      <w:jc w:val="center"/>
      <w:outlineLvl w:val="0"/>
    </w:pPr>
    <w:rPr>
      <w:rFonts w:ascii="Cambria" w:hAnsi="Cambria"/>
      <w:b/>
      <w:bCs/>
      <w:sz w:val="32"/>
      <w:szCs w:val="32"/>
    </w:rPr>
  </w:style>
  <w:style w:type="character" w:customStyle="1" w:styleId="Char">
    <w:name w:val="标题 Char"/>
    <w:link w:val="ae"/>
    <w:rPr>
      <w:rFonts w:ascii="Cambria" w:hAnsi="Cambria" w:cs="Times New Roman"/>
      <w:b/>
      <w:bCs/>
      <w:sz w:val="32"/>
      <w:szCs w:val="32"/>
    </w:rPr>
  </w:style>
  <w:style w:type="paragraph" w:styleId="af">
    <w:name w:val="List Paragraph"/>
    <w:basedOn w:val="a"/>
    <w:uiPriority w:val="34"/>
    <w:qFormat/>
    <w:pPr>
      <w:widowControl w:val="0"/>
      <w:ind w:firstLineChars="200" w:firstLine="420"/>
      <w:jc w:val="both"/>
    </w:pPr>
    <w:rPr>
      <w:rFonts w:ascii="Calibri" w:hAnsi="Calibri"/>
      <w:kern w:val="2"/>
      <w:sz w:val="21"/>
      <w:szCs w:val="22"/>
    </w:rPr>
  </w:style>
  <w:style w:type="character" w:customStyle="1" w:styleId="5Char">
    <w:name w:val="标题 5 Char"/>
    <w:link w:val="5"/>
    <w:uiPriority w:val="9"/>
    <w:rPr>
      <w:b/>
      <w:bCs/>
      <w:sz w:val="28"/>
      <w:szCs w:val="28"/>
    </w:rPr>
  </w:style>
  <w:style w:type="paragraph" w:styleId="af0">
    <w:name w:val="Normal (Web)"/>
    <w:basedOn w:val="a"/>
    <w:uiPriority w:val="99"/>
    <w:semiHidden/>
    <w:unhideWhenUsed/>
    <w:pPr>
      <w:spacing w:before="100" w:beforeAutospacing="1" w:after="100" w:afterAutospacing="1"/>
    </w:pPr>
    <w:rPr>
      <w:rFonts w:ascii="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494147">
      <w:bodyDiv w:val="1"/>
      <w:marLeft w:val="0"/>
      <w:marRight w:val="0"/>
      <w:marTop w:val="0"/>
      <w:marBottom w:val="0"/>
      <w:divBdr>
        <w:top w:val="none" w:sz="0" w:space="0" w:color="auto"/>
        <w:left w:val="none" w:sz="0" w:space="0" w:color="auto"/>
        <w:bottom w:val="none" w:sz="0" w:space="0" w:color="auto"/>
        <w:right w:val="none" w:sz="0" w:space="0" w:color="auto"/>
      </w:divBdr>
      <w:divsChild>
        <w:div w:id="2117631445">
          <w:marLeft w:val="0"/>
          <w:marRight w:val="0"/>
          <w:marTop w:val="0"/>
          <w:marBottom w:val="0"/>
          <w:divBdr>
            <w:top w:val="none" w:sz="0" w:space="0" w:color="auto"/>
            <w:left w:val="none" w:sz="0" w:space="0" w:color="auto"/>
            <w:bottom w:val="none" w:sz="0" w:space="0" w:color="auto"/>
            <w:right w:val="none" w:sz="0" w:space="0" w:color="auto"/>
          </w:divBdr>
        </w:div>
      </w:divsChild>
    </w:div>
    <w:div w:id="1020665971">
      <w:bodyDiv w:val="1"/>
      <w:marLeft w:val="0"/>
      <w:marRight w:val="0"/>
      <w:marTop w:val="0"/>
      <w:marBottom w:val="0"/>
      <w:divBdr>
        <w:top w:val="none" w:sz="0" w:space="0" w:color="auto"/>
        <w:left w:val="none" w:sz="0" w:space="0" w:color="auto"/>
        <w:bottom w:val="none" w:sz="0" w:space="0" w:color="auto"/>
        <w:right w:val="none" w:sz="0" w:space="0" w:color="auto"/>
      </w:divBdr>
      <w:divsChild>
        <w:div w:id="2054191087">
          <w:marLeft w:val="0"/>
          <w:marRight w:val="0"/>
          <w:marTop w:val="0"/>
          <w:marBottom w:val="0"/>
          <w:divBdr>
            <w:top w:val="none" w:sz="0" w:space="0" w:color="auto"/>
            <w:left w:val="none" w:sz="0" w:space="0" w:color="auto"/>
            <w:bottom w:val="none" w:sz="0" w:space="0" w:color="auto"/>
            <w:right w:val="none" w:sz="0" w:space="0" w:color="auto"/>
          </w:divBdr>
        </w:div>
      </w:divsChild>
    </w:div>
    <w:div w:id="1108739710">
      <w:bodyDiv w:val="1"/>
      <w:marLeft w:val="0"/>
      <w:marRight w:val="0"/>
      <w:marTop w:val="0"/>
      <w:marBottom w:val="0"/>
      <w:divBdr>
        <w:top w:val="none" w:sz="0" w:space="0" w:color="auto"/>
        <w:left w:val="none" w:sz="0" w:space="0" w:color="auto"/>
        <w:bottom w:val="none" w:sz="0" w:space="0" w:color="auto"/>
        <w:right w:val="none" w:sz="0" w:space="0" w:color="auto"/>
      </w:divBdr>
      <w:divsChild>
        <w:div w:id="348532417">
          <w:marLeft w:val="0"/>
          <w:marRight w:val="0"/>
          <w:marTop w:val="0"/>
          <w:marBottom w:val="0"/>
          <w:divBdr>
            <w:top w:val="none" w:sz="0" w:space="0" w:color="auto"/>
            <w:left w:val="none" w:sz="0" w:space="0" w:color="auto"/>
            <w:bottom w:val="none" w:sz="0" w:space="0" w:color="auto"/>
            <w:right w:val="none" w:sz="0" w:space="0" w:color="auto"/>
          </w:divBdr>
        </w:div>
      </w:divsChild>
    </w:div>
    <w:div w:id="1153763953">
      <w:bodyDiv w:val="1"/>
      <w:marLeft w:val="0"/>
      <w:marRight w:val="0"/>
      <w:marTop w:val="0"/>
      <w:marBottom w:val="0"/>
      <w:divBdr>
        <w:top w:val="none" w:sz="0" w:space="0" w:color="auto"/>
        <w:left w:val="none" w:sz="0" w:space="0" w:color="auto"/>
        <w:bottom w:val="none" w:sz="0" w:space="0" w:color="auto"/>
        <w:right w:val="none" w:sz="0" w:space="0" w:color="auto"/>
      </w:divBdr>
    </w:div>
    <w:div w:id="1198540270">
      <w:bodyDiv w:val="1"/>
      <w:marLeft w:val="0"/>
      <w:marRight w:val="0"/>
      <w:marTop w:val="0"/>
      <w:marBottom w:val="0"/>
      <w:divBdr>
        <w:top w:val="none" w:sz="0" w:space="0" w:color="auto"/>
        <w:left w:val="none" w:sz="0" w:space="0" w:color="auto"/>
        <w:bottom w:val="none" w:sz="0" w:space="0" w:color="auto"/>
        <w:right w:val="none" w:sz="0" w:space="0" w:color="auto"/>
      </w:divBdr>
    </w:div>
    <w:div w:id="1598440821">
      <w:bodyDiv w:val="1"/>
      <w:marLeft w:val="0"/>
      <w:marRight w:val="0"/>
      <w:marTop w:val="0"/>
      <w:marBottom w:val="0"/>
      <w:divBdr>
        <w:top w:val="none" w:sz="0" w:space="0" w:color="auto"/>
        <w:left w:val="none" w:sz="0" w:space="0" w:color="auto"/>
        <w:bottom w:val="none" w:sz="0" w:space="0" w:color="auto"/>
        <w:right w:val="none" w:sz="0" w:space="0" w:color="auto"/>
      </w:divBdr>
    </w:div>
    <w:div w:id="1639803572">
      <w:bodyDiv w:val="1"/>
      <w:marLeft w:val="0"/>
      <w:marRight w:val="0"/>
      <w:marTop w:val="0"/>
      <w:marBottom w:val="0"/>
      <w:divBdr>
        <w:top w:val="none" w:sz="0" w:space="0" w:color="auto"/>
        <w:left w:val="none" w:sz="0" w:space="0" w:color="auto"/>
        <w:bottom w:val="none" w:sz="0" w:space="0" w:color="auto"/>
        <w:right w:val="none" w:sz="0" w:space="0" w:color="auto"/>
      </w:divBdr>
      <w:divsChild>
        <w:div w:id="623007172">
          <w:marLeft w:val="0"/>
          <w:marRight w:val="0"/>
          <w:marTop w:val="0"/>
          <w:marBottom w:val="0"/>
          <w:divBdr>
            <w:top w:val="none" w:sz="0" w:space="0" w:color="auto"/>
            <w:left w:val="none" w:sz="0" w:space="0" w:color="auto"/>
            <w:bottom w:val="none" w:sz="0" w:space="0" w:color="auto"/>
            <w:right w:val="none" w:sz="0" w:space="0" w:color="auto"/>
          </w:divBdr>
        </w:div>
      </w:divsChild>
    </w:div>
    <w:div w:id="1804425172">
      <w:bodyDiv w:val="1"/>
      <w:marLeft w:val="0"/>
      <w:marRight w:val="0"/>
      <w:marTop w:val="0"/>
      <w:marBottom w:val="0"/>
      <w:divBdr>
        <w:top w:val="none" w:sz="0" w:space="0" w:color="auto"/>
        <w:left w:val="none" w:sz="0" w:space="0" w:color="auto"/>
        <w:bottom w:val="none" w:sz="0" w:space="0" w:color="auto"/>
        <w:right w:val="none" w:sz="0" w:space="0" w:color="auto"/>
      </w:divBdr>
    </w:div>
    <w:div w:id="1875460771">
      <w:bodyDiv w:val="1"/>
      <w:marLeft w:val="0"/>
      <w:marRight w:val="0"/>
      <w:marTop w:val="0"/>
      <w:marBottom w:val="0"/>
      <w:divBdr>
        <w:top w:val="none" w:sz="0" w:space="0" w:color="auto"/>
        <w:left w:val="none" w:sz="0" w:space="0" w:color="auto"/>
        <w:bottom w:val="none" w:sz="0" w:space="0" w:color="auto"/>
        <w:right w:val="none" w:sz="0" w:space="0" w:color="auto"/>
      </w:divBdr>
      <w:divsChild>
        <w:div w:id="519127144">
          <w:marLeft w:val="0"/>
          <w:marRight w:val="0"/>
          <w:marTop w:val="0"/>
          <w:marBottom w:val="0"/>
          <w:divBdr>
            <w:top w:val="none" w:sz="0" w:space="0" w:color="auto"/>
            <w:left w:val="none" w:sz="0" w:space="0" w:color="auto"/>
            <w:bottom w:val="none" w:sz="0" w:space="0" w:color="auto"/>
            <w:right w:val="none" w:sz="0" w:space="0" w:color="auto"/>
          </w:divBdr>
        </w:div>
      </w:divsChild>
    </w:div>
    <w:div w:id="1987053622">
      <w:bodyDiv w:val="1"/>
      <w:marLeft w:val="0"/>
      <w:marRight w:val="0"/>
      <w:marTop w:val="0"/>
      <w:marBottom w:val="0"/>
      <w:divBdr>
        <w:top w:val="none" w:sz="0" w:space="0" w:color="auto"/>
        <w:left w:val="none" w:sz="0" w:space="0" w:color="auto"/>
        <w:bottom w:val="none" w:sz="0" w:space="0" w:color="auto"/>
        <w:right w:val="none" w:sz="0" w:space="0" w:color="auto"/>
      </w:divBdr>
    </w:div>
    <w:div w:id="2013482538">
      <w:bodyDiv w:val="1"/>
      <w:marLeft w:val="0"/>
      <w:marRight w:val="0"/>
      <w:marTop w:val="0"/>
      <w:marBottom w:val="0"/>
      <w:divBdr>
        <w:top w:val="none" w:sz="0" w:space="0" w:color="auto"/>
        <w:left w:val="none" w:sz="0" w:space="0" w:color="auto"/>
        <w:bottom w:val="none" w:sz="0" w:space="0" w:color="auto"/>
        <w:right w:val="none" w:sz="0" w:space="0" w:color="auto"/>
      </w:divBdr>
      <w:divsChild>
        <w:div w:id="340355876">
          <w:marLeft w:val="0"/>
          <w:marRight w:val="0"/>
          <w:marTop w:val="0"/>
          <w:marBottom w:val="0"/>
          <w:divBdr>
            <w:top w:val="none" w:sz="0" w:space="0" w:color="auto"/>
            <w:left w:val="none" w:sz="0" w:space="0" w:color="auto"/>
            <w:bottom w:val="none" w:sz="0" w:space="0" w:color="auto"/>
            <w:right w:val="none" w:sz="0" w:space="0" w:color="auto"/>
          </w:divBdr>
        </w:div>
      </w:divsChild>
    </w:div>
    <w:div w:id="206991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aike.so.com/doc/5430040.html" TargetMode="External"/><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jpeg"/><Relationship Id="rId10" Type="http://schemas.openxmlformats.org/officeDocument/2006/relationships/image" Target="media/image2.jpeg"/><Relationship Id="rId19" Type="http://schemas.openxmlformats.org/officeDocument/2006/relationships/image" Target="media/image7.gi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CF79E-6E17-4A3A-889F-9CA1E9200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32</Pages>
  <Words>4851</Words>
  <Characters>27652</Characters>
  <Application>Microsoft Office Word</Application>
  <DocSecurity>0</DocSecurity>
  <Lines>230</Lines>
  <Paragraphs>64</Paragraphs>
  <ScaleCrop>false</ScaleCrop>
  <Company>Microsoft</Company>
  <LinksUpToDate>false</LinksUpToDate>
  <CharactersWithSpaces>32439</CharactersWithSpaces>
  <SharedDoc>false</SharedDoc>
  <HLinks>
    <vt:vector size="312" baseType="variant">
      <vt:variant>
        <vt:i4>1179699</vt:i4>
      </vt:variant>
      <vt:variant>
        <vt:i4>308</vt:i4>
      </vt:variant>
      <vt:variant>
        <vt:i4>0</vt:i4>
      </vt:variant>
      <vt:variant>
        <vt:i4>5</vt:i4>
      </vt:variant>
      <vt:variant>
        <vt:lpwstr/>
      </vt:variant>
      <vt:variant>
        <vt:lpwstr>_Toc467090931</vt:lpwstr>
      </vt:variant>
      <vt:variant>
        <vt:i4>1179699</vt:i4>
      </vt:variant>
      <vt:variant>
        <vt:i4>302</vt:i4>
      </vt:variant>
      <vt:variant>
        <vt:i4>0</vt:i4>
      </vt:variant>
      <vt:variant>
        <vt:i4>5</vt:i4>
      </vt:variant>
      <vt:variant>
        <vt:lpwstr/>
      </vt:variant>
      <vt:variant>
        <vt:lpwstr>_Toc467090930</vt:lpwstr>
      </vt:variant>
      <vt:variant>
        <vt:i4>1245235</vt:i4>
      </vt:variant>
      <vt:variant>
        <vt:i4>296</vt:i4>
      </vt:variant>
      <vt:variant>
        <vt:i4>0</vt:i4>
      </vt:variant>
      <vt:variant>
        <vt:i4>5</vt:i4>
      </vt:variant>
      <vt:variant>
        <vt:lpwstr/>
      </vt:variant>
      <vt:variant>
        <vt:lpwstr>_Toc467090929</vt:lpwstr>
      </vt:variant>
      <vt:variant>
        <vt:i4>1245235</vt:i4>
      </vt:variant>
      <vt:variant>
        <vt:i4>290</vt:i4>
      </vt:variant>
      <vt:variant>
        <vt:i4>0</vt:i4>
      </vt:variant>
      <vt:variant>
        <vt:i4>5</vt:i4>
      </vt:variant>
      <vt:variant>
        <vt:lpwstr/>
      </vt:variant>
      <vt:variant>
        <vt:lpwstr>_Toc467090928</vt:lpwstr>
      </vt:variant>
      <vt:variant>
        <vt:i4>1245235</vt:i4>
      </vt:variant>
      <vt:variant>
        <vt:i4>284</vt:i4>
      </vt:variant>
      <vt:variant>
        <vt:i4>0</vt:i4>
      </vt:variant>
      <vt:variant>
        <vt:i4>5</vt:i4>
      </vt:variant>
      <vt:variant>
        <vt:lpwstr/>
      </vt:variant>
      <vt:variant>
        <vt:lpwstr>_Toc467090927</vt:lpwstr>
      </vt:variant>
      <vt:variant>
        <vt:i4>1245235</vt:i4>
      </vt:variant>
      <vt:variant>
        <vt:i4>278</vt:i4>
      </vt:variant>
      <vt:variant>
        <vt:i4>0</vt:i4>
      </vt:variant>
      <vt:variant>
        <vt:i4>5</vt:i4>
      </vt:variant>
      <vt:variant>
        <vt:lpwstr/>
      </vt:variant>
      <vt:variant>
        <vt:lpwstr>_Toc467090926</vt:lpwstr>
      </vt:variant>
      <vt:variant>
        <vt:i4>1245235</vt:i4>
      </vt:variant>
      <vt:variant>
        <vt:i4>272</vt:i4>
      </vt:variant>
      <vt:variant>
        <vt:i4>0</vt:i4>
      </vt:variant>
      <vt:variant>
        <vt:i4>5</vt:i4>
      </vt:variant>
      <vt:variant>
        <vt:lpwstr/>
      </vt:variant>
      <vt:variant>
        <vt:lpwstr>_Toc467090925</vt:lpwstr>
      </vt:variant>
      <vt:variant>
        <vt:i4>1245235</vt:i4>
      </vt:variant>
      <vt:variant>
        <vt:i4>266</vt:i4>
      </vt:variant>
      <vt:variant>
        <vt:i4>0</vt:i4>
      </vt:variant>
      <vt:variant>
        <vt:i4>5</vt:i4>
      </vt:variant>
      <vt:variant>
        <vt:lpwstr/>
      </vt:variant>
      <vt:variant>
        <vt:lpwstr>_Toc467090924</vt:lpwstr>
      </vt:variant>
      <vt:variant>
        <vt:i4>1245235</vt:i4>
      </vt:variant>
      <vt:variant>
        <vt:i4>260</vt:i4>
      </vt:variant>
      <vt:variant>
        <vt:i4>0</vt:i4>
      </vt:variant>
      <vt:variant>
        <vt:i4>5</vt:i4>
      </vt:variant>
      <vt:variant>
        <vt:lpwstr/>
      </vt:variant>
      <vt:variant>
        <vt:lpwstr>_Toc467090923</vt:lpwstr>
      </vt:variant>
      <vt:variant>
        <vt:i4>1245235</vt:i4>
      </vt:variant>
      <vt:variant>
        <vt:i4>254</vt:i4>
      </vt:variant>
      <vt:variant>
        <vt:i4>0</vt:i4>
      </vt:variant>
      <vt:variant>
        <vt:i4>5</vt:i4>
      </vt:variant>
      <vt:variant>
        <vt:lpwstr/>
      </vt:variant>
      <vt:variant>
        <vt:lpwstr>_Toc467090922</vt:lpwstr>
      </vt:variant>
      <vt:variant>
        <vt:i4>1245235</vt:i4>
      </vt:variant>
      <vt:variant>
        <vt:i4>248</vt:i4>
      </vt:variant>
      <vt:variant>
        <vt:i4>0</vt:i4>
      </vt:variant>
      <vt:variant>
        <vt:i4>5</vt:i4>
      </vt:variant>
      <vt:variant>
        <vt:lpwstr/>
      </vt:variant>
      <vt:variant>
        <vt:lpwstr>_Toc467090921</vt:lpwstr>
      </vt:variant>
      <vt:variant>
        <vt:i4>1245235</vt:i4>
      </vt:variant>
      <vt:variant>
        <vt:i4>242</vt:i4>
      </vt:variant>
      <vt:variant>
        <vt:i4>0</vt:i4>
      </vt:variant>
      <vt:variant>
        <vt:i4>5</vt:i4>
      </vt:variant>
      <vt:variant>
        <vt:lpwstr/>
      </vt:variant>
      <vt:variant>
        <vt:lpwstr>_Toc467090920</vt:lpwstr>
      </vt:variant>
      <vt:variant>
        <vt:i4>1048627</vt:i4>
      </vt:variant>
      <vt:variant>
        <vt:i4>236</vt:i4>
      </vt:variant>
      <vt:variant>
        <vt:i4>0</vt:i4>
      </vt:variant>
      <vt:variant>
        <vt:i4>5</vt:i4>
      </vt:variant>
      <vt:variant>
        <vt:lpwstr/>
      </vt:variant>
      <vt:variant>
        <vt:lpwstr>_Toc467090919</vt:lpwstr>
      </vt:variant>
      <vt:variant>
        <vt:i4>1048627</vt:i4>
      </vt:variant>
      <vt:variant>
        <vt:i4>230</vt:i4>
      </vt:variant>
      <vt:variant>
        <vt:i4>0</vt:i4>
      </vt:variant>
      <vt:variant>
        <vt:i4>5</vt:i4>
      </vt:variant>
      <vt:variant>
        <vt:lpwstr/>
      </vt:variant>
      <vt:variant>
        <vt:lpwstr>_Toc467090918</vt:lpwstr>
      </vt:variant>
      <vt:variant>
        <vt:i4>1048627</vt:i4>
      </vt:variant>
      <vt:variant>
        <vt:i4>224</vt:i4>
      </vt:variant>
      <vt:variant>
        <vt:i4>0</vt:i4>
      </vt:variant>
      <vt:variant>
        <vt:i4>5</vt:i4>
      </vt:variant>
      <vt:variant>
        <vt:lpwstr/>
      </vt:variant>
      <vt:variant>
        <vt:lpwstr>_Toc467090917</vt:lpwstr>
      </vt:variant>
      <vt:variant>
        <vt:i4>1048627</vt:i4>
      </vt:variant>
      <vt:variant>
        <vt:i4>218</vt:i4>
      </vt:variant>
      <vt:variant>
        <vt:i4>0</vt:i4>
      </vt:variant>
      <vt:variant>
        <vt:i4>5</vt:i4>
      </vt:variant>
      <vt:variant>
        <vt:lpwstr/>
      </vt:variant>
      <vt:variant>
        <vt:lpwstr>_Toc467090916</vt:lpwstr>
      </vt:variant>
      <vt:variant>
        <vt:i4>1048627</vt:i4>
      </vt:variant>
      <vt:variant>
        <vt:i4>212</vt:i4>
      </vt:variant>
      <vt:variant>
        <vt:i4>0</vt:i4>
      </vt:variant>
      <vt:variant>
        <vt:i4>5</vt:i4>
      </vt:variant>
      <vt:variant>
        <vt:lpwstr/>
      </vt:variant>
      <vt:variant>
        <vt:lpwstr>_Toc467090915</vt:lpwstr>
      </vt:variant>
      <vt:variant>
        <vt:i4>1048627</vt:i4>
      </vt:variant>
      <vt:variant>
        <vt:i4>206</vt:i4>
      </vt:variant>
      <vt:variant>
        <vt:i4>0</vt:i4>
      </vt:variant>
      <vt:variant>
        <vt:i4>5</vt:i4>
      </vt:variant>
      <vt:variant>
        <vt:lpwstr/>
      </vt:variant>
      <vt:variant>
        <vt:lpwstr>_Toc467090914</vt:lpwstr>
      </vt:variant>
      <vt:variant>
        <vt:i4>1048627</vt:i4>
      </vt:variant>
      <vt:variant>
        <vt:i4>200</vt:i4>
      </vt:variant>
      <vt:variant>
        <vt:i4>0</vt:i4>
      </vt:variant>
      <vt:variant>
        <vt:i4>5</vt:i4>
      </vt:variant>
      <vt:variant>
        <vt:lpwstr/>
      </vt:variant>
      <vt:variant>
        <vt:lpwstr>_Toc467090913</vt:lpwstr>
      </vt:variant>
      <vt:variant>
        <vt:i4>1048627</vt:i4>
      </vt:variant>
      <vt:variant>
        <vt:i4>194</vt:i4>
      </vt:variant>
      <vt:variant>
        <vt:i4>0</vt:i4>
      </vt:variant>
      <vt:variant>
        <vt:i4>5</vt:i4>
      </vt:variant>
      <vt:variant>
        <vt:lpwstr/>
      </vt:variant>
      <vt:variant>
        <vt:lpwstr>_Toc467090912</vt:lpwstr>
      </vt:variant>
      <vt:variant>
        <vt:i4>1048627</vt:i4>
      </vt:variant>
      <vt:variant>
        <vt:i4>188</vt:i4>
      </vt:variant>
      <vt:variant>
        <vt:i4>0</vt:i4>
      </vt:variant>
      <vt:variant>
        <vt:i4>5</vt:i4>
      </vt:variant>
      <vt:variant>
        <vt:lpwstr/>
      </vt:variant>
      <vt:variant>
        <vt:lpwstr>_Toc467090911</vt:lpwstr>
      </vt:variant>
      <vt:variant>
        <vt:i4>1048627</vt:i4>
      </vt:variant>
      <vt:variant>
        <vt:i4>182</vt:i4>
      </vt:variant>
      <vt:variant>
        <vt:i4>0</vt:i4>
      </vt:variant>
      <vt:variant>
        <vt:i4>5</vt:i4>
      </vt:variant>
      <vt:variant>
        <vt:lpwstr/>
      </vt:variant>
      <vt:variant>
        <vt:lpwstr>_Toc467090910</vt:lpwstr>
      </vt:variant>
      <vt:variant>
        <vt:i4>1114163</vt:i4>
      </vt:variant>
      <vt:variant>
        <vt:i4>176</vt:i4>
      </vt:variant>
      <vt:variant>
        <vt:i4>0</vt:i4>
      </vt:variant>
      <vt:variant>
        <vt:i4>5</vt:i4>
      </vt:variant>
      <vt:variant>
        <vt:lpwstr/>
      </vt:variant>
      <vt:variant>
        <vt:lpwstr>_Toc467090909</vt:lpwstr>
      </vt:variant>
      <vt:variant>
        <vt:i4>1114163</vt:i4>
      </vt:variant>
      <vt:variant>
        <vt:i4>170</vt:i4>
      </vt:variant>
      <vt:variant>
        <vt:i4>0</vt:i4>
      </vt:variant>
      <vt:variant>
        <vt:i4>5</vt:i4>
      </vt:variant>
      <vt:variant>
        <vt:lpwstr/>
      </vt:variant>
      <vt:variant>
        <vt:lpwstr>_Toc467090908</vt:lpwstr>
      </vt:variant>
      <vt:variant>
        <vt:i4>1114163</vt:i4>
      </vt:variant>
      <vt:variant>
        <vt:i4>164</vt:i4>
      </vt:variant>
      <vt:variant>
        <vt:i4>0</vt:i4>
      </vt:variant>
      <vt:variant>
        <vt:i4>5</vt:i4>
      </vt:variant>
      <vt:variant>
        <vt:lpwstr/>
      </vt:variant>
      <vt:variant>
        <vt:lpwstr>_Toc467090907</vt:lpwstr>
      </vt:variant>
      <vt:variant>
        <vt:i4>1114163</vt:i4>
      </vt:variant>
      <vt:variant>
        <vt:i4>158</vt:i4>
      </vt:variant>
      <vt:variant>
        <vt:i4>0</vt:i4>
      </vt:variant>
      <vt:variant>
        <vt:i4>5</vt:i4>
      </vt:variant>
      <vt:variant>
        <vt:lpwstr/>
      </vt:variant>
      <vt:variant>
        <vt:lpwstr>_Toc467090906</vt:lpwstr>
      </vt:variant>
      <vt:variant>
        <vt:i4>1114163</vt:i4>
      </vt:variant>
      <vt:variant>
        <vt:i4>152</vt:i4>
      </vt:variant>
      <vt:variant>
        <vt:i4>0</vt:i4>
      </vt:variant>
      <vt:variant>
        <vt:i4>5</vt:i4>
      </vt:variant>
      <vt:variant>
        <vt:lpwstr/>
      </vt:variant>
      <vt:variant>
        <vt:lpwstr>_Toc467090905</vt:lpwstr>
      </vt:variant>
      <vt:variant>
        <vt:i4>1114163</vt:i4>
      </vt:variant>
      <vt:variant>
        <vt:i4>146</vt:i4>
      </vt:variant>
      <vt:variant>
        <vt:i4>0</vt:i4>
      </vt:variant>
      <vt:variant>
        <vt:i4>5</vt:i4>
      </vt:variant>
      <vt:variant>
        <vt:lpwstr/>
      </vt:variant>
      <vt:variant>
        <vt:lpwstr>_Toc467090904</vt:lpwstr>
      </vt:variant>
      <vt:variant>
        <vt:i4>1114163</vt:i4>
      </vt:variant>
      <vt:variant>
        <vt:i4>140</vt:i4>
      </vt:variant>
      <vt:variant>
        <vt:i4>0</vt:i4>
      </vt:variant>
      <vt:variant>
        <vt:i4>5</vt:i4>
      </vt:variant>
      <vt:variant>
        <vt:lpwstr/>
      </vt:variant>
      <vt:variant>
        <vt:lpwstr>_Toc467090903</vt:lpwstr>
      </vt:variant>
      <vt:variant>
        <vt:i4>1114163</vt:i4>
      </vt:variant>
      <vt:variant>
        <vt:i4>134</vt:i4>
      </vt:variant>
      <vt:variant>
        <vt:i4>0</vt:i4>
      </vt:variant>
      <vt:variant>
        <vt:i4>5</vt:i4>
      </vt:variant>
      <vt:variant>
        <vt:lpwstr/>
      </vt:variant>
      <vt:variant>
        <vt:lpwstr>_Toc467090902</vt:lpwstr>
      </vt:variant>
      <vt:variant>
        <vt:i4>1114163</vt:i4>
      </vt:variant>
      <vt:variant>
        <vt:i4>128</vt:i4>
      </vt:variant>
      <vt:variant>
        <vt:i4>0</vt:i4>
      </vt:variant>
      <vt:variant>
        <vt:i4>5</vt:i4>
      </vt:variant>
      <vt:variant>
        <vt:lpwstr/>
      </vt:variant>
      <vt:variant>
        <vt:lpwstr>_Toc467090901</vt:lpwstr>
      </vt:variant>
      <vt:variant>
        <vt:i4>1114163</vt:i4>
      </vt:variant>
      <vt:variant>
        <vt:i4>122</vt:i4>
      </vt:variant>
      <vt:variant>
        <vt:i4>0</vt:i4>
      </vt:variant>
      <vt:variant>
        <vt:i4>5</vt:i4>
      </vt:variant>
      <vt:variant>
        <vt:lpwstr/>
      </vt:variant>
      <vt:variant>
        <vt:lpwstr>_Toc467090900</vt:lpwstr>
      </vt:variant>
      <vt:variant>
        <vt:i4>1572914</vt:i4>
      </vt:variant>
      <vt:variant>
        <vt:i4>116</vt:i4>
      </vt:variant>
      <vt:variant>
        <vt:i4>0</vt:i4>
      </vt:variant>
      <vt:variant>
        <vt:i4>5</vt:i4>
      </vt:variant>
      <vt:variant>
        <vt:lpwstr/>
      </vt:variant>
      <vt:variant>
        <vt:lpwstr>_Toc467090899</vt:lpwstr>
      </vt:variant>
      <vt:variant>
        <vt:i4>1572914</vt:i4>
      </vt:variant>
      <vt:variant>
        <vt:i4>110</vt:i4>
      </vt:variant>
      <vt:variant>
        <vt:i4>0</vt:i4>
      </vt:variant>
      <vt:variant>
        <vt:i4>5</vt:i4>
      </vt:variant>
      <vt:variant>
        <vt:lpwstr/>
      </vt:variant>
      <vt:variant>
        <vt:lpwstr>_Toc467090898</vt:lpwstr>
      </vt:variant>
      <vt:variant>
        <vt:i4>1572914</vt:i4>
      </vt:variant>
      <vt:variant>
        <vt:i4>104</vt:i4>
      </vt:variant>
      <vt:variant>
        <vt:i4>0</vt:i4>
      </vt:variant>
      <vt:variant>
        <vt:i4>5</vt:i4>
      </vt:variant>
      <vt:variant>
        <vt:lpwstr/>
      </vt:variant>
      <vt:variant>
        <vt:lpwstr>_Toc467090897</vt:lpwstr>
      </vt:variant>
      <vt:variant>
        <vt:i4>1572914</vt:i4>
      </vt:variant>
      <vt:variant>
        <vt:i4>98</vt:i4>
      </vt:variant>
      <vt:variant>
        <vt:i4>0</vt:i4>
      </vt:variant>
      <vt:variant>
        <vt:i4>5</vt:i4>
      </vt:variant>
      <vt:variant>
        <vt:lpwstr/>
      </vt:variant>
      <vt:variant>
        <vt:lpwstr>_Toc467090896</vt:lpwstr>
      </vt:variant>
      <vt:variant>
        <vt:i4>1572914</vt:i4>
      </vt:variant>
      <vt:variant>
        <vt:i4>92</vt:i4>
      </vt:variant>
      <vt:variant>
        <vt:i4>0</vt:i4>
      </vt:variant>
      <vt:variant>
        <vt:i4>5</vt:i4>
      </vt:variant>
      <vt:variant>
        <vt:lpwstr/>
      </vt:variant>
      <vt:variant>
        <vt:lpwstr>_Toc467090895</vt:lpwstr>
      </vt:variant>
      <vt:variant>
        <vt:i4>1572914</vt:i4>
      </vt:variant>
      <vt:variant>
        <vt:i4>86</vt:i4>
      </vt:variant>
      <vt:variant>
        <vt:i4>0</vt:i4>
      </vt:variant>
      <vt:variant>
        <vt:i4>5</vt:i4>
      </vt:variant>
      <vt:variant>
        <vt:lpwstr/>
      </vt:variant>
      <vt:variant>
        <vt:lpwstr>_Toc467090894</vt:lpwstr>
      </vt:variant>
      <vt:variant>
        <vt:i4>1572914</vt:i4>
      </vt:variant>
      <vt:variant>
        <vt:i4>80</vt:i4>
      </vt:variant>
      <vt:variant>
        <vt:i4>0</vt:i4>
      </vt:variant>
      <vt:variant>
        <vt:i4>5</vt:i4>
      </vt:variant>
      <vt:variant>
        <vt:lpwstr/>
      </vt:variant>
      <vt:variant>
        <vt:lpwstr>_Toc467090893</vt:lpwstr>
      </vt:variant>
      <vt:variant>
        <vt:i4>1572914</vt:i4>
      </vt:variant>
      <vt:variant>
        <vt:i4>74</vt:i4>
      </vt:variant>
      <vt:variant>
        <vt:i4>0</vt:i4>
      </vt:variant>
      <vt:variant>
        <vt:i4>5</vt:i4>
      </vt:variant>
      <vt:variant>
        <vt:lpwstr/>
      </vt:variant>
      <vt:variant>
        <vt:lpwstr>_Toc467090892</vt:lpwstr>
      </vt:variant>
      <vt:variant>
        <vt:i4>1572914</vt:i4>
      </vt:variant>
      <vt:variant>
        <vt:i4>68</vt:i4>
      </vt:variant>
      <vt:variant>
        <vt:i4>0</vt:i4>
      </vt:variant>
      <vt:variant>
        <vt:i4>5</vt:i4>
      </vt:variant>
      <vt:variant>
        <vt:lpwstr/>
      </vt:variant>
      <vt:variant>
        <vt:lpwstr>_Toc467090891</vt:lpwstr>
      </vt:variant>
      <vt:variant>
        <vt:i4>1572914</vt:i4>
      </vt:variant>
      <vt:variant>
        <vt:i4>62</vt:i4>
      </vt:variant>
      <vt:variant>
        <vt:i4>0</vt:i4>
      </vt:variant>
      <vt:variant>
        <vt:i4>5</vt:i4>
      </vt:variant>
      <vt:variant>
        <vt:lpwstr/>
      </vt:variant>
      <vt:variant>
        <vt:lpwstr>_Toc467090890</vt:lpwstr>
      </vt:variant>
      <vt:variant>
        <vt:i4>1638450</vt:i4>
      </vt:variant>
      <vt:variant>
        <vt:i4>56</vt:i4>
      </vt:variant>
      <vt:variant>
        <vt:i4>0</vt:i4>
      </vt:variant>
      <vt:variant>
        <vt:i4>5</vt:i4>
      </vt:variant>
      <vt:variant>
        <vt:lpwstr/>
      </vt:variant>
      <vt:variant>
        <vt:lpwstr>_Toc467090889</vt:lpwstr>
      </vt:variant>
      <vt:variant>
        <vt:i4>1638450</vt:i4>
      </vt:variant>
      <vt:variant>
        <vt:i4>50</vt:i4>
      </vt:variant>
      <vt:variant>
        <vt:i4>0</vt:i4>
      </vt:variant>
      <vt:variant>
        <vt:i4>5</vt:i4>
      </vt:variant>
      <vt:variant>
        <vt:lpwstr/>
      </vt:variant>
      <vt:variant>
        <vt:lpwstr>_Toc467090888</vt:lpwstr>
      </vt:variant>
      <vt:variant>
        <vt:i4>1638450</vt:i4>
      </vt:variant>
      <vt:variant>
        <vt:i4>44</vt:i4>
      </vt:variant>
      <vt:variant>
        <vt:i4>0</vt:i4>
      </vt:variant>
      <vt:variant>
        <vt:i4>5</vt:i4>
      </vt:variant>
      <vt:variant>
        <vt:lpwstr/>
      </vt:variant>
      <vt:variant>
        <vt:lpwstr>_Toc467090887</vt:lpwstr>
      </vt:variant>
      <vt:variant>
        <vt:i4>1638450</vt:i4>
      </vt:variant>
      <vt:variant>
        <vt:i4>38</vt:i4>
      </vt:variant>
      <vt:variant>
        <vt:i4>0</vt:i4>
      </vt:variant>
      <vt:variant>
        <vt:i4>5</vt:i4>
      </vt:variant>
      <vt:variant>
        <vt:lpwstr/>
      </vt:variant>
      <vt:variant>
        <vt:lpwstr>_Toc467090886</vt:lpwstr>
      </vt:variant>
      <vt:variant>
        <vt:i4>1638450</vt:i4>
      </vt:variant>
      <vt:variant>
        <vt:i4>32</vt:i4>
      </vt:variant>
      <vt:variant>
        <vt:i4>0</vt:i4>
      </vt:variant>
      <vt:variant>
        <vt:i4>5</vt:i4>
      </vt:variant>
      <vt:variant>
        <vt:lpwstr/>
      </vt:variant>
      <vt:variant>
        <vt:lpwstr>_Toc467090885</vt:lpwstr>
      </vt:variant>
      <vt:variant>
        <vt:i4>1638450</vt:i4>
      </vt:variant>
      <vt:variant>
        <vt:i4>26</vt:i4>
      </vt:variant>
      <vt:variant>
        <vt:i4>0</vt:i4>
      </vt:variant>
      <vt:variant>
        <vt:i4>5</vt:i4>
      </vt:variant>
      <vt:variant>
        <vt:lpwstr/>
      </vt:variant>
      <vt:variant>
        <vt:lpwstr>_Toc467090884</vt:lpwstr>
      </vt:variant>
      <vt:variant>
        <vt:i4>1638450</vt:i4>
      </vt:variant>
      <vt:variant>
        <vt:i4>20</vt:i4>
      </vt:variant>
      <vt:variant>
        <vt:i4>0</vt:i4>
      </vt:variant>
      <vt:variant>
        <vt:i4>5</vt:i4>
      </vt:variant>
      <vt:variant>
        <vt:lpwstr/>
      </vt:variant>
      <vt:variant>
        <vt:lpwstr>_Toc467090883</vt:lpwstr>
      </vt:variant>
      <vt:variant>
        <vt:i4>1638450</vt:i4>
      </vt:variant>
      <vt:variant>
        <vt:i4>14</vt:i4>
      </vt:variant>
      <vt:variant>
        <vt:i4>0</vt:i4>
      </vt:variant>
      <vt:variant>
        <vt:i4>5</vt:i4>
      </vt:variant>
      <vt:variant>
        <vt:lpwstr/>
      </vt:variant>
      <vt:variant>
        <vt:lpwstr>_Toc467090882</vt:lpwstr>
      </vt:variant>
      <vt:variant>
        <vt:i4>1638450</vt:i4>
      </vt:variant>
      <vt:variant>
        <vt:i4>8</vt:i4>
      </vt:variant>
      <vt:variant>
        <vt:i4>0</vt:i4>
      </vt:variant>
      <vt:variant>
        <vt:i4>5</vt:i4>
      </vt:variant>
      <vt:variant>
        <vt:lpwstr/>
      </vt:variant>
      <vt:variant>
        <vt:lpwstr>_Toc467090881</vt:lpwstr>
      </vt:variant>
      <vt:variant>
        <vt:i4>1638450</vt:i4>
      </vt:variant>
      <vt:variant>
        <vt:i4>2</vt:i4>
      </vt:variant>
      <vt:variant>
        <vt:i4>0</vt:i4>
      </vt:variant>
      <vt:variant>
        <vt:i4>5</vt:i4>
      </vt:variant>
      <vt:variant>
        <vt:lpwstr/>
      </vt:variant>
      <vt:variant>
        <vt:lpwstr>_Toc467090880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zhaozhn</dc:creator>
  <cp:lastModifiedBy>B304</cp:lastModifiedBy>
  <cp:revision>22</cp:revision>
  <cp:lastPrinted>2006-05-12T08:29:00Z</cp:lastPrinted>
  <dcterms:created xsi:type="dcterms:W3CDTF">2016-11-21T09:41:00Z</dcterms:created>
  <dcterms:modified xsi:type="dcterms:W3CDTF">2016-11-28T09:47:00Z</dcterms:modified>
</cp:coreProperties>
</file>