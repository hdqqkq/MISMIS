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60" w:rsidRDefault="00AD0C4B">
      <w:r>
        <w:rPr>
          <w:noProof/>
          <w:sz w:val="20"/>
        </w:rPr>
        <mc:AlternateContent>
          <mc:Choice Requires="wpg">
            <w:drawing>
              <wp:anchor distT="0" distB="0" distL="114300" distR="114300" simplePos="0" relativeHeight="251657216" behindDoc="1" locked="0" layoutInCell="1" allowOverlap="1">
                <wp:simplePos x="0" y="0"/>
                <wp:positionH relativeFrom="column">
                  <wp:posOffset>-190500</wp:posOffset>
                </wp:positionH>
                <wp:positionV relativeFrom="paragraph">
                  <wp:posOffset>47625</wp:posOffset>
                </wp:positionV>
                <wp:extent cx="5715000" cy="8801100"/>
                <wp:effectExtent l="9525" t="9525" r="9525" b="9525"/>
                <wp:wrapNone/>
                <wp:docPr id="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7" name="Rectangle 158" descr="羊皮纸"/>
                        <wps:cNvSpPr>
                          <a:spLocks noChangeArrowheads="1"/>
                        </wps:cNvSpPr>
                        <wps:spPr bwMode="auto">
                          <a:xfrm>
                            <a:off x="1800" y="1440"/>
                            <a:ext cx="9000" cy="13860"/>
                          </a:xfrm>
                          <a:prstGeom prst="rect">
                            <a:avLst/>
                          </a:prstGeom>
                          <a:blipFill dpi="0" rotWithShape="0">
                            <a:blip r:embed="rId8"/>
                            <a:srcRect/>
                            <a:tile tx="0" ty="0" sx="100000" sy="100000" flip="none" algn="tl"/>
                          </a:blipFill>
                          <a:ln w="9525">
                            <a:solidFill>
                              <a:srgbClr val="000000"/>
                            </a:solidFill>
                            <a:miter lim="800000"/>
                            <a:headEnd/>
                            <a:tailEnd/>
                          </a:ln>
                        </wps:spPr>
                        <wps:txbx>
                          <w:txbxContent>
                            <w:p w:rsidR="00AD0C4B" w:rsidRDefault="00AD0C4B">
                              <w:pPr>
                                <w:jc w:val="cente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8"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C4B" w:rsidRDefault="00AD0C4B">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15pt;margin-top:3.75pt;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">
                <v:rect id="Rectangle 158" o:spid="_x0000_s1027" alt="羊皮纸" style="position:absolute;left:1800;top:1440;width:9000;height:1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">
                  <v:fill r:id="rId9" o:title="羊皮纸" recolor="t" type="tile"/>
                  <v:textbox>
                    <w:txbxContent>
                      <w:p w:rsidR="00AD0C4B" w:rsidRDefault="00AD0C4B">
                        <w:pPr>
                          <w:jc w:val="center"/>
                          <w:rPr>
                            <w:rFonts w:ascii="华文楷体" w:eastAsia="华文楷体" w:hAnsi="华文楷体"/>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AD0C4B" w:rsidRDefault="00AD0C4B">
                        <w:pPr>
                          <w:jc w:val="center"/>
                        </w:pPr>
                      </w:p>
                    </w:txbxContent>
                  </v:textbox>
                </v:shape>
              </v:group>
            </w:pict>
          </mc:Fallback>
        </mc:AlternateContent>
      </w:r>
    </w:p>
    <w:p w:rsidR="00037E60" w:rsidRDefault="00037E60"/>
    <w:p w:rsidR="00037E60" w:rsidRDefault="00AD0C4B">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9525" r="9525" b="9525"/>
                <wp:wrapNone/>
                <wp:docPr id="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C97C2"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x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"/>
            </w:pict>
          </mc:Fallback>
        </mc:AlternateContent>
      </w:r>
    </w:p>
    <w:p w:rsidR="00037E60" w:rsidRDefault="00037E60"/>
    <w:p w:rsidR="00037E60" w:rsidRDefault="00037E60"/>
    <w:p w:rsidR="00037E60" w:rsidRDefault="00037E60"/>
    <w:p w:rsidR="00037E60" w:rsidRDefault="00037E60"/>
    <w:p w:rsidR="00037E60" w:rsidRDefault="00037E60"/>
    <w:p w:rsidR="00037E60" w:rsidRDefault="00037E60"/>
    <w:p w:rsidR="00037E60" w:rsidRDefault="00037E60"/>
    <w:p w:rsidR="00037E60" w:rsidRDefault="00037E60">
      <w:pPr>
        <w:pStyle w:val="a5"/>
        <w:pBdr>
          <w:bottom w:val="thinThickSmallGap" w:sz="24" w:space="1" w:color="993300"/>
        </w:pBdr>
        <w:rPr>
          <w:shd w:val="clear" w:color="auto" w:fill="FFCC99"/>
        </w:rPr>
      </w:pPr>
    </w:p>
    <w:p w:rsidR="00037E60" w:rsidRDefault="00037E60">
      <w:pPr>
        <w:pStyle w:val="a5"/>
        <w:rPr>
          <w:rFonts w:eastAsia="楷体_GB2312"/>
          <w:sz w:val="32"/>
        </w:rPr>
      </w:pPr>
    </w:p>
    <w:p w:rsidR="00037E60" w:rsidRDefault="00037E60">
      <w:pPr>
        <w:pStyle w:val="a5"/>
        <w:rPr>
          <w:rFonts w:eastAsia="楷体_GB2312"/>
          <w:sz w:val="32"/>
        </w:rPr>
      </w:pPr>
    </w:p>
    <w:p w:rsidR="00037E60" w:rsidRDefault="00AD0C4B">
      <w:pPr>
        <w:pStyle w:val="ae"/>
      </w:pPr>
      <w:r>
        <w:rPr>
          <w:rFonts w:hint="eastAsia"/>
          <w:noProof/>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rsidR="00037E60" w:rsidRDefault="00037E60">
      <w:pPr>
        <w:pStyle w:val="ae"/>
      </w:pPr>
    </w:p>
    <w:p w:rsidR="00037E60" w:rsidRDefault="00AD0C4B">
      <w:pPr>
        <w:pStyle w:val="ae"/>
        <w:rPr>
          <w:sz w:val="36"/>
          <w:szCs w:val="36"/>
        </w:rPr>
      </w:pPr>
      <w:r>
        <w:rPr>
          <w:rFonts w:hint="eastAsia"/>
        </w:rPr>
        <w:t xml:space="preserve">                   </w:t>
      </w:r>
      <w:r>
        <w:rPr>
          <w:rFonts w:hint="eastAsia"/>
          <w:sz w:val="36"/>
          <w:szCs w:val="36"/>
        </w:rPr>
        <w:t xml:space="preserve"> </w:t>
      </w:r>
      <w:r>
        <w:rPr>
          <w:rFonts w:hint="eastAsia"/>
          <w:sz w:val="36"/>
          <w:szCs w:val="36"/>
        </w:rPr>
        <w:t>——《餐厅订座点餐管理信息系统》</w:t>
      </w:r>
    </w:p>
    <w:p w:rsidR="00037E60" w:rsidRDefault="00037E60">
      <w:pPr>
        <w:pStyle w:val="a5"/>
        <w:pBdr>
          <w:bottom w:val="thickThinSmallGap" w:sz="24" w:space="1" w:color="993300"/>
        </w:pBdr>
      </w:pPr>
    </w:p>
    <w:p w:rsidR="00037E60" w:rsidRDefault="00037E60"/>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pPr>
    </w:p>
    <w:p w:rsidR="00037E60" w:rsidRDefault="00037E60">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rsidR="00037E60" w:rsidRDefault="00AD0C4B">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专业年级：电子商务</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2014</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级</w:t>
      </w:r>
    </w:p>
    <w:p w:rsidR="00037E60" w:rsidRDefault="00AD0C4B">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小组名单：何东琴、黄琦珺、任芷霖、宋丹阳</w:t>
      </w:r>
    </w:p>
    <w:p w:rsidR="00037E60" w:rsidRDefault="00AD0C4B">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2113826067@qq.com</w:t>
      </w:r>
    </w:p>
    <w:p w:rsidR="00037E60" w:rsidRDefault="00037E60">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rsidR="00037E60" w:rsidRDefault="00AD0C4B">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rsidR="00037E60" w:rsidRDefault="00AD0C4B">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二○一六年十月</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rsidR="00037E60" w:rsidRDefault="00AD0C4B">
      <w:pPr>
        <w:spacing w:afterLines="100" w:after="240"/>
        <w:ind w:left="720"/>
        <w:jc w:val="center"/>
        <w:rPr>
          <w:b/>
          <w:sz w:val="30"/>
          <w:szCs w:val="30"/>
        </w:rPr>
      </w:pPr>
      <w:r>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3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620"/>
        <w:gridCol w:w="3420"/>
        <w:gridCol w:w="1080"/>
        <w:gridCol w:w="900"/>
      </w:tblGrid>
      <w:tr w:rsidR="00037E60">
        <w:trPr>
          <w:trHeight w:val="307"/>
        </w:trPr>
        <w:tc>
          <w:tcPr>
            <w:tcW w:w="1368" w:type="dxa"/>
            <w:shd w:val="clear" w:color="auto" w:fill="auto"/>
            <w:vAlign w:val="center"/>
          </w:tcPr>
          <w:p w:rsidR="00037E60" w:rsidRDefault="00AD0C4B">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rsidR="00037E60" w:rsidRDefault="00AD0C4B">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rsidR="00037E60" w:rsidRDefault="00AD0C4B">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rsidR="00037E60" w:rsidRDefault="00AD0C4B">
            <w:pPr>
              <w:widowControl w:val="0"/>
              <w:jc w:val="center"/>
              <w:rPr>
                <w:sz w:val="21"/>
                <w:szCs w:val="21"/>
              </w:rPr>
            </w:pPr>
            <w:r>
              <w:rPr>
                <w:rFonts w:hint="eastAsia"/>
                <w:sz w:val="21"/>
                <w:szCs w:val="21"/>
              </w:rPr>
              <w:t>细类合计</w:t>
            </w:r>
          </w:p>
        </w:tc>
        <w:tc>
          <w:tcPr>
            <w:tcW w:w="900" w:type="dxa"/>
            <w:shd w:val="clear" w:color="auto" w:fill="auto"/>
            <w:vAlign w:val="center"/>
          </w:tcPr>
          <w:p w:rsidR="00037E60" w:rsidRDefault="00AD0C4B">
            <w:pPr>
              <w:widowControl w:val="0"/>
              <w:jc w:val="center"/>
              <w:rPr>
                <w:sz w:val="21"/>
                <w:szCs w:val="21"/>
              </w:rPr>
            </w:pPr>
            <w:r>
              <w:rPr>
                <w:rFonts w:hint="eastAsia"/>
                <w:sz w:val="21"/>
                <w:szCs w:val="21"/>
              </w:rPr>
              <w:t>得分</w:t>
            </w:r>
          </w:p>
        </w:tc>
      </w:tr>
      <w:tr w:rsidR="00037E60">
        <w:trPr>
          <w:trHeight w:val="292"/>
        </w:trPr>
        <w:tc>
          <w:tcPr>
            <w:tcW w:w="1368" w:type="dxa"/>
            <w:shd w:val="clear" w:color="auto" w:fill="auto"/>
            <w:vAlign w:val="center"/>
          </w:tcPr>
          <w:p w:rsidR="00037E60" w:rsidRDefault="00AD0C4B">
            <w:pPr>
              <w:widowControl w:val="0"/>
              <w:jc w:val="center"/>
              <w:rPr>
                <w:sz w:val="21"/>
                <w:szCs w:val="21"/>
              </w:rPr>
            </w:pPr>
            <w:r>
              <w:rPr>
                <w:rFonts w:hint="eastAsia"/>
                <w:sz w:val="21"/>
                <w:szCs w:val="21"/>
              </w:rPr>
              <w:t>选题</w:t>
            </w:r>
          </w:p>
        </w:tc>
        <w:tc>
          <w:tcPr>
            <w:tcW w:w="1620" w:type="dxa"/>
            <w:shd w:val="clear" w:color="auto" w:fill="auto"/>
            <w:vAlign w:val="center"/>
          </w:tcPr>
          <w:p w:rsidR="00037E60" w:rsidRDefault="00AD0C4B">
            <w:pPr>
              <w:widowControl w:val="0"/>
              <w:jc w:val="center"/>
              <w:rPr>
                <w:sz w:val="21"/>
                <w:szCs w:val="21"/>
              </w:rPr>
            </w:pPr>
            <w:r>
              <w:rPr>
                <w:rFonts w:hint="eastAsia"/>
                <w:sz w:val="21"/>
                <w:szCs w:val="21"/>
              </w:rPr>
              <w:t>选题可行性</w:t>
            </w:r>
          </w:p>
        </w:tc>
        <w:tc>
          <w:tcPr>
            <w:tcW w:w="3420" w:type="dxa"/>
            <w:shd w:val="clear" w:color="auto" w:fill="auto"/>
          </w:tcPr>
          <w:p w:rsidR="00037E60" w:rsidRDefault="00AD0C4B">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rsidR="00037E60" w:rsidRDefault="00AD0C4B">
            <w:pPr>
              <w:widowControl w:val="0"/>
              <w:jc w:val="center"/>
              <w:rPr>
                <w:sz w:val="21"/>
                <w:szCs w:val="21"/>
              </w:rPr>
            </w:pPr>
            <w:r>
              <w:rPr>
                <w:rFonts w:hint="eastAsia"/>
                <w:sz w:val="21"/>
                <w:szCs w:val="21"/>
              </w:rPr>
              <w:t>2</w:t>
            </w:r>
          </w:p>
        </w:tc>
        <w:tc>
          <w:tcPr>
            <w:tcW w:w="900" w:type="dxa"/>
            <w:shd w:val="clear" w:color="auto" w:fill="auto"/>
          </w:tcPr>
          <w:p w:rsidR="00037E60" w:rsidRDefault="00037E60">
            <w:pPr>
              <w:widowControl w:val="0"/>
              <w:jc w:val="both"/>
              <w:rPr>
                <w:sz w:val="21"/>
                <w:szCs w:val="21"/>
              </w:rPr>
            </w:pPr>
          </w:p>
        </w:tc>
      </w:tr>
      <w:tr w:rsidR="00037E60">
        <w:trPr>
          <w:trHeight w:val="234"/>
        </w:trPr>
        <w:tc>
          <w:tcPr>
            <w:tcW w:w="1368" w:type="dxa"/>
            <w:vMerge w:val="restart"/>
            <w:shd w:val="clear" w:color="auto" w:fill="auto"/>
            <w:vAlign w:val="center"/>
          </w:tcPr>
          <w:p w:rsidR="00037E60" w:rsidRDefault="00AD0C4B">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rsidR="00037E60" w:rsidRDefault="00AD0C4B">
            <w:pPr>
              <w:widowControl w:val="0"/>
              <w:jc w:val="center"/>
              <w:rPr>
                <w:sz w:val="21"/>
                <w:szCs w:val="21"/>
              </w:rPr>
            </w:pPr>
            <w:r>
              <w:rPr>
                <w:rFonts w:hint="eastAsia"/>
                <w:sz w:val="21"/>
                <w:szCs w:val="21"/>
              </w:rPr>
              <w:t>系统需求获取</w:t>
            </w:r>
          </w:p>
        </w:tc>
        <w:tc>
          <w:tcPr>
            <w:tcW w:w="3420" w:type="dxa"/>
            <w:shd w:val="clear" w:color="auto" w:fill="auto"/>
          </w:tcPr>
          <w:p w:rsidR="00037E60" w:rsidRDefault="00AD0C4B">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rsidR="00037E60" w:rsidRDefault="00AD0C4B">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rsidR="00037E60" w:rsidRDefault="00037E60">
            <w:pPr>
              <w:widowControl w:val="0"/>
              <w:jc w:val="both"/>
              <w:rPr>
                <w:sz w:val="21"/>
                <w:szCs w:val="21"/>
              </w:rPr>
            </w:pPr>
          </w:p>
        </w:tc>
      </w:tr>
      <w:tr w:rsidR="00037E60">
        <w:trPr>
          <w:trHeight w:val="232"/>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32"/>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32"/>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28"/>
        </w:trPr>
        <w:tc>
          <w:tcPr>
            <w:tcW w:w="1368" w:type="dxa"/>
            <w:vMerge/>
            <w:shd w:val="clear" w:color="auto" w:fill="auto"/>
            <w:vAlign w:val="center"/>
          </w:tcPr>
          <w:p w:rsidR="00037E60" w:rsidRDefault="00037E60">
            <w:pPr>
              <w:widowControl w:val="0"/>
              <w:jc w:val="center"/>
              <w:rPr>
                <w:sz w:val="21"/>
                <w:szCs w:val="21"/>
              </w:rPr>
            </w:pPr>
          </w:p>
        </w:tc>
        <w:tc>
          <w:tcPr>
            <w:tcW w:w="1620" w:type="dxa"/>
            <w:vMerge w:val="restart"/>
            <w:shd w:val="clear" w:color="auto" w:fill="auto"/>
            <w:vAlign w:val="center"/>
          </w:tcPr>
          <w:p w:rsidR="00037E60" w:rsidRDefault="00AD0C4B">
            <w:pPr>
              <w:widowControl w:val="0"/>
              <w:jc w:val="center"/>
              <w:rPr>
                <w:sz w:val="21"/>
                <w:szCs w:val="21"/>
              </w:rPr>
            </w:pPr>
            <w:r>
              <w:rPr>
                <w:rFonts w:hint="eastAsia"/>
                <w:sz w:val="21"/>
                <w:szCs w:val="21"/>
              </w:rPr>
              <w:t>系统逻辑模型</w:t>
            </w:r>
          </w:p>
        </w:tc>
        <w:tc>
          <w:tcPr>
            <w:tcW w:w="3420" w:type="dxa"/>
            <w:shd w:val="clear" w:color="auto" w:fill="auto"/>
          </w:tcPr>
          <w:p w:rsidR="00037E60" w:rsidRDefault="00AD0C4B">
            <w:pPr>
              <w:widowControl w:val="0"/>
              <w:jc w:val="both"/>
              <w:rPr>
                <w:sz w:val="21"/>
                <w:szCs w:val="21"/>
              </w:rPr>
            </w:pPr>
            <w:r>
              <w:rPr>
                <w:sz w:val="21"/>
                <w:szCs w:val="21"/>
              </w:rPr>
              <w:t>数据建模</w:t>
            </w:r>
          </w:p>
        </w:tc>
        <w:tc>
          <w:tcPr>
            <w:tcW w:w="1080" w:type="dxa"/>
            <w:vMerge w:val="restart"/>
            <w:shd w:val="clear" w:color="auto" w:fill="auto"/>
            <w:vAlign w:val="center"/>
          </w:tcPr>
          <w:p w:rsidR="00037E60" w:rsidRDefault="00AD0C4B">
            <w:pPr>
              <w:widowControl w:val="0"/>
              <w:jc w:val="center"/>
              <w:rPr>
                <w:sz w:val="21"/>
                <w:szCs w:val="21"/>
              </w:rPr>
            </w:pPr>
            <w:r>
              <w:rPr>
                <w:rFonts w:hint="eastAsia"/>
                <w:sz w:val="21"/>
                <w:szCs w:val="21"/>
              </w:rPr>
              <w:t>20</w:t>
            </w:r>
          </w:p>
        </w:tc>
        <w:tc>
          <w:tcPr>
            <w:tcW w:w="900" w:type="dxa"/>
            <w:vMerge w:val="restart"/>
            <w:shd w:val="clear" w:color="auto" w:fill="auto"/>
          </w:tcPr>
          <w:p w:rsidR="00037E60" w:rsidRDefault="00037E60">
            <w:pPr>
              <w:widowControl w:val="0"/>
              <w:jc w:val="both"/>
              <w:rPr>
                <w:sz w:val="21"/>
                <w:szCs w:val="21"/>
              </w:rPr>
            </w:pPr>
          </w:p>
        </w:tc>
      </w:tr>
      <w:tr w:rsidR="00037E60">
        <w:trPr>
          <w:trHeight w:val="222"/>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过程建模</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22"/>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（或）</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22"/>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对象建模</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22"/>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proofErr w:type="spellStart"/>
            <w:r>
              <w:rPr>
                <w:rFonts w:hint="eastAsia"/>
                <w:sz w:val="21"/>
                <w:szCs w:val="21"/>
              </w:rPr>
              <w:t>Axure</w:t>
            </w:r>
            <w:proofErr w:type="spellEnd"/>
            <w:r>
              <w:rPr>
                <w:rFonts w:hint="eastAsia"/>
                <w:sz w:val="21"/>
                <w:szCs w:val="21"/>
              </w:rPr>
              <w:t>系统原型（可选）</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186"/>
        </w:trPr>
        <w:tc>
          <w:tcPr>
            <w:tcW w:w="1368" w:type="dxa"/>
            <w:vMerge/>
            <w:shd w:val="clear" w:color="auto" w:fill="auto"/>
            <w:vAlign w:val="center"/>
          </w:tcPr>
          <w:p w:rsidR="00037E60" w:rsidRDefault="00037E60">
            <w:pPr>
              <w:widowControl w:val="0"/>
              <w:jc w:val="center"/>
              <w:rPr>
                <w:sz w:val="21"/>
                <w:szCs w:val="21"/>
              </w:rPr>
            </w:pPr>
          </w:p>
        </w:tc>
        <w:tc>
          <w:tcPr>
            <w:tcW w:w="1620" w:type="dxa"/>
            <w:vMerge w:val="restart"/>
            <w:shd w:val="clear" w:color="auto" w:fill="auto"/>
            <w:vAlign w:val="center"/>
          </w:tcPr>
          <w:p w:rsidR="00037E60" w:rsidRDefault="00AD0C4B">
            <w:pPr>
              <w:widowControl w:val="0"/>
              <w:jc w:val="center"/>
              <w:rPr>
                <w:sz w:val="21"/>
                <w:szCs w:val="21"/>
              </w:rPr>
            </w:pPr>
            <w:r>
              <w:rPr>
                <w:rFonts w:hint="eastAsia"/>
                <w:sz w:val="21"/>
                <w:szCs w:val="21"/>
              </w:rPr>
              <w:t>系统设计</w:t>
            </w:r>
          </w:p>
        </w:tc>
        <w:tc>
          <w:tcPr>
            <w:tcW w:w="3420" w:type="dxa"/>
            <w:shd w:val="clear" w:color="auto" w:fill="auto"/>
          </w:tcPr>
          <w:p w:rsidR="00037E60" w:rsidRDefault="00AD0C4B">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rsidR="00037E60" w:rsidRDefault="00AD0C4B">
            <w:pPr>
              <w:widowControl w:val="0"/>
              <w:jc w:val="center"/>
              <w:rPr>
                <w:sz w:val="21"/>
                <w:szCs w:val="21"/>
              </w:rPr>
            </w:pPr>
            <w:r>
              <w:rPr>
                <w:rFonts w:hint="eastAsia"/>
                <w:sz w:val="21"/>
                <w:szCs w:val="21"/>
              </w:rPr>
              <w:t>14</w:t>
            </w:r>
          </w:p>
        </w:tc>
        <w:tc>
          <w:tcPr>
            <w:tcW w:w="900" w:type="dxa"/>
            <w:vMerge w:val="restart"/>
            <w:shd w:val="clear" w:color="auto" w:fill="auto"/>
          </w:tcPr>
          <w:p w:rsidR="00037E60" w:rsidRDefault="00037E60">
            <w:pPr>
              <w:widowControl w:val="0"/>
              <w:jc w:val="both"/>
              <w:rPr>
                <w:sz w:val="21"/>
                <w:szCs w:val="21"/>
              </w:rPr>
            </w:pPr>
          </w:p>
        </w:tc>
      </w:tr>
      <w:tr w:rsidR="00037E60">
        <w:trPr>
          <w:trHeight w:val="186"/>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186"/>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186"/>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186"/>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307"/>
        </w:trPr>
        <w:tc>
          <w:tcPr>
            <w:tcW w:w="1368" w:type="dxa"/>
            <w:vMerge/>
            <w:shd w:val="clear" w:color="auto" w:fill="auto"/>
            <w:vAlign w:val="center"/>
          </w:tcPr>
          <w:p w:rsidR="00037E60" w:rsidRDefault="00037E60">
            <w:pPr>
              <w:widowControl w:val="0"/>
              <w:jc w:val="center"/>
              <w:rPr>
                <w:sz w:val="21"/>
                <w:szCs w:val="21"/>
              </w:rPr>
            </w:pPr>
          </w:p>
        </w:tc>
        <w:tc>
          <w:tcPr>
            <w:tcW w:w="5040" w:type="dxa"/>
            <w:gridSpan w:val="2"/>
            <w:shd w:val="clear" w:color="auto" w:fill="auto"/>
            <w:vAlign w:val="center"/>
          </w:tcPr>
          <w:p w:rsidR="00037E60" w:rsidRDefault="00AD0C4B">
            <w:pPr>
              <w:widowControl w:val="0"/>
              <w:jc w:val="center"/>
              <w:rPr>
                <w:sz w:val="21"/>
                <w:szCs w:val="21"/>
              </w:rPr>
            </w:pPr>
            <w:r>
              <w:rPr>
                <w:rFonts w:hint="eastAsia"/>
                <w:sz w:val="21"/>
                <w:szCs w:val="21"/>
              </w:rPr>
              <w:t>整体得分</w:t>
            </w:r>
          </w:p>
        </w:tc>
        <w:tc>
          <w:tcPr>
            <w:tcW w:w="1080" w:type="dxa"/>
            <w:shd w:val="clear" w:color="auto" w:fill="auto"/>
            <w:vAlign w:val="center"/>
          </w:tcPr>
          <w:p w:rsidR="00037E60" w:rsidRDefault="00AD0C4B">
            <w:pPr>
              <w:widowControl w:val="0"/>
              <w:jc w:val="center"/>
              <w:rPr>
                <w:sz w:val="21"/>
                <w:szCs w:val="21"/>
              </w:rPr>
            </w:pPr>
            <w:r>
              <w:rPr>
                <w:rFonts w:hint="eastAsia"/>
                <w:sz w:val="21"/>
                <w:szCs w:val="21"/>
              </w:rPr>
              <w:t>55</w:t>
            </w:r>
          </w:p>
        </w:tc>
        <w:tc>
          <w:tcPr>
            <w:tcW w:w="900" w:type="dxa"/>
            <w:shd w:val="clear" w:color="auto" w:fill="auto"/>
          </w:tcPr>
          <w:p w:rsidR="00037E60" w:rsidRDefault="00037E60">
            <w:pPr>
              <w:widowControl w:val="0"/>
              <w:jc w:val="both"/>
              <w:rPr>
                <w:sz w:val="21"/>
                <w:szCs w:val="21"/>
              </w:rPr>
            </w:pPr>
          </w:p>
        </w:tc>
      </w:tr>
      <w:tr w:rsidR="00037E60">
        <w:trPr>
          <w:trHeight w:val="315"/>
        </w:trPr>
        <w:tc>
          <w:tcPr>
            <w:tcW w:w="1368" w:type="dxa"/>
            <w:vMerge w:val="restart"/>
            <w:shd w:val="clear" w:color="auto" w:fill="auto"/>
            <w:vAlign w:val="center"/>
          </w:tcPr>
          <w:p w:rsidR="00037E60" w:rsidRDefault="00AD0C4B">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rsidR="00037E60" w:rsidRDefault="00AD0C4B">
            <w:pPr>
              <w:widowControl w:val="0"/>
              <w:jc w:val="center"/>
              <w:rPr>
                <w:sz w:val="21"/>
                <w:szCs w:val="21"/>
              </w:rPr>
            </w:pPr>
            <w:r>
              <w:rPr>
                <w:rFonts w:hint="eastAsia"/>
                <w:sz w:val="21"/>
                <w:szCs w:val="21"/>
              </w:rPr>
              <w:t>功能完整</w:t>
            </w:r>
          </w:p>
        </w:tc>
        <w:tc>
          <w:tcPr>
            <w:tcW w:w="3420" w:type="dxa"/>
            <w:shd w:val="clear" w:color="auto" w:fill="auto"/>
          </w:tcPr>
          <w:p w:rsidR="00037E60" w:rsidRDefault="00AD0C4B">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rsidR="00037E60" w:rsidRDefault="00AD0C4B">
            <w:pPr>
              <w:widowControl w:val="0"/>
              <w:jc w:val="center"/>
              <w:rPr>
                <w:sz w:val="21"/>
                <w:szCs w:val="21"/>
              </w:rPr>
            </w:pPr>
            <w:r>
              <w:rPr>
                <w:rFonts w:hint="eastAsia"/>
                <w:sz w:val="21"/>
                <w:szCs w:val="21"/>
              </w:rPr>
              <w:t>8</w:t>
            </w:r>
          </w:p>
        </w:tc>
        <w:tc>
          <w:tcPr>
            <w:tcW w:w="900" w:type="dxa"/>
            <w:vMerge w:val="restart"/>
            <w:shd w:val="clear" w:color="auto" w:fill="auto"/>
          </w:tcPr>
          <w:p w:rsidR="00037E60" w:rsidRDefault="00037E60">
            <w:pPr>
              <w:widowControl w:val="0"/>
              <w:jc w:val="both"/>
              <w:rPr>
                <w:sz w:val="21"/>
                <w:szCs w:val="21"/>
              </w:rPr>
            </w:pPr>
          </w:p>
        </w:tc>
      </w:tr>
      <w:tr w:rsidR="00037E60">
        <w:trPr>
          <w:trHeight w:val="315"/>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159"/>
        </w:trPr>
        <w:tc>
          <w:tcPr>
            <w:tcW w:w="1368" w:type="dxa"/>
            <w:vMerge/>
            <w:shd w:val="clear" w:color="auto" w:fill="auto"/>
            <w:vAlign w:val="center"/>
          </w:tcPr>
          <w:p w:rsidR="00037E60" w:rsidRDefault="00037E60">
            <w:pPr>
              <w:widowControl w:val="0"/>
              <w:jc w:val="center"/>
              <w:rPr>
                <w:sz w:val="21"/>
                <w:szCs w:val="21"/>
              </w:rPr>
            </w:pPr>
          </w:p>
        </w:tc>
        <w:tc>
          <w:tcPr>
            <w:tcW w:w="1620" w:type="dxa"/>
            <w:vMerge w:val="restart"/>
            <w:shd w:val="clear" w:color="auto" w:fill="auto"/>
            <w:vAlign w:val="center"/>
          </w:tcPr>
          <w:p w:rsidR="00037E60" w:rsidRDefault="00AD0C4B">
            <w:pPr>
              <w:widowControl w:val="0"/>
              <w:jc w:val="center"/>
              <w:rPr>
                <w:sz w:val="21"/>
                <w:szCs w:val="21"/>
              </w:rPr>
            </w:pPr>
            <w:r>
              <w:rPr>
                <w:rFonts w:hint="eastAsia"/>
                <w:sz w:val="21"/>
                <w:szCs w:val="21"/>
              </w:rPr>
              <w:t>程序运行正确</w:t>
            </w:r>
          </w:p>
        </w:tc>
        <w:tc>
          <w:tcPr>
            <w:tcW w:w="3420" w:type="dxa"/>
            <w:shd w:val="clear" w:color="auto" w:fill="auto"/>
          </w:tcPr>
          <w:p w:rsidR="00037E60" w:rsidRDefault="00AD0C4B">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rsidR="00037E60" w:rsidRDefault="00AD0C4B">
            <w:pPr>
              <w:widowControl w:val="0"/>
              <w:jc w:val="center"/>
              <w:rPr>
                <w:sz w:val="21"/>
                <w:szCs w:val="21"/>
              </w:rPr>
            </w:pPr>
            <w:r>
              <w:rPr>
                <w:rFonts w:hint="eastAsia"/>
                <w:sz w:val="21"/>
                <w:szCs w:val="21"/>
              </w:rPr>
              <w:t>12</w:t>
            </w:r>
          </w:p>
        </w:tc>
        <w:tc>
          <w:tcPr>
            <w:tcW w:w="900" w:type="dxa"/>
            <w:vMerge w:val="restart"/>
            <w:shd w:val="clear" w:color="auto" w:fill="auto"/>
          </w:tcPr>
          <w:p w:rsidR="00037E60" w:rsidRDefault="00037E60">
            <w:pPr>
              <w:widowControl w:val="0"/>
              <w:jc w:val="both"/>
              <w:rPr>
                <w:sz w:val="21"/>
                <w:szCs w:val="21"/>
              </w:rPr>
            </w:pPr>
          </w:p>
        </w:tc>
      </w:tr>
      <w:tr w:rsidR="00037E60">
        <w:trPr>
          <w:trHeight w:val="157"/>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157"/>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157"/>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92"/>
        </w:trPr>
        <w:tc>
          <w:tcPr>
            <w:tcW w:w="1368" w:type="dxa"/>
            <w:vMerge/>
            <w:shd w:val="clear" w:color="auto" w:fill="auto"/>
            <w:vAlign w:val="center"/>
          </w:tcPr>
          <w:p w:rsidR="00037E60" w:rsidRDefault="00037E60">
            <w:pPr>
              <w:widowControl w:val="0"/>
              <w:jc w:val="center"/>
              <w:rPr>
                <w:sz w:val="21"/>
                <w:szCs w:val="21"/>
              </w:rPr>
            </w:pPr>
          </w:p>
        </w:tc>
        <w:tc>
          <w:tcPr>
            <w:tcW w:w="5040" w:type="dxa"/>
            <w:gridSpan w:val="2"/>
            <w:shd w:val="clear" w:color="auto" w:fill="auto"/>
            <w:vAlign w:val="center"/>
          </w:tcPr>
          <w:p w:rsidR="00037E60" w:rsidRDefault="00AD0C4B">
            <w:pPr>
              <w:widowControl w:val="0"/>
              <w:jc w:val="center"/>
              <w:rPr>
                <w:sz w:val="21"/>
                <w:szCs w:val="21"/>
              </w:rPr>
            </w:pPr>
            <w:r>
              <w:rPr>
                <w:rFonts w:hint="eastAsia"/>
                <w:sz w:val="21"/>
                <w:szCs w:val="21"/>
              </w:rPr>
              <w:t>整体得分</w:t>
            </w:r>
          </w:p>
        </w:tc>
        <w:tc>
          <w:tcPr>
            <w:tcW w:w="1080" w:type="dxa"/>
            <w:shd w:val="clear" w:color="auto" w:fill="auto"/>
            <w:vAlign w:val="center"/>
          </w:tcPr>
          <w:p w:rsidR="00037E60" w:rsidRDefault="00AD0C4B">
            <w:pPr>
              <w:widowControl w:val="0"/>
              <w:jc w:val="center"/>
              <w:rPr>
                <w:sz w:val="21"/>
                <w:szCs w:val="21"/>
              </w:rPr>
            </w:pPr>
            <w:r>
              <w:rPr>
                <w:rFonts w:hint="eastAsia"/>
                <w:sz w:val="21"/>
                <w:szCs w:val="21"/>
              </w:rPr>
              <w:t>20</w:t>
            </w:r>
          </w:p>
        </w:tc>
        <w:tc>
          <w:tcPr>
            <w:tcW w:w="900" w:type="dxa"/>
            <w:shd w:val="clear" w:color="auto" w:fill="auto"/>
          </w:tcPr>
          <w:p w:rsidR="00037E60" w:rsidRDefault="00037E60">
            <w:pPr>
              <w:widowControl w:val="0"/>
              <w:jc w:val="both"/>
              <w:rPr>
                <w:sz w:val="21"/>
                <w:szCs w:val="21"/>
              </w:rPr>
            </w:pPr>
          </w:p>
        </w:tc>
      </w:tr>
      <w:tr w:rsidR="00037E60">
        <w:trPr>
          <w:trHeight w:val="210"/>
        </w:trPr>
        <w:tc>
          <w:tcPr>
            <w:tcW w:w="1368" w:type="dxa"/>
            <w:vMerge w:val="restart"/>
            <w:shd w:val="clear" w:color="auto" w:fill="auto"/>
            <w:vAlign w:val="center"/>
          </w:tcPr>
          <w:p w:rsidR="00037E60" w:rsidRDefault="00AD0C4B">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rsidR="00037E60" w:rsidRDefault="00AD0C4B">
            <w:pPr>
              <w:widowControl w:val="0"/>
              <w:jc w:val="center"/>
              <w:rPr>
                <w:sz w:val="21"/>
                <w:szCs w:val="21"/>
              </w:rPr>
            </w:pPr>
            <w:r>
              <w:rPr>
                <w:rFonts w:hint="eastAsia"/>
                <w:sz w:val="21"/>
                <w:szCs w:val="21"/>
              </w:rPr>
              <w:t>陈述情况</w:t>
            </w:r>
          </w:p>
        </w:tc>
        <w:tc>
          <w:tcPr>
            <w:tcW w:w="3420" w:type="dxa"/>
            <w:shd w:val="clear" w:color="auto" w:fill="auto"/>
          </w:tcPr>
          <w:p w:rsidR="00037E60" w:rsidRDefault="00AD0C4B">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rsidR="00037E60" w:rsidRDefault="00AD0C4B">
            <w:pPr>
              <w:widowControl w:val="0"/>
              <w:jc w:val="center"/>
              <w:rPr>
                <w:sz w:val="21"/>
                <w:szCs w:val="21"/>
              </w:rPr>
            </w:pPr>
            <w:r>
              <w:rPr>
                <w:rFonts w:hint="eastAsia"/>
                <w:sz w:val="21"/>
                <w:szCs w:val="21"/>
              </w:rPr>
              <w:t>10</w:t>
            </w:r>
          </w:p>
        </w:tc>
        <w:tc>
          <w:tcPr>
            <w:tcW w:w="900" w:type="dxa"/>
            <w:vMerge w:val="restart"/>
            <w:shd w:val="clear" w:color="auto" w:fill="auto"/>
          </w:tcPr>
          <w:p w:rsidR="00037E60" w:rsidRDefault="00037E60">
            <w:pPr>
              <w:widowControl w:val="0"/>
              <w:jc w:val="both"/>
              <w:rPr>
                <w:sz w:val="21"/>
                <w:szCs w:val="21"/>
              </w:rPr>
            </w:pPr>
          </w:p>
        </w:tc>
      </w:tr>
      <w:tr w:rsidR="00037E60">
        <w:trPr>
          <w:trHeight w:val="201"/>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210"/>
        </w:trPr>
        <w:tc>
          <w:tcPr>
            <w:tcW w:w="1368" w:type="dxa"/>
            <w:vMerge/>
            <w:shd w:val="clear" w:color="auto" w:fill="auto"/>
            <w:vAlign w:val="center"/>
          </w:tcPr>
          <w:p w:rsidR="00037E60" w:rsidRDefault="00037E60">
            <w:pPr>
              <w:widowControl w:val="0"/>
              <w:jc w:val="center"/>
              <w:rPr>
                <w:sz w:val="21"/>
                <w:szCs w:val="21"/>
              </w:rPr>
            </w:pPr>
          </w:p>
        </w:tc>
        <w:tc>
          <w:tcPr>
            <w:tcW w:w="1620" w:type="dxa"/>
            <w:vMerge w:val="restart"/>
            <w:shd w:val="clear" w:color="auto" w:fill="auto"/>
            <w:vAlign w:val="center"/>
          </w:tcPr>
          <w:p w:rsidR="00037E60" w:rsidRDefault="00AD0C4B">
            <w:pPr>
              <w:widowControl w:val="0"/>
              <w:jc w:val="center"/>
              <w:rPr>
                <w:sz w:val="21"/>
                <w:szCs w:val="21"/>
              </w:rPr>
            </w:pPr>
            <w:r>
              <w:rPr>
                <w:rFonts w:hint="eastAsia"/>
                <w:sz w:val="21"/>
                <w:szCs w:val="21"/>
              </w:rPr>
              <w:t>回答问题情况</w:t>
            </w:r>
          </w:p>
        </w:tc>
        <w:tc>
          <w:tcPr>
            <w:tcW w:w="3420" w:type="dxa"/>
            <w:shd w:val="clear" w:color="auto" w:fill="auto"/>
          </w:tcPr>
          <w:p w:rsidR="00037E60" w:rsidRDefault="00AD0C4B">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rsidR="00037E60" w:rsidRDefault="00AD0C4B">
            <w:pPr>
              <w:widowControl w:val="0"/>
              <w:jc w:val="center"/>
              <w:rPr>
                <w:sz w:val="21"/>
                <w:szCs w:val="21"/>
              </w:rPr>
            </w:pPr>
            <w:r>
              <w:rPr>
                <w:rFonts w:hint="eastAsia"/>
                <w:sz w:val="21"/>
                <w:szCs w:val="21"/>
              </w:rPr>
              <w:t>15</w:t>
            </w:r>
          </w:p>
        </w:tc>
        <w:tc>
          <w:tcPr>
            <w:tcW w:w="900" w:type="dxa"/>
            <w:vMerge w:val="restart"/>
            <w:shd w:val="clear" w:color="auto" w:fill="auto"/>
          </w:tcPr>
          <w:p w:rsidR="00037E60" w:rsidRDefault="00037E60">
            <w:pPr>
              <w:widowControl w:val="0"/>
              <w:jc w:val="both"/>
              <w:rPr>
                <w:sz w:val="21"/>
                <w:szCs w:val="21"/>
              </w:rPr>
            </w:pPr>
          </w:p>
        </w:tc>
      </w:tr>
      <w:tr w:rsidR="00037E60">
        <w:trPr>
          <w:trHeight w:val="167"/>
        </w:trPr>
        <w:tc>
          <w:tcPr>
            <w:tcW w:w="1368" w:type="dxa"/>
            <w:vMerge/>
            <w:shd w:val="clear" w:color="auto" w:fill="auto"/>
            <w:vAlign w:val="center"/>
          </w:tcPr>
          <w:p w:rsidR="00037E60" w:rsidRDefault="00037E60">
            <w:pPr>
              <w:widowControl w:val="0"/>
              <w:jc w:val="center"/>
              <w:rPr>
                <w:sz w:val="21"/>
                <w:szCs w:val="21"/>
              </w:rPr>
            </w:pPr>
          </w:p>
        </w:tc>
        <w:tc>
          <w:tcPr>
            <w:tcW w:w="1620" w:type="dxa"/>
            <w:vMerge/>
            <w:shd w:val="clear" w:color="auto" w:fill="auto"/>
            <w:vAlign w:val="center"/>
          </w:tcPr>
          <w:p w:rsidR="00037E60" w:rsidRDefault="00037E60">
            <w:pPr>
              <w:widowControl w:val="0"/>
              <w:jc w:val="center"/>
              <w:rPr>
                <w:sz w:val="21"/>
                <w:szCs w:val="21"/>
              </w:rPr>
            </w:pPr>
          </w:p>
        </w:tc>
        <w:tc>
          <w:tcPr>
            <w:tcW w:w="3420" w:type="dxa"/>
            <w:shd w:val="clear" w:color="auto" w:fill="auto"/>
          </w:tcPr>
          <w:p w:rsidR="00037E60" w:rsidRDefault="00AD0C4B">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rsidR="00037E60" w:rsidRDefault="00037E60">
            <w:pPr>
              <w:widowControl w:val="0"/>
              <w:jc w:val="center"/>
              <w:rPr>
                <w:sz w:val="21"/>
                <w:szCs w:val="21"/>
              </w:rPr>
            </w:pPr>
          </w:p>
        </w:tc>
        <w:tc>
          <w:tcPr>
            <w:tcW w:w="900" w:type="dxa"/>
            <w:vMerge/>
            <w:shd w:val="clear" w:color="auto" w:fill="auto"/>
          </w:tcPr>
          <w:p w:rsidR="00037E60" w:rsidRDefault="00037E60">
            <w:pPr>
              <w:widowControl w:val="0"/>
              <w:jc w:val="both"/>
              <w:rPr>
                <w:sz w:val="21"/>
                <w:szCs w:val="21"/>
              </w:rPr>
            </w:pPr>
          </w:p>
        </w:tc>
      </w:tr>
      <w:tr w:rsidR="00037E60">
        <w:trPr>
          <w:trHeight w:val="307"/>
        </w:trPr>
        <w:tc>
          <w:tcPr>
            <w:tcW w:w="1368" w:type="dxa"/>
            <w:vMerge/>
            <w:shd w:val="clear" w:color="auto" w:fill="auto"/>
            <w:vAlign w:val="center"/>
          </w:tcPr>
          <w:p w:rsidR="00037E60" w:rsidRDefault="00037E60">
            <w:pPr>
              <w:widowControl w:val="0"/>
              <w:jc w:val="center"/>
              <w:rPr>
                <w:sz w:val="21"/>
                <w:szCs w:val="21"/>
              </w:rPr>
            </w:pPr>
          </w:p>
        </w:tc>
        <w:tc>
          <w:tcPr>
            <w:tcW w:w="5040" w:type="dxa"/>
            <w:gridSpan w:val="2"/>
            <w:shd w:val="clear" w:color="auto" w:fill="auto"/>
            <w:vAlign w:val="center"/>
          </w:tcPr>
          <w:p w:rsidR="00037E60" w:rsidRDefault="00AD0C4B">
            <w:pPr>
              <w:widowControl w:val="0"/>
              <w:jc w:val="center"/>
              <w:rPr>
                <w:sz w:val="21"/>
                <w:szCs w:val="21"/>
              </w:rPr>
            </w:pPr>
            <w:r>
              <w:rPr>
                <w:rFonts w:hint="eastAsia"/>
                <w:sz w:val="21"/>
                <w:szCs w:val="21"/>
              </w:rPr>
              <w:t>整体得分</w:t>
            </w:r>
          </w:p>
        </w:tc>
        <w:tc>
          <w:tcPr>
            <w:tcW w:w="1080" w:type="dxa"/>
            <w:shd w:val="clear" w:color="auto" w:fill="auto"/>
            <w:vAlign w:val="center"/>
          </w:tcPr>
          <w:p w:rsidR="00037E60" w:rsidRDefault="00AD0C4B">
            <w:pPr>
              <w:widowControl w:val="0"/>
              <w:jc w:val="center"/>
              <w:rPr>
                <w:sz w:val="21"/>
                <w:szCs w:val="21"/>
              </w:rPr>
            </w:pPr>
            <w:r>
              <w:rPr>
                <w:rFonts w:hint="eastAsia"/>
                <w:sz w:val="21"/>
                <w:szCs w:val="21"/>
              </w:rPr>
              <w:t>25</w:t>
            </w:r>
          </w:p>
        </w:tc>
        <w:tc>
          <w:tcPr>
            <w:tcW w:w="900" w:type="dxa"/>
            <w:shd w:val="clear" w:color="auto" w:fill="auto"/>
          </w:tcPr>
          <w:p w:rsidR="00037E60" w:rsidRDefault="00037E60">
            <w:pPr>
              <w:widowControl w:val="0"/>
              <w:jc w:val="both"/>
              <w:rPr>
                <w:sz w:val="21"/>
                <w:szCs w:val="21"/>
              </w:rPr>
            </w:pPr>
          </w:p>
        </w:tc>
      </w:tr>
      <w:tr w:rsidR="00037E60">
        <w:trPr>
          <w:trHeight w:val="645"/>
        </w:trPr>
        <w:tc>
          <w:tcPr>
            <w:tcW w:w="6408" w:type="dxa"/>
            <w:gridSpan w:val="3"/>
            <w:shd w:val="clear" w:color="auto" w:fill="auto"/>
            <w:vAlign w:val="center"/>
          </w:tcPr>
          <w:p w:rsidR="00037E60" w:rsidRDefault="00AD0C4B">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rsidR="00037E60" w:rsidRDefault="00AD0C4B">
            <w:pPr>
              <w:widowControl w:val="0"/>
              <w:jc w:val="center"/>
              <w:rPr>
                <w:sz w:val="21"/>
                <w:szCs w:val="21"/>
              </w:rPr>
            </w:pPr>
            <w:r>
              <w:rPr>
                <w:rFonts w:hint="eastAsia"/>
                <w:sz w:val="21"/>
                <w:szCs w:val="21"/>
              </w:rPr>
              <w:t>100</w:t>
            </w:r>
          </w:p>
        </w:tc>
        <w:tc>
          <w:tcPr>
            <w:tcW w:w="900" w:type="dxa"/>
            <w:shd w:val="clear" w:color="auto" w:fill="auto"/>
          </w:tcPr>
          <w:p w:rsidR="00037E60" w:rsidRDefault="00037E60">
            <w:pPr>
              <w:widowControl w:val="0"/>
              <w:jc w:val="both"/>
              <w:rPr>
                <w:sz w:val="21"/>
                <w:szCs w:val="21"/>
              </w:rPr>
            </w:pPr>
          </w:p>
        </w:tc>
      </w:tr>
    </w:tbl>
    <w:p w:rsidR="00037E60" w:rsidRDefault="00037E60">
      <w:pPr>
        <w:spacing w:beforeLines="50" w:before="120"/>
        <w:rPr>
          <w:b/>
          <w:i/>
        </w:rPr>
      </w:pPr>
    </w:p>
    <w:p w:rsidR="00037E60" w:rsidRDefault="00AD0C4B">
      <w:pPr>
        <w:spacing w:beforeLines="50" w:before="120"/>
        <w:rPr>
          <w:b/>
          <w:i/>
          <w:sz w:val="28"/>
          <w:szCs w:val="28"/>
        </w:rPr>
      </w:pPr>
      <w:r>
        <w:rPr>
          <w:rFonts w:hint="eastAsia"/>
          <w:b/>
          <w:i/>
          <w:sz w:val="28"/>
          <w:szCs w:val="28"/>
        </w:rPr>
        <w:t>小组成员得分：</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1176"/>
        <w:gridCol w:w="987"/>
        <w:gridCol w:w="1532"/>
        <w:gridCol w:w="1701"/>
        <w:gridCol w:w="1134"/>
      </w:tblGrid>
      <w:tr w:rsidR="00037E60">
        <w:trPr>
          <w:trHeight w:val="340"/>
        </w:trPr>
        <w:tc>
          <w:tcPr>
            <w:tcW w:w="1834" w:type="dxa"/>
            <w:shd w:val="clear" w:color="auto" w:fill="auto"/>
            <w:vAlign w:val="center"/>
          </w:tcPr>
          <w:p w:rsidR="00037E60" w:rsidRDefault="00AD0C4B">
            <w:pPr>
              <w:widowControl w:val="0"/>
              <w:jc w:val="center"/>
            </w:pPr>
            <w:r>
              <w:rPr>
                <w:rFonts w:hint="eastAsia"/>
              </w:rPr>
              <w:t>班级</w:t>
            </w:r>
          </w:p>
        </w:tc>
        <w:tc>
          <w:tcPr>
            <w:tcW w:w="1176" w:type="dxa"/>
            <w:shd w:val="clear" w:color="auto" w:fill="auto"/>
            <w:vAlign w:val="center"/>
          </w:tcPr>
          <w:p w:rsidR="00037E60" w:rsidRDefault="00AD0C4B">
            <w:pPr>
              <w:widowControl w:val="0"/>
              <w:jc w:val="center"/>
            </w:pPr>
            <w:r>
              <w:rPr>
                <w:rFonts w:hint="eastAsia"/>
              </w:rPr>
              <w:t>学号</w:t>
            </w:r>
          </w:p>
        </w:tc>
        <w:tc>
          <w:tcPr>
            <w:tcW w:w="987" w:type="dxa"/>
            <w:shd w:val="clear" w:color="auto" w:fill="auto"/>
            <w:vAlign w:val="center"/>
          </w:tcPr>
          <w:p w:rsidR="00037E60" w:rsidRDefault="00AD0C4B">
            <w:pPr>
              <w:widowControl w:val="0"/>
              <w:jc w:val="center"/>
            </w:pPr>
            <w:r>
              <w:rPr>
                <w:rFonts w:hint="eastAsia"/>
              </w:rPr>
              <w:t>姓名</w:t>
            </w:r>
          </w:p>
        </w:tc>
        <w:tc>
          <w:tcPr>
            <w:tcW w:w="1532" w:type="dxa"/>
            <w:shd w:val="clear" w:color="auto" w:fill="auto"/>
            <w:vAlign w:val="center"/>
          </w:tcPr>
          <w:p w:rsidR="00037E60" w:rsidRDefault="00AD0C4B">
            <w:pPr>
              <w:widowControl w:val="0"/>
              <w:jc w:val="center"/>
            </w:pPr>
            <w:r>
              <w:rPr>
                <w:rFonts w:hint="eastAsia"/>
              </w:rPr>
              <w:t>小组得分</w:t>
            </w:r>
            <w:r>
              <w:rPr>
                <w:rFonts w:hint="eastAsia"/>
              </w:rPr>
              <w:t>(50%)</w:t>
            </w:r>
          </w:p>
        </w:tc>
        <w:tc>
          <w:tcPr>
            <w:tcW w:w="1701" w:type="dxa"/>
            <w:shd w:val="clear" w:color="auto" w:fill="auto"/>
            <w:vAlign w:val="center"/>
          </w:tcPr>
          <w:p w:rsidR="00037E60" w:rsidRDefault="00AD0C4B">
            <w:pPr>
              <w:widowControl w:val="0"/>
              <w:jc w:val="center"/>
            </w:pPr>
            <w:r>
              <w:rPr>
                <w:rFonts w:hint="eastAsia"/>
              </w:rPr>
              <w:t>个人得分</w:t>
            </w:r>
            <w:r>
              <w:rPr>
                <w:rFonts w:hint="eastAsia"/>
              </w:rPr>
              <w:t>(50%)</w:t>
            </w:r>
          </w:p>
        </w:tc>
        <w:tc>
          <w:tcPr>
            <w:tcW w:w="1134" w:type="dxa"/>
            <w:shd w:val="clear" w:color="auto" w:fill="auto"/>
            <w:vAlign w:val="center"/>
          </w:tcPr>
          <w:p w:rsidR="00037E60" w:rsidRDefault="00AD0C4B">
            <w:pPr>
              <w:widowControl w:val="0"/>
              <w:jc w:val="center"/>
            </w:pPr>
            <w:r>
              <w:rPr>
                <w:rFonts w:hint="eastAsia"/>
              </w:rPr>
              <w:t>总评得分</w:t>
            </w:r>
          </w:p>
        </w:tc>
      </w:tr>
      <w:tr w:rsidR="00037E60">
        <w:trPr>
          <w:trHeight w:val="340"/>
        </w:trPr>
        <w:tc>
          <w:tcPr>
            <w:tcW w:w="1834" w:type="dxa"/>
            <w:shd w:val="clear" w:color="auto" w:fill="auto"/>
          </w:tcPr>
          <w:p w:rsidR="00037E60" w:rsidRDefault="00AD0C4B">
            <w:pPr>
              <w:widowControl w:val="0"/>
              <w:jc w:val="both"/>
            </w:pPr>
            <w:r>
              <w:rPr>
                <w:rFonts w:hint="eastAsia"/>
              </w:rPr>
              <w:t>电商</w:t>
            </w:r>
            <w:r>
              <w:rPr>
                <w:rFonts w:hint="eastAsia"/>
              </w:rPr>
              <w:t>2014-3</w:t>
            </w:r>
            <w:r>
              <w:rPr>
                <w:rFonts w:hint="eastAsia"/>
              </w:rPr>
              <w:t>班</w:t>
            </w:r>
          </w:p>
        </w:tc>
        <w:tc>
          <w:tcPr>
            <w:tcW w:w="1176" w:type="dxa"/>
            <w:shd w:val="clear" w:color="auto" w:fill="auto"/>
          </w:tcPr>
          <w:p w:rsidR="00037E60" w:rsidRDefault="00AD0C4B">
            <w:pPr>
              <w:widowControl w:val="0"/>
              <w:jc w:val="both"/>
            </w:pPr>
            <w:r>
              <w:rPr>
                <w:rFonts w:hint="eastAsia"/>
              </w:rPr>
              <w:t>09143702</w:t>
            </w:r>
          </w:p>
        </w:tc>
        <w:tc>
          <w:tcPr>
            <w:tcW w:w="987" w:type="dxa"/>
            <w:shd w:val="clear" w:color="auto" w:fill="auto"/>
          </w:tcPr>
          <w:p w:rsidR="00037E60" w:rsidRDefault="00AD0C4B">
            <w:pPr>
              <w:widowControl w:val="0"/>
              <w:jc w:val="both"/>
            </w:pPr>
            <w:r>
              <w:rPr>
                <w:rFonts w:hint="eastAsia"/>
              </w:rPr>
              <w:t>何东琴</w:t>
            </w:r>
          </w:p>
        </w:tc>
        <w:tc>
          <w:tcPr>
            <w:tcW w:w="1532" w:type="dxa"/>
            <w:shd w:val="clear" w:color="auto" w:fill="auto"/>
          </w:tcPr>
          <w:p w:rsidR="00037E60" w:rsidRDefault="00037E60">
            <w:pPr>
              <w:widowControl w:val="0"/>
              <w:jc w:val="both"/>
            </w:pPr>
          </w:p>
        </w:tc>
        <w:tc>
          <w:tcPr>
            <w:tcW w:w="1701" w:type="dxa"/>
            <w:shd w:val="clear" w:color="auto" w:fill="auto"/>
          </w:tcPr>
          <w:p w:rsidR="00037E60" w:rsidRDefault="00037E60">
            <w:pPr>
              <w:widowControl w:val="0"/>
              <w:jc w:val="both"/>
            </w:pPr>
          </w:p>
        </w:tc>
        <w:tc>
          <w:tcPr>
            <w:tcW w:w="1134" w:type="dxa"/>
            <w:shd w:val="clear" w:color="auto" w:fill="auto"/>
          </w:tcPr>
          <w:p w:rsidR="00037E60" w:rsidRDefault="00037E60">
            <w:pPr>
              <w:widowControl w:val="0"/>
              <w:jc w:val="both"/>
            </w:pPr>
          </w:p>
        </w:tc>
      </w:tr>
      <w:tr w:rsidR="00037E60">
        <w:trPr>
          <w:trHeight w:val="340"/>
        </w:trPr>
        <w:tc>
          <w:tcPr>
            <w:tcW w:w="1834" w:type="dxa"/>
            <w:shd w:val="clear" w:color="auto" w:fill="auto"/>
          </w:tcPr>
          <w:p w:rsidR="00037E60" w:rsidRDefault="00AD0C4B">
            <w:pPr>
              <w:widowControl w:val="0"/>
              <w:jc w:val="both"/>
            </w:pPr>
            <w:r>
              <w:rPr>
                <w:rFonts w:hint="eastAsia"/>
              </w:rPr>
              <w:t>电商</w:t>
            </w:r>
            <w:r>
              <w:rPr>
                <w:rFonts w:hint="eastAsia"/>
              </w:rPr>
              <w:t>2014-3</w:t>
            </w:r>
            <w:r>
              <w:rPr>
                <w:rFonts w:hint="eastAsia"/>
              </w:rPr>
              <w:t>班</w:t>
            </w:r>
          </w:p>
        </w:tc>
        <w:tc>
          <w:tcPr>
            <w:tcW w:w="1176" w:type="dxa"/>
            <w:shd w:val="clear" w:color="auto" w:fill="auto"/>
          </w:tcPr>
          <w:p w:rsidR="00037E60" w:rsidRDefault="00AD0C4B">
            <w:pPr>
              <w:widowControl w:val="0"/>
              <w:jc w:val="both"/>
            </w:pPr>
            <w:r>
              <w:rPr>
                <w:rFonts w:hint="eastAsia"/>
              </w:rPr>
              <w:t>09143798</w:t>
            </w:r>
          </w:p>
        </w:tc>
        <w:tc>
          <w:tcPr>
            <w:tcW w:w="987" w:type="dxa"/>
            <w:shd w:val="clear" w:color="auto" w:fill="auto"/>
          </w:tcPr>
          <w:p w:rsidR="00037E60" w:rsidRDefault="00AD0C4B">
            <w:pPr>
              <w:widowControl w:val="0"/>
              <w:jc w:val="both"/>
            </w:pPr>
            <w:r>
              <w:rPr>
                <w:rFonts w:hint="eastAsia"/>
              </w:rPr>
              <w:t>宋丹阳</w:t>
            </w:r>
          </w:p>
        </w:tc>
        <w:tc>
          <w:tcPr>
            <w:tcW w:w="1532" w:type="dxa"/>
            <w:shd w:val="clear" w:color="auto" w:fill="auto"/>
          </w:tcPr>
          <w:p w:rsidR="00037E60" w:rsidRDefault="00037E60">
            <w:pPr>
              <w:widowControl w:val="0"/>
              <w:jc w:val="both"/>
            </w:pPr>
          </w:p>
        </w:tc>
        <w:tc>
          <w:tcPr>
            <w:tcW w:w="1701" w:type="dxa"/>
            <w:shd w:val="clear" w:color="auto" w:fill="auto"/>
          </w:tcPr>
          <w:p w:rsidR="00037E60" w:rsidRDefault="00037E60">
            <w:pPr>
              <w:widowControl w:val="0"/>
              <w:jc w:val="both"/>
            </w:pPr>
          </w:p>
        </w:tc>
        <w:tc>
          <w:tcPr>
            <w:tcW w:w="1134" w:type="dxa"/>
            <w:shd w:val="clear" w:color="auto" w:fill="auto"/>
          </w:tcPr>
          <w:p w:rsidR="00037E60" w:rsidRDefault="00037E60">
            <w:pPr>
              <w:widowControl w:val="0"/>
              <w:jc w:val="both"/>
            </w:pPr>
          </w:p>
        </w:tc>
      </w:tr>
      <w:tr w:rsidR="00037E60">
        <w:trPr>
          <w:trHeight w:val="340"/>
        </w:trPr>
        <w:tc>
          <w:tcPr>
            <w:tcW w:w="1834" w:type="dxa"/>
            <w:shd w:val="clear" w:color="auto" w:fill="auto"/>
          </w:tcPr>
          <w:p w:rsidR="00037E60" w:rsidRDefault="00AD0C4B">
            <w:pPr>
              <w:widowControl w:val="0"/>
              <w:jc w:val="both"/>
            </w:pPr>
            <w:r>
              <w:rPr>
                <w:rFonts w:hint="eastAsia"/>
              </w:rPr>
              <w:t>电商</w:t>
            </w:r>
            <w:r>
              <w:rPr>
                <w:rFonts w:hint="eastAsia"/>
              </w:rPr>
              <w:t>2014-3</w:t>
            </w:r>
            <w:r>
              <w:rPr>
                <w:rFonts w:hint="eastAsia"/>
              </w:rPr>
              <w:t>班</w:t>
            </w:r>
          </w:p>
        </w:tc>
        <w:tc>
          <w:tcPr>
            <w:tcW w:w="1176" w:type="dxa"/>
            <w:shd w:val="clear" w:color="auto" w:fill="auto"/>
          </w:tcPr>
          <w:p w:rsidR="00037E60" w:rsidRDefault="00AD0C4B">
            <w:pPr>
              <w:widowControl w:val="0"/>
              <w:jc w:val="both"/>
            </w:pPr>
            <w:r>
              <w:rPr>
                <w:rFonts w:hint="eastAsia"/>
              </w:rPr>
              <w:t>09143797</w:t>
            </w:r>
          </w:p>
        </w:tc>
        <w:tc>
          <w:tcPr>
            <w:tcW w:w="987" w:type="dxa"/>
            <w:shd w:val="clear" w:color="auto" w:fill="auto"/>
          </w:tcPr>
          <w:p w:rsidR="00037E60" w:rsidRDefault="00AD0C4B">
            <w:pPr>
              <w:widowControl w:val="0"/>
              <w:jc w:val="both"/>
            </w:pPr>
            <w:r>
              <w:rPr>
                <w:rFonts w:hint="eastAsia"/>
              </w:rPr>
              <w:t>任芷霖</w:t>
            </w:r>
          </w:p>
        </w:tc>
        <w:tc>
          <w:tcPr>
            <w:tcW w:w="1532" w:type="dxa"/>
            <w:shd w:val="clear" w:color="auto" w:fill="auto"/>
          </w:tcPr>
          <w:p w:rsidR="00037E60" w:rsidRDefault="00037E60">
            <w:pPr>
              <w:widowControl w:val="0"/>
              <w:jc w:val="both"/>
            </w:pPr>
          </w:p>
        </w:tc>
        <w:tc>
          <w:tcPr>
            <w:tcW w:w="1701" w:type="dxa"/>
            <w:shd w:val="clear" w:color="auto" w:fill="auto"/>
          </w:tcPr>
          <w:p w:rsidR="00037E60" w:rsidRDefault="00037E60">
            <w:pPr>
              <w:widowControl w:val="0"/>
              <w:jc w:val="both"/>
            </w:pPr>
          </w:p>
        </w:tc>
        <w:tc>
          <w:tcPr>
            <w:tcW w:w="1134" w:type="dxa"/>
            <w:shd w:val="clear" w:color="auto" w:fill="auto"/>
          </w:tcPr>
          <w:p w:rsidR="00037E60" w:rsidRDefault="00037E60">
            <w:pPr>
              <w:widowControl w:val="0"/>
              <w:jc w:val="both"/>
            </w:pPr>
          </w:p>
        </w:tc>
      </w:tr>
      <w:tr w:rsidR="00037E60">
        <w:trPr>
          <w:trHeight w:val="340"/>
        </w:trPr>
        <w:tc>
          <w:tcPr>
            <w:tcW w:w="1834" w:type="dxa"/>
            <w:shd w:val="clear" w:color="auto" w:fill="auto"/>
          </w:tcPr>
          <w:p w:rsidR="00037E60" w:rsidRDefault="00AD0C4B">
            <w:pPr>
              <w:widowControl w:val="0"/>
              <w:jc w:val="both"/>
            </w:pPr>
            <w:r>
              <w:rPr>
                <w:rFonts w:hint="eastAsia"/>
              </w:rPr>
              <w:t>电商</w:t>
            </w:r>
            <w:r>
              <w:rPr>
                <w:rFonts w:hint="eastAsia"/>
              </w:rPr>
              <w:t>2014-3</w:t>
            </w:r>
            <w:r>
              <w:rPr>
                <w:rFonts w:hint="eastAsia"/>
              </w:rPr>
              <w:t>班</w:t>
            </w:r>
          </w:p>
        </w:tc>
        <w:tc>
          <w:tcPr>
            <w:tcW w:w="1176" w:type="dxa"/>
            <w:shd w:val="clear" w:color="auto" w:fill="auto"/>
          </w:tcPr>
          <w:p w:rsidR="00037E60" w:rsidRDefault="00AD0C4B">
            <w:pPr>
              <w:widowControl w:val="0"/>
              <w:jc w:val="both"/>
            </w:pPr>
            <w:r>
              <w:rPr>
                <w:rFonts w:hint="eastAsia"/>
              </w:rPr>
              <w:t>09143796</w:t>
            </w:r>
          </w:p>
        </w:tc>
        <w:tc>
          <w:tcPr>
            <w:tcW w:w="987" w:type="dxa"/>
            <w:shd w:val="clear" w:color="auto" w:fill="auto"/>
          </w:tcPr>
          <w:p w:rsidR="00037E60" w:rsidRDefault="00AD0C4B">
            <w:pPr>
              <w:widowControl w:val="0"/>
              <w:jc w:val="both"/>
            </w:pPr>
            <w:r>
              <w:rPr>
                <w:rFonts w:hint="eastAsia"/>
              </w:rPr>
              <w:t>黄琦珺</w:t>
            </w:r>
          </w:p>
        </w:tc>
        <w:tc>
          <w:tcPr>
            <w:tcW w:w="1532" w:type="dxa"/>
            <w:shd w:val="clear" w:color="auto" w:fill="auto"/>
          </w:tcPr>
          <w:p w:rsidR="00037E60" w:rsidRDefault="00037E60">
            <w:pPr>
              <w:widowControl w:val="0"/>
              <w:jc w:val="both"/>
            </w:pPr>
          </w:p>
        </w:tc>
        <w:tc>
          <w:tcPr>
            <w:tcW w:w="1701" w:type="dxa"/>
            <w:shd w:val="clear" w:color="auto" w:fill="auto"/>
          </w:tcPr>
          <w:p w:rsidR="00037E60" w:rsidRDefault="00037E60">
            <w:pPr>
              <w:widowControl w:val="0"/>
              <w:jc w:val="both"/>
            </w:pPr>
          </w:p>
        </w:tc>
        <w:tc>
          <w:tcPr>
            <w:tcW w:w="1134" w:type="dxa"/>
            <w:shd w:val="clear" w:color="auto" w:fill="auto"/>
          </w:tcPr>
          <w:p w:rsidR="00037E60" w:rsidRDefault="00037E60">
            <w:pPr>
              <w:widowControl w:val="0"/>
              <w:jc w:val="both"/>
            </w:pPr>
          </w:p>
        </w:tc>
      </w:tr>
    </w:tbl>
    <w:p w:rsidR="00037E60" w:rsidRDefault="00037E60">
      <w:pPr>
        <w:ind w:left="720"/>
        <w:jc w:val="center"/>
        <w:rPr>
          <w:sz w:val="30"/>
          <w:szCs w:val="30"/>
        </w:rPr>
      </w:pPr>
    </w:p>
    <w:p w:rsidR="00037E60" w:rsidRDefault="00AD0C4B">
      <w:pPr>
        <w:spacing w:beforeLines="50" w:before="120" w:afterLines="100" w:after="240"/>
        <w:jc w:val="center"/>
        <w:rPr>
          <w:b/>
          <w:sz w:val="36"/>
          <w:szCs w:val="36"/>
        </w:rPr>
      </w:pPr>
      <w:r>
        <w:rPr>
          <w:sz w:val="30"/>
          <w:szCs w:val="30"/>
        </w:rPr>
        <w:br w:type="page"/>
      </w:r>
      <w:r>
        <w:rPr>
          <w:rFonts w:hint="eastAsia"/>
          <w:b/>
          <w:sz w:val="36"/>
          <w:szCs w:val="36"/>
        </w:rPr>
        <w:lastRenderedPageBreak/>
        <w:t>摘</w:t>
      </w:r>
      <w:r>
        <w:rPr>
          <w:rFonts w:hint="eastAsia"/>
          <w:b/>
          <w:sz w:val="36"/>
          <w:szCs w:val="36"/>
        </w:rPr>
        <w:t xml:space="preserve">     </w:t>
      </w:r>
      <w:r>
        <w:rPr>
          <w:rFonts w:hint="eastAsia"/>
          <w:b/>
          <w:sz w:val="36"/>
          <w:szCs w:val="36"/>
        </w:rPr>
        <w:t>要</w:t>
      </w:r>
    </w:p>
    <w:p w:rsidR="00037E60" w:rsidRDefault="00AD0C4B">
      <w:pPr>
        <w:ind w:firstLineChars="200" w:firstLine="480"/>
        <w:jc w:val="both"/>
        <w:rPr>
          <w:color w:val="FF0000"/>
        </w:rPr>
      </w:pPr>
      <w:r>
        <w:rPr>
          <w:rFonts w:hint="eastAsia"/>
          <w:color w:val="FF0000"/>
        </w:rPr>
        <w:t>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具体内容。</w:t>
      </w:r>
    </w:p>
    <w:p w:rsidR="00037E60" w:rsidRDefault="00037E60">
      <w:pPr>
        <w:ind w:firstLineChars="200" w:firstLine="480"/>
        <w:jc w:val="both"/>
        <w:rPr>
          <w:color w:val="FF0000"/>
        </w:rPr>
      </w:pPr>
    </w:p>
    <w:p w:rsidR="00037E60" w:rsidRDefault="00AD0C4B">
      <w:pPr>
        <w:ind w:firstLineChars="200" w:firstLine="480"/>
        <w:jc w:val="both"/>
        <w:rPr>
          <w:sz w:val="21"/>
          <w14:shadow w14:blurRad="50800" w14:dist="38100" w14:dir="2700000" w14:sx="100000" w14:sy="100000" w14:kx="0" w14:ky="0" w14:algn="tl">
            <w14:srgbClr w14:val="000000">
              <w14:alpha w14:val="60000"/>
            </w14:srgbClr>
          </w14:shadow>
        </w:rPr>
      </w:pPr>
      <w:r>
        <w:rPr>
          <w:rFonts w:hint="eastAsia"/>
          <w:color w:val="FF0000"/>
        </w:rPr>
        <w:t>关键词：某某、某某、某某</w:t>
      </w:r>
    </w:p>
    <w:p w:rsidR="00037E60" w:rsidRDefault="00037E60">
      <w:pPr>
        <w:jc w:val="center"/>
        <w:rPr>
          <w:sz w:val="21"/>
          <w14:shadow w14:blurRad="50800" w14:dist="38100" w14:dir="2700000" w14:sx="100000" w14:sy="100000" w14:kx="0" w14:ky="0" w14:algn="tl">
            <w14:srgbClr w14:val="000000">
              <w14:alpha w14:val="60000"/>
            </w14:srgbClr>
          </w14:shadow>
        </w:rPr>
        <w:sectPr w:rsidR="00037E60">
          <w:headerReference w:type="default" r:id="rId11"/>
          <w:footerReference w:type="even" r:id="rId12"/>
          <w:pgSz w:w="11906" w:h="16838"/>
          <w:pgMar w:top="1440" w:right="1800" w:bottom="1440" w:left="1800" w:header="708" w:footer="708" w:gutter="0"/>
          <w:pgNumType w:start="1"/>
          <w:cols w:space="708"/>
          <w:titlePg/>
          <w:docGrid w:linePitch="360"/>
        </w:sectPr>
      </w:pPr>
    </w:p>
    <w:p w:rsidR="00037E60" w:rsidRDefault="00037E60">
      <w:pPr>
        <w:pBdr>
          <w:bottom w:val="single" w:sz="6" w:space="1" w:color="auto"/>
        </w:pBdr>
        <w:rPr>
          <w:sz w:val="30"/>
          <w:szCs w:val="30"/>
        </w:rP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rsidR="00037E60">
        <w:trPr>
          <w:trHeight w:val="578"/>
        </w:trPr>
        <w:tc>
          <w:tcPr>
            <w:tcW w:w="8280" w:type="dxa"/>
            <w:shd w:val="clear" w:color="auto" w:fill="FFCC99"/>
          </w:tcPr>
          <w:p w:rsidR="00037E60" w:rsidRDefault="00AD0C4B">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目</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rsidR="00037E60" w:rsidRDefault="00037E60">
      <w:pPr>
        <w:rPr>
          <w:sz w:val="18"/>
        </w:rPr>
      </w:pPr>
    </w:p>
    <w:p w:rsidR="00037E60" w:rsidRDefault="00037E60">
      <w:pPr>
        <w:pStyle w:val="11"/>
      </w:pPr>
    </w:p>
    <w:p w:rsidR="00037E60" w:rsidRDefault="00AD0C4B">
      <w:pPr>
        <w:pStyle w:val="11"/>
        <w:tabs>
          <w:tab w:val="right" w:leader="dot" w:pos="8296"/>
        </w:tabs>
        <w:rPr>
          <w:rFonts w:ascii="Calibri" w:hAnsi="Calibri"/>
          <w:b w:val="0"/>
          <w:bCs w:val="0"/>
          <w:caps w:val="0"/>
          <w:noProof/>
          <w:kern w:val="2"/>
          <w:sz w:val="21"/>
          <w:szCs w:val="22"/>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467090880" w:history="1">
        <w:r>
          <w:rPr>
            <w:rStyle w:val="a7"/>
            <w:rFonts w:ascii="宋体" w:hAnsi="宋体"/>
            <w:noProof/>
          </w:rPr>
          <w:t xml:space="preserve">1 </w:t>
        </w:r>
        <w:r>
          <w:rPr>
            <w:rStyle w:val="a7"/>
            <w:rFonts w:ascii="宋体" w:hAnsi="宋体" w:hint="eastAsia"/>
            <w:noProof/>
          </w:rPr>
          <w:t>前言</w:t>
        </w:r>
        <w:r>
          <w:rPr>
            <w:noProof/>
            <w:webHidden/>
          </w:rPr>
          <w:tab/>
        </w:r>
        <w:r>
          <w:rPr>
            <w:noProof/>
            <w:webHidden/>
          </w:rPr>
          <w:fldChar w:fldCharType="begin"/>
        </w:r>
        <w:r>
          <w:rPr>
            <w:noProof/>
            <w:webHidden/>
          </w:rPr>
          <w:instrText xml:space="preserve"> PAGEREF _Toc467090880 \h </w:instrText>
        </w:r>
        <w:r>
          <w:rPr>
            <w:noProof/>
            <w:webHidden/>
          </w:rPr>
        </w:r>
        <w:r>
          <w:rPr>
            <w:noProof/>
            <w:webHidden/>
          </w:rPr>
          <w:fldChar w:fldCharType="separate"/>
        </w:r>
        <w:r>
          <w:rPr>
            <w:noProof/>
            <w:webHidden/>
          </w:rPr>
          <w:t>1</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881" w:history="1">
        <w:r>
          <w:rPr>
            <w:rStyle w:val="a7"/>
            <w:noProof/>
          </w:rPr>
          <w:t xml:space="preserve">1.1  </w:t>
        </w:r>
        <w:r>
          <w:rPr>
            <w:rStyle w:val="a7"/>
            <w:rFonts w:hint="eastAsia"/>
            <w:noProof/>
          </w:rPr>
          <w:t>作业背景</w:t>
        </w:r>
        <w:r>
          <w:rPr>
            <w:noProof/>
            <w:webHidden/>
          </w:rPr>
          <w:tab/>
        </w:r>
        <w:r>
          <w:rPr>
            <w:noProof/>
            <w:webHidden/>
          </w:rPr>
          <w:fldChar w:fldCharType="begin"/>
        </w:r>
        <w:r>
          <w:rPr>
            <w:noProof/>
            <w:webHidden/>
          </w:rPr>
          <w:instrText xml:space="preserve"> PAGEREF _Toc467090881 \h </w:instrText>
        </w:r>
        <w:r>
          <w:rPr>
            <w:noProof/>
            <w:webHidden/>
          </w:rPr>
        </w:r>
        <w:r>
          <w:rPr>
            <w:noProof/>
            <w:webHidden/>
          </w:rPr>
          <w:fldChar w:fldCharType="separate"/>
        </w:r>
        <w:r>
          <w:rPr>
            <w:noProof/>
            <w:webHidden/>
          </w:rPr>
          <w:t>1</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882" w:history="1">
        <w:r>
          <w:rPr>
            <w:rStyle w:val="a7"/>
            <w:noProof/>
          </w:rPr>
          <w:t xml:space="preserve">1.2  </w:t>
        </w:r>
        <w:r>
          <w:rPr>
            <w:rStyle w:val="a7"/>
            <w:rFonts w:hint="eastAsia"/>
            <w:noProof/>
          </w:rPr>
          <w:t>选题说明</w:t>
        </w:r>
        <w:r>
          <w:rPr>
            <w:noProof/>
            <w:webHidden/>
          </w:rPr>
          <w:tab/>
        </w:r>
        <w:r>
          <w:rPr>
            <w:noProof/>
            <w:webHidden/>
          </w:rPr>
          <w:fldChar w:fldCharType="begin"/>
        </w:r>
        <w:r>
          <w:rPr>
            <w:noProof/>
            <w:webHidden/>
          </w:rPr>
          <w:instrText xml:space="preserve"> PAGEREF _Toc467090882 \h </w:instrText>
        </w:r>
        <w:r>
          <w:rPr>
            <w:noProof/>
            <w:webHidden/>
          </w:rPr>
        </w:r>
        <w:r>
          <w:rPr>
            <w:noProof/>
            <w:webHidden/>
          </w:rPr>
          <w:fldChar w:fldCharType="separate"/>
        </w:r>
        <w:r>
          <w:rPr>
            <w:noProof/>
            <w:webHidden/>
          </w:rPr>
          <w:t>1</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883" w:history="1">
        <w:r>
          <w:rPr>
            <w:rStyle w:val="a7"/>
            <w:noProof/>
          </w:rPr>
          <w:t xml:space="preserve">1.3  </w:t>
        </w:r>
        <w:r>
          <w:rPr>
            <w:rStyle w:val="a7"/>
            <w:rFonts w:hint="eastAsia"/>
            <w:noProof/>
          </w:rPr>
          <w:t>工作业绩</w:t>
        </w:r>
        <w:r>
          <w:rPr>
            <w:noProof/>
            <w:webHidden/>
          </w:rPr>
          <w:tab/>
        </w:r>
        <w:r>
          <w:rPr>
            <w:noProof/>
            <w:webHidden/>
          </w:rPr>
          <w:fldChar w:fldCharType="begin"/>
        </w:r>
        <w:r>
          <w:rPr>
            <w:noProof/>
            <w:webHidden/>
          </w:rPr>
          <w:instrText xml:space="preserve"> PAGEREF _Toc467090883 \h </w:instrText>
        </w:r>
        <w:r>
          <w:rPr>
            <w:noProof/>
            <w:webHidden/>
          </w:rPr>
        </w:r>
        <w:r>
          <w:rPr>
            <w:noProof/>
            <w:webHidden/>
          </w:rPr>
          <w:fldChar w:fldCharType="separate"/>
        </w:r>
        <w:r>
          <w:rPr>
            <w:noProof/>
            <w:webHidden/>
          </w:rPr>
          <w:t>1</w:t>
        </w:r>
        <w:r>
          <w:rPr>
            <w:noProof/>
            <w:webHidden/>
          </w:rPr>
          <w:fldChar w:fldCharType="end"/>
        </w:r>
      </w:hyperlink>
    </w:p>
    <w:p w:rsidR="00037E60" w:rsidRDefault="00AD0C4B">
      <w:pPr>
        <w:pStyle w:val="11"/>
        <w:tabs>
          <w:tab w:val="right" w:leader="dot" w:pos="8296"/>
        </w:tabs>
        <w:rPr>
          <w:rFonts w:ascii="Calibri" w:hAnsi="Calibri"/>
          <w:b w:val="0"/>
          <w:bCs w:val="0"/>
          <w:caps w:val="0"/>
          <w:noProof/>
          <w:kern w:val="2"/>
          <w:sz w:val="21"/>
          <w:szCs w:val="22"/>
        </w:rPr>
      </w:pPr>
      <w:hyperlink w:anchor="_Toc467090884" w:history="1">
        <w:r>
          <w:rPr>
            <w:rStyle w:val="a7"/>
            <w:rFonts w:ascii="宋体" w:hAnsi="宋体"/>
            <w:noProof/>
          </w:rPr>
          <w:t xml:space="preserve">2  </w:t>
        </w:r>
        <w:r>
          <w:rPr>
            <w:rStyle w:val="a7"/>
            <w:rFonts w:ascii="宋体" w:hAnsi="宋体" w:hint="eastAsia"/>
            <w:noProof/>
          </w:rPr>
          <w:t>系统调查与问题分析</w:t>
        </w:r>
        <w:r>
          <w:rPr>
            <w:noProof/>
            <w:webHidden/>
          </w:rPr>
          <w:tab/>
        </w:r>
        <w:r>
          <w:rPr>
            <w:noProof/>
            <w:webHidden/>
          </w:rPr>
          <w:fldChar w:fldCharType="begin"/>
        </w:r>
        <w:r>
          <w:rPr>
            <w:noProof/>
            <w:webHidden/>
          </w:rPr>
          <w:instrText xml:space="preserve"> PAGEREF _Toc467090884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885" w:history="1">
        <w:r>
          <w:rPr>
            <w:rStyle w:val="a7"/>
            <w:noProof/>
          </w:rPr>
          <w:t xml:space="preserve">2.1   </w:t>
        </w:r>
        <w:r>
          <w:rPr>
            <w:rStyle w:val="a7"/>
            <w:rFonts w:hint="eastAsia"/>
            <w:noProof/>
          </w:rPr>
          <w:t>系统开发的背景调查</w:t>
        </w:r>
        <w:r>
          <w:rPr>
            <w:noProof/>
            <w:webHidden/>
          </w:rPr>
          <w:tab/>
        </w:r>
        <w:r>
          <w:rPr>
            <w:noProof/>
            <w:webHidden/>
          </w:rPr>
          <w:fldChar w:fldCharType="begin"/>
        </w:r>
        <w:r>
          <w:rPr>
            <w:noProof/>
            <w:webHidden/>
          </w:rPr>
          <w:instrText xml:space="preserve"> PAGEREF _Toc467090885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886" w:history="1">
        <w:r>
          <w:rPr>
            <w:rStyle w:val="a7"/>
            <w:noProof/>
          </w:rPr>
          <w:t xml:space="preserve">2.2 </w:t>
        </w:r>
        <w:r>
          <w:rPr>
            <w:rStyle w:val="a7"/>
            <w:rFonts w:hint="eastAsia"/>
            <w:noProof/>
          </w:rPr>
          <w:t>系统的可行性分析</w:t>
        </w:r>
        <w:r>
          <w:rPr>
            <w:noProof/>
            <w:webHidden/>
          </w:rPr>
          <w:tab/>
        </w:r>
        <w:r>
          <w:rPr>
            <w:noProof/>
            <w:webHidden/>
          </w:rPr>
          <w:fldChar w:fldCharType="begin"/>
        </w:r>
        <w:r>
          <w:rPr>
            <w:noProof/>
            <w:webHidden/>
          </w:rPr>
          <w:instrText xml:space="preserve"> PAGEREF _Toc467090886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87" w:history="1">
        <w:r>
          <w:rPr>
            <w:rStyle w:val="a7"/>
            <w:noProof/>
          </w:rPr>
          <w:t xml:space="preserve">2.2.1  </w:t>
        </w:r>
        <w:r>
          <w:rPr>
            <w:rStyle w:val="a7"/>
            <w:rFonts w:hint="eastAsia"/>
            <w:noProof/>
          </w:rPr>
          <w:t>经济可行性</w:t>
        </w:r>
        <w:r>
          <w:rPr>
            <w:noProof/>
            <w:webHidden/>
          </w:rPr>
          <w:tab/>
        </w:r>
        <w:r>
          <w:rPr>
            <w:noProof/>
            <w:webHidden/>
          </w:rPr>
          <w:fldChar w:fldCharType="begin"/>
        </w:r>
        <w:r>
          <w:rPr>
            <w:noProof/>
            <w:webHidden/>
          </w:rPr>
          <w:instrText xml:space="preserve"> PAGEREF _Toc467090887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88" w:history="1">
        <w:r>
          <w:rPr>
            <w:rStyle w:val="a7"/>
            <w:noProof/>
          </w:rPr>
          <w:t xml:space="preserve">2.2.2  </w:t>
        </w:r>
        <w:r>
          <w:rPr>
            <w:rStyle w:val="a7"/>
            <w:rFonts w:hint="eastAsia"/>
            <w:noProof/>
          </w:rPr>
          <w:t>技术可行性</w:t>
        </w:r>
        <w:r>
          <w:rPr>
            <w:noProof/>
            <w:webHidden/>
          </w:rPr>
          <w:tab/>
        </w:r>
        <w:r>
          <w:rPr>
            <w:noProof/>
            <w:webHidden/>
          </w:rPr>
          <w:fldChar w:fldCharType="begin"/>
        </w:r>
        <w:r>
          <w:rPr>
            <w:noProof/>
            <w:webHidden/>
          </w:rPr>
          <w:instrText xml:space="preserve"> PAGEREF _Toc467090888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89" w:history="1">
        <w:r>
          <w:rPr>
            <w:rStyle w:val="a7"/>
            <w:noProof/>
          </w:rPr>
          <w:t xml:space="preserve">2.2.3  </w:t>
        </w:r>
        <w:r>
          <w:rPr>
            <w:rStyle w:val="a7"/>
            <w:rFonts w:hint="eastAsia"/>
            <w:noProof/>
          </w:rPr>
          <w:t>操作可行性</w:t>
        </w:r>
        <w:r>
          <w:rPr>
            <w:noProof/>
            <w:webHidden/>
          </w:rPr>
          <w:tab/>
        </w:r>
        <w:r>
          <w:rPr>
            <w:noProof/>
            <w:webHidden/>
          </w:rPr>
          <w:fldChar w:fldCharType="begin"/>
        </w:r>
        <w:r>
          <w:rPr>
            <w:noProof/>
            <w:webHidden/>
          </w:rPr>
          <w:instrText xml:space="preserve"> PAGEREF _Toc467090889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90" w:history="1">
        <w:r>
          <w:rPr>
            <w:rStyle w:val="a7"/>
            <w:noProof/>
          </w:rPr>
          <w:t xml:space="preserve">2.2.4  </w:t>
        </w:r>
        <w:r>
          <w:rPr>
            <w:rStyle w:val="a7"/>
            <w:rFonts w:hint="eastAsia"/>
            <w:noProof/>
          </w:rPr>
          <w:t>社会可行性</w:t>
        </w:r>
        <w:r>
          <w:rPr>
            <w:noProof/>
            <w:webHidden/>
          </w:rPr>
          <w:tab/>
        </w:r>
        <w:r>
          <w:rPr>
            <w:noProof/>
            <w:webHidden/>
          </w:rPr>
          <w:fldChar w:fldCharType="begin"/>
        </w:r>
        <w:r>
          <w:rPr>
            <w:noProof/>
            <w:webHidden/>
          </w:rPr>
          <w:instrText xml:space="preserve"> PAGEREF _Toc467090890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11"/>
        <w:tabs>
          <w:tab w:val="right" w:leader="dot" w:pos="8296"/>
        </w:tabs>
        <w:rPr>
          <w:rFonts w:ascii="Calibri" w:hAnsi="Calibri"/>
          <w:b w:val="0"/>
          <w:bCs w:val="0"/>
          <w:caps w:val="0"/>
          <w:noProof/>
          <w:kern w:val="2"/>
          <w:sz w:val="21"/>
          <w:szCs w:val="22"/>
        </w:rPr>
      </w:pPr>
      <w:hyperlink w:anchor="_Toc467090891" w:history="1">
        <w:r>
          <w:rPr>
            <w:rStyle w:val="a7"/>
            <w:rFonts w:ascii="宋体" w:hAnsi="宋体"/>
            <w:noProof/>
          </w:rPr>
          <w:t xml:space="preserve">3 </w:t>
        </w:r>
        <w:r>
          <w:rPr>
            <w:rStyle w:val="a7"/>
            <w:rFonts w:ascii="宋体" w:hAnsi="宋体" w:hint="eastAsia"/>
            <w:noProof/>
          </w:rPr>
          <w:t>系统分析</w:t>
        </w:r>
        <w:r>
          <w:rPr>
            <w:noProof/>
            <w:webHidden/>
          </w:rPr>
          <w:tab/>
        </w:r>
        <w:r>
          <w:rPr>
            <w:noProof/>
            <w:webHidden/>
          </w:rPr>
          <w:fldChar w:fldCharType="begin"/>
        </w:r>
        <w:r>
          <w:rPr>
            <w:noProof/>
            <w:webHidden/>
          </w:rPr>
          <w:instrText xml:space="preserve"> PAGEREF _Toc467090891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892" w:history="1">
        <w:r>
          <w:rPr>
            <w:rStyle w:val="a7"/>
            <w:noProof/>
          </w:rPr>
          <w:t xml:space="preserve">3.1   </w:t>
        </w:r>
        <w:r>
          <w:rPr>
            <w:rStyle w:val="a7"/>
            <w:rFonts w:hint="eastAsia"/>
            <w:noProof/>
          </w:rPr>
          <w:t>需求分析</w:t>
        </w:r>
        <w:r>
          <w:rPr>
            <w:noProof/>
            <w:webHidden/>
          </w:rPr>
          <w:tab/>
        </w:r>
        <w:r>
          <w:rPr>
            <w:noProof/>
            <w:webHidden/>
          </w:rPr>
          <w:fldChar w:fldCharType="begin"/>
        </w:r>
        <w:r>
          <w:rPr>
            <w:noProof/>
            <w:webHidden/>
          </w:rPr>
          <w:instrText xml:space="preserve"> PAGEREF _Toc467090892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93" w:history="1">
        <w:r>
          <w:rPr>
            <w:rStyle w:val="a7"/>
            <w:noProof/>
          </w:rPr>
          <w:t xml:space="preserve">3.1.1  </w:t>
        </w:r>
        <w:r>
          <w:rPr>
            <w:rStyle w:val="a7"/>
            <w:rFonts w:hint="eastAsia"/>
            <w:noProof/>
          </w:rPr>
          <w:t>项目的初步范围</w:t>
        </w:r>
        <w:r>
          <w:rPr>
            <w:noProof/>
            <w:webHidden/>
          </w:rPr>
          <w:tab/>
        </w:r>
        <w:r>
          <w:rPr>
            <w:noProof/>
            <w:webHidden/>
          </w:rPr>
          <w:fldChar w:fldCharType="begin"/>
        </w:r>
        <w:r>
          <w:rPr>
            <w:noProof/>
            <w:webHidden/>
          </w:rPr>
          <w:instrText xml:space="preserve"> PAGEREF _Toc467090893 \h </w:instrText>
        </w:r>
        <w:r>
          <w:rPr>
            <w:noProof/>
            <w:webHidden/>
          </w:rPr>
        </w:r>
        <w:r>
          <w:rPr>
            <w:noProof/>
            <w:webHidden/>
          </w:rPr>
          <w:fldChar w:fldCharType="separate"/>
        </w:r>
        <w:r>
          <w:rPr>
            <w:noProof/>
            <w:webHidden/>
          </w:rPr>
          <w:t>3</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94" w:history="1">
        <w:r>
          <w:rPr>
            <w:rStyle w:val="a7"/>
            <w:noProof/>
          </w:rPr>
          <w:t xml:space="preserve">3.1.2  </w:t>
        </w:r>
        <w:r>
          <w:rPr>
            <w:rStyle w:val="a7"/>
            <w:rFonts w:hint="eastAsia"/>
            <w:noProof/>
          </w:rPr>
          <w:t>主要功能模块</w:t>
        </w:r>
        <w:r>
          <w:rPr>
            <w:noProof/>
            <w:webHidden/>
          </w:rPr>
          <w:tab/>
        </w:r>
        <w:r>
          <w:rPr>
            <w:noProof/>
            <w:webHidden/>
          </w:rPr>
          <w:fldChar w:fldCharType="begin"/>
        </w:r>
        <w:r>
          <w:rPr>
            <w:noProof/>
            <w:webHidden/>
          </w:rPr>
          <w:instrText xml:space="preserve"> PAGEREF _Toc467090894 \h </w:instrText>
        </w:r>
        <w:r>
          <w:rPr>
            <w:noProof/>
            <w:webHidden/>
          </w:rPr>
        </w:r>
        <w:r>
          <w:rPr>
            <w:noProof/>
            <w:webHidden/>
          </w:rPr>
          <w:fldChar w:fldCharType="separate"/>
        </w:r>
        <w:r>
          <w:rPr>
            <w:noProof/>
            <w:webHidden/>
          </w:rPr>
          <w:t>4</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895" w:history="1">
        <w:r>
          <w:rPr>
            <w:rStyle w:val="a7"/>
            <w:noProof/>
          </w:rPr>
          <w:t>3.2 UML</w:t>
        </w:r>
        <w:r>
          <w:rPr>
            <w:rStyle w:val="a7"/>
            <w:rFonts w:hint="eastAsia"/>
            <w:noProof/>
          </w:rPr>
          <w:t>对象建模</w:t>
        </w:r>
        <w:r>
          <w:rPr>
            <w:noProof/>
            <w:webHidden/>
          </w:rPr>
          <w:tab/>
        </w:r>
        <w:r>
          <w:rPr>
            <w:noProof/>
            <w:webHidden/>
          </w:rPr>
          <w:fldChar w:fldCharType="begin"/>
        </w:r>
        <w:r>
          <w:rPr>
            <w:noProof/>
            <w:webHidden/>
          </w:rPr>
          <w:instrText xml:space="preserve"> PAGEREF _Toc467090895 \h </w:instrText>
        </w:r>
        <w:r>
          <w:rPr>
            <w:noProof/>
            <w:webHidden/>
          </w:rPr>
        </w:r>
        <w:r>
          <w:rPr>
            <w:noProof/>
            <w:webHidden/>
          </w:rPr>
          <w:fldChar w:fldCharType="separate"/>
        </w:r>
        <w:r>
          <w:rPr>
            <w:noProof/>
            <w:webHidden/>
          </w:rPr>
          <w:t>4</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96" w:history="1">
        <w:r>
          <w:rPr>
            <w:rStyle w:val="a7"/>
            <w:noProof/>
          </w:rPr>
          <w:t xml:space="preserve">3.2.1  </w:t>
        </w:r>
        <w:r>
          <w:rPr>
            <w:rStyle w:val="a7"/>
            <w:rFonts w:hint="eastAsia"/>
            <w:noProof/>
          </w:rPr>
          <w:t>对象建模概述</w:t>
        </w:r>
        <w:r>
          <w:rPr>
            <w:noProof/>
            <w:webHidden/>
          </w:rPr>
          <w:tab/>
        </w:r>
        <w:r>
          <w:rPr>
            <w:noProof/>
            <w:webHidden/>
          </w:rPr>
          <w:fldChar w:fldCharType="begin"/>
        </w:r>
        <w:r>
          <w:rPr>
            <w:noProof/>
            <w:webHidden/>
          </w:rPr>
          <w:instrText xml:space="preserve"> PAGEREF _Toc467090896 \h </w:instrText>
        </w:r>
        <w:r>
          <w:rPr>
            <w:noProof/>
            <w:webHidden/>
          </w:rPr>
        </w:r>
        <w:r>
          <w:rPr>
            <w:noProof/>
            <w:webHidden/>
          </w:rPr>
          <w:fldChar w:fldCharType="separate"/>
        </w:r>
        <w:r>
          <w:rPr>
            <w:noProof/>
            <w:webHidden/>
          </w:rPr>
          <w:t>4</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97" w:history="1">
        <w:r>
          <w:rPr>
            <w:rStyle w:val="a7"/>
            <w:noProof/>
          </w:rPr>
          <w:t xml:space="preserve">3.2.2  </w:t>
        </w:r>
        <w:r>
          <w:rPr>
            <w:rStyle w:val="a7"/>
            <w:rFonts w:hint="eastAsia"/>
            <w:noProof/>
          </w:rPr>
          <w:t>用例模型</w:t>
        </w:r>
        <w:r>
          <w:rPr>
            <w:noProof/>
            <w:webHidden/>
          </w:rPr>
          <w:tab/>
        </w:r>
        <w:r>
          <w:rPr>
            <w:noProof/>
            <w:webHidden/>
          </w:rPr>
          <w:fldChar w:fldCharType="begin"/>
        </w:r>
        <w:r>
          <w:rPr>
            <w:noProof/>
            <w:webHidden/>
          </w:rPr>
          <w:instrText xml:space="preserve"> PAGEREF _Toc467090897 \h </w:instrText>
        </w:r>
        <w:r>
          <w:rPr>
            <w:noProof/>
            <w:webHidden/>
          </w:rPr>
        </w:r>
        <w:r>
          <w:rPr>
            <w:noProof/>
            <w:webHidden/>
          </w:rPr>
          <w:fldChar w:fldCharType="separate"/>
        </w:r>
        <w:r>
          <w:rPr>
            <w:noProof/>
            <w:webHidden/>
          </w:rPr>
          <w:t>4</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98" w:history="1">
        <w:r>
          <w:rPr>
            <w:rStyle w:val="a7"/>
            <w:noProof/>
          </w:rPr>
          <w:t xml:space="preserve">3.2.3  </w:t>
        </w:r>
        <w:r>
          <w:rPr>
            <w:rStyle w:val="a7"/>
            <w:rFonts w:hint="eastAsia"/>
            <w:noProof/>
          </w:rPr>
          <w:t>用例描述</w:t>
        </w:r>
        <w:r>
          <w:rPr>
            <w:noProof/>
            <w:webHidden/>
          </w:rPr>
          <w:tab/>
        </w:r>
        <w:r>
          <w:rPr>
            <w:noProof/>
            <w:webHidden/>
          </w:rPr>
          <w:fldChar w:fldCharType="begin"/>
        </w:r>
        <w:r>
          <w:rPr>
            <w:noProof/>
            <w:webHidden/>
          </w:rPr>
          <w:instrText xml:space="preserve"> PAGEREF _Toc467090898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899" w:history="1">
        <w:r>
          <w:rPr>
            <w:rStyle w:val="a7"/>
            <w:noProof/>
          </w:rPr>
          <w:t xml:space="preserve">3.2.4  </w:t>
        </w:r>
        <w:r>
          <w:rPr>
            <w:rStyle w:val="a7"/>
            <w:rFonts w:hint="eastAsia"/>
            <w:noProof/>
          </w:rPr>
          <w:t>系统活动图</w:t>
        </w:r>
        <w:r>
          <w:rPr>
            <w:noProof/>
            <w:webHidden/>
          </w:rPr>
          <w:tab/>
        </w:r>
        <w:r>
          <w:rPr>
            <w:noProof/>
            <w:webHidden/>
          </w:rPr>
          <w:fldChar w:fldCharType="begin"/>
        </w:r>
        <w:r>
          <w:rPr>
            <w:noProof/>
            <w:webHidden/>
          </w:rPr>
          <w:instrText xml:space="preserve"> PAGEREF _Toc467090899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00" w:history="1">
        <w:r>
          <w:rPr>
            <w:rStyle w:val="a7"/>
            <w:noProof/>
          </w:rPr>
          <w:t xml:space="preserve">3.2.5  </w:t>
        </w:r>
        <w:r>
          <w:rPr>
            <w:rStyle w:val="a7"/>
            <w:rFonts w:hint="eastAsia"/>
            <w:noProof/>
          </w:rPr>
          <w:t>业务流程图</w:t>
        </w:r>
        <w:r>
          <w:rPr>
            <w:noProof/>
            <w:webHidden/>
          </w:rPr>
          <w:tab/>
        </w:r>
        <w:r>
          <w:rPr>
            <w:noProof/>
            <w:webHidden/>
          </w:rPr>
          <w:fldChar w:fldCharType="begin"/>
        </w:r>
        <w:r>
          <w:rPr>
            <w:noProof/>
            <w:webHidden/>
          </w:rPr>
          <w:instrText xml:space="preserve"> PAGEREF _Toc467090900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01" w:history="1">
        <w:r>
          <w:rPr>
            <w:rStyle w:val="a7"/>
            <w:noProof/>
          </w:rPr>
          <w:t xml:space="preserve">3.2.6  </w:t>
        </w:r>
        <w:r>
          <w:rPr>
            <w:rStyle w:val="a7"/>
            <w:rFonts w:hint="eastAsia"/>
            <w:noProof/>
          </w:rPr>
          <w:t>业务流程分析</w:t>
        </w:r>
        <w:r>
          <w:rPr>
            <w:noProof/>
            <w:webHidden/>
          </w:rPr>
          <w:tab/>
        </w:r>
        <w:r>
          <w:rPr>
            <w:noProof/>
            <w:webHidden/>
          </w:rPr>
          <w:fldChar w:fldCharType="begin"/>
        </w:r>
        <w:r>
          <w:rPr>
            <w:noProof/>
            <w:webHidden/>
          </w:rPr>
          <w:instrText xml:space="preserve"> PAGEREF _Toc467090901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02" w:history="1">
        <w:r>
          <w:rPr>
            <w:rStyle w:val="a7"/>
            <w:noProof/>
          </w:rPr>
          <w:t xml:space="preserve">3.2.7  </w:t>
        </w:r>
        <w:r>
          <w:rPr>
            <w:rStyle w:val="a7"/>
            <w:rFonts w:hint="eastAsia"/>
            <w:noProof/>
          </w:rPr>
          <w:t>类图</w:t>
        </w:r>
        <w:r>
          <w:rPr>
            <w:noProof/>
            <w:webHidden/>
          </w:rPr>
          <w:tab/>
        </w:r>
        <w:r>
          <w:rPr>
            <w:noProof/>
            <w:webHidden/>
          </w:rPr>
          <w:fldChar w:fldCharType="begin"/>
        </w:r>
        <w:r>
          <w:rPr>
            <w:noProof/>
            <w:webHidden/>
          </w:rPr>
          <w:instrText xml:space="preserve"> PAGEREF _Toc467090902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11"/>
        <w:tabs>
          <w:tab w:val="right" w:leader="dot" w:pos="8296"/>
        </w:tabs>
        <w:rPr>
          <w:rFonts w:ascii="Calibri" w:hAnsi="Calibri"/>
          <w:b w:val="0"/>
          <w:bCs w:val="0"/>
          <w:caps w:val="0"/>
          <w:noProof/>
          <w:kern w:val="2"/>
          <w:sz w:val="21"/>
          <w:szCs w:val="22"/>
        </w:rPr>
      </w:pPr>
      <w:hyperlink w:anchor="_Toc467090903" w:history="1">
        <w:r>
          <w:rPr>
            <w:rStyle w:val="a7"/>
            <w:rFonts w:ascii="宋体" w:hAnsi="宋体"/>
            <w:noProof/>
          </w:rPr>
          <w:t xml:space="preserve">4 </w:t>
        </w:r>
        <w:r>
          <w:rPr>
            <w:rStyle w:val="a7"/>
            <w:rFonts w:ascii="宋体" w:hAnsi="宋体" w:hint="eastAsia"/>
            <w:noProof/>
          </w:rPr>
          <w:t>数据库设计</w:t>
        </w:r>
        <w:r>
          <w:rPr>
            <w:noProof/>
            <w:webHidden/>
          </w:rPr>
          <w:tab/>
        </w:r>
        <w:r>
          <w:rPr>
            <w:noProof/>
            <w:webHidden/>
          </w:rPr>
          <w:fldChar w:fldCharType="begin"/>
        </w:r>
        <w:r>
          <w:rPr>
            <w:noProof/>
            <w:webHidden/>
          </w:rPr>
          <w:instrText xml:space="preserve"> PAGEREF _Toc467090903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04" w:history="1">
        <w:r>
          <w:rPr>
            <w:rStyle w:val="a7"/>
            <w:noProof/>
          </w:rPr>
          <w:t xml:space="preserve">4.1   </w:t>
        </w:r>
        <w:r>
          <w:rPr>
            <w:rStyle w:val="a7"/>
            <w:rFonts w:hint="eastAsia"/>
            <w:noProof/>
          </w:rPr>
          <w:t>需求分析</w:t>
        </w:r>
        <w:r>
          <w:rPr>
            <w:noProof/>
            <w:webHidden/>
          </w:rPr>
          <w:tab/>
        </w:r>
        <w:r>
          <w:rPr>
            <w:noProof/>
            <w:webHidden/>
          </w:rPr>
          <w:fldChar w:fldCharType="begin"/>
        </w:r>
        <w:r>
          <w:rPr>
            <w:noProof/>
            <w:webHidden/>
          </w:rPr>
          <w:instrText xml:space="preserve"> PAGEREF _Toc467090904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05" w:history="1">
        <w:r>
          <w:rPr>
            <w:rStyle w:val="a7"/>
            <w:noProof/>
          </w:rPr>
          <w:t xml:space="preserve">4.1.1  </w:t>
        </w:r>
        <w:r>
          <w:rPr>
            <w:rStyle w:val="a7"/>
            <w:rFonts w:hint="eastAsia"/>
            <w:noProof/>
          </w:rPr>
          <w:t>功能需求分析</w:t>
        </w:r>
        <w:r>
          <w:rPr>
            <w:noProof/>
            <w:webHidden/>
          </w:rPr>
          <w:tab/>
        </w:r>
        <w:r>
          <w:rPr>
            <w:noProof/>
            <w:webHidden/>
          </w:rPr>
          <w:fldChar w:fldCharType="begin"/>
        </w:r>
        <w:r>
          <w:rPr>
            <w:noProof/>
            <w:webHidden/>
          </w:rPr>
          <w:instrText xml:space="preserve"> PAGEREF _Toc467090905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06" w:history="1">
        <w:r>
          <w:rPr>
            <w:rStyle w:val="a7"/>
            <w:noProof/>
          </w:rPr>
          <w:t xml:space="preserve">4.2 </w:t>
        </w:r>
        <w:r>
          <w:rPr>
            <w:rStyle w:val="a7"/>
            <w:rFonts w:hint="eastAsia"/>
            <w:noProof/>
          </w:rPr>
          <w:t>系统概念结构设计</w:t>
        </w:r>
        <w:r>
          <w:rPr>
            <w:noProof/>
            <w:webHidden/>
          </w:rPr>
          <w:tab/>
        </w:r>
        <w:r>
          <w:rPr>
            <w:noProof/>
            <w:webHidden/>
          </w:rPr>
          <w:fldChar w:fldCharType="begin"/>
        </w:r>
        <w:r>
          <w:rPr>
            <w:noProof/>
            <w:webHidden/>
          </w:rPr>
          <w:instrText xml:space="preserve"> PAGEREF _Toc467090906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07" w:history="1">
        <w:r>
          <w:rPr>
            <w:rStyle w:val="a7"/>
            <w:noProof/>
          </w:rPr>
          <w:t xml:space="preserve">4.2.1  </w:t>
        </w:r>
        <w:r>
          <w:rPr>
            <w:rStyle w:val="a7"/>
            <w:rFonts w:hint="eastAsia"/>
            <w:noProof/>
          </w:rPr>
          <w:t>实体</w:t>
        </w:r>
        <w:r>
          <w:rPr>
            <w:noProof/>
            <w:webHidden/>
          </w:rPr>
          <w:tab/>
        </w:r>
        <w:r>
          <w:rPr>
            <w:noProof/>
            <w:webHidden/>
          </w:rPr>
          <w:fldChar w:fldCharType="begin"/>
        </w:r>
        <w:r>
          <w:rPr>
            <w:noProof/>
            <w:webHidden/>
          </w:rPr>
          <w:instrText xml:space="preserve"> PAGEREF _Toc467090907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08" w:history="1">
        <w:r>
          <w:rPr>
            <w:rStyle w:val="a7"/>
            <w:noProof/>
          </w:rPr>
          <w:t xml:space="preserve">4.2.2  </w:t>
        </w:r>
        <w:r>
          <w:rPr>
            <w:rStyle w:val="a7"/>
            <w:rFonts w:hint="eastAsia"/>
            <w:noProof/>
          </w:rPr>
          <w:t>实体之间的联系</w:t>
        </w:r>
        <w:r>
          <w:rPr>
            <w:noProof/>
            <w:webHidden/>
          </w:rPr>
          <w:tab/>
        </w:r>
        <w:r>
          <w:rPr>
            <w:noProof/>
            <w:webHidden/>
          </w:rPr>
          <w:fldChar w:fldCharType="begin"/>
        </w:r>
        <w:r>
          <w:rPr>
            <w:noProof/>
            <w:webHidden/>
          </w:rPr>
          <w:instrText xml:space="preserve"> PAGEREF _Toc467090908 \h </w:instrText>
        </w:r>
        <w:r>
          <w:rPr>
            <w:noProof/>
            <w:webHidden/>
          </w:rPr>
        </w:r>
        <w:r>
          <w:rPr>
            <w:noProof/>
            <w:webHidden/>
          </w:rPr>
          <w:fldChar w:fldCharType="separate"/>
        </w:r>
        <w:r>
          <w:rPr>
            <w:noProof/>
            <w:webHidden/>
          </w:rPr>
          <w:t>5</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09" w:history="1">
        <w:r>
          <w:rPr>
            <w:rStyle w:val="a7"/>
            <w:noProof/>
          </w:rPr>
          <w:t xml:space="preserve">4.2.3  </w:t>
        </w:r>
        <w:r>
          <w:rPr>
            <w:rStyle w:val="a7"/>
            <w:rFonts w:hint="eastAsia"/>
            <w:noProof/>
          </w:rPr>
          <w:t>局部</w:t>
        </w:r>
        <w:r>
          <w:rPr>
            <w:rStyle w:val="a7"/>
            <w:noProof/>
          </w:rPr>
          <w:t>ER</w:t>
        </w:r>
        <w:r>
          <w:rPr>
            <w:rStyle w:val="a7"/>
            <w:rFonts w:hint="eastAsia"/>
            <w:noProof/>
          </w:rPr>
          <w:t>图</w:t>
        </w:r>
        <w:r>
          <w:rPr>
            <w:noProof/>
            <w:webHidden/>
          </w:rPr>
          <w:tab/>
        </w:r>
        <w:r>
          <w:rPr>
            <w:noProof/>
            <w:webHidden/>
          </w:rPr>
          <w:fldChar w:fldCharType="begin"/>
        </w:r>
        <w:r>
          <w:rPr>
            <w:noProof/>
            <w:webHidden/>
          </w:rPr>
          <w:instrText xml:space="preserve"> PAGEREF _Toc467090909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10" w:history="1">
        <w:r>
          <w:rPr>
            <w:rStyle w:val="a7"/>
            <w:noProof/>
          </w:rPr>
          <w:t xml:space="preserve">4.2.4  </w:t>
        </w:r>
        <w:r>
          <w:rPr>
            <w:rStyle w:val="a7"/>
            <w:rFonts w:hint="eastAsia"/>
            <w:noProof/>
          </w:rPr>
          <w:t>全局</w:t>
        </w:r>
        <w:r>
          <w:rPr>
            <w:rStyle w:val="a7"/>
            <w:noProof/>
          </w:rPr>
          <w:t>ER</w:t>
        </w:r>
        <w:r>
          <w:rPr>
            <w:rStyle w:val="a7"/>
            <w:rFonts w:hint="eastAsia"/>
            <w:noProof/>
          </w:rPr>
          <w:t>图</w:t>
        </w:r>
        <w:r>
          <w:rPr>
            <w:noProof/>
            <w:webHidden/>
          </w:rPr>
          <w:tab/>
        </w:r>
        <w:r>
          <w:rPr>
            <w:noProof/>
            <w:webHidden/>
          </w:rPr>
          <w:fldChar w:fldCharType="begin"/>
        </w:r>
        <w:r>
          <w:rPr>
            <w:noProof/>
            <w:webHidden/>
          </w:rPr>
          <w:instrText xml:space="preserve"> PAGEREF _Toc467090910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1" w:history="1">
        <w:r>
          <w:rPr>
            <w:rStyle w:val="a7"/>
            <w:noProof/>
          </w:rPr>
          <w:t xml:space="preserve">4.3 </w:t>
        </w:r>
        <w:r>
          <w:rPr>
            <w:rStyle w:val="a7"/>
            <w:rFonts w:hint="eastAsia"/>
            <w:noProof/>
          </w:rPr>
          <w:t>逻辑结构设计</w:t>
        </w:r>
        <w:r>
          <w:rPr>
            <w:noProof/>
            <w:webHidden/>
          </w:rPr>
          <w:tab/>
        </w:r>
        <w:r>
          <w:rPr>
            <w:noProof/>
            <w:webHidden/>
          </w:rPr>
          <w:fldChar w:fldCharType="begin"/>
        </w:r>
        <w:r>
          <w:rPr>
            <w:noProof/>
            <w:webHidden/>
          </w:rPr>
          <w:instrText xml:space="preserve"> PAGEREF _Toc467090911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30"/>
        <w:tabs>
          <w:tab w:val="right" w:leader="dot" w:pos="8296"/>
        </w:tabs>
        <w:rPr>
          <w:rFonts w:ascii="Calibri" w:hAnsi="Calibri"/>
          <w:i w:val="0"/>
          <w:iCs w:val="0"/>
          <w:noProof/>
          <w:kern w:val="2"/>
          <w:sz w:val="21"/>
          <w:szCs w:val="22"/>
        </w:rPr>
      </w:pPr>
      <w:hyperlink w:anchor="_Toc467090912" w:history="1">
        <w:r>
          <w:rPr>
            <w:rStyle w:val="a7"/>
            <w:noProof/>
          </w:rPr>
          <w:t>4.3.1  ER</w:t>
        </w:r>
        <w:r>
          <w:rPr>
            <w:rStyle w:val="a7"/>
            <w:rFonts w:hint="eastAsia"/>
            <w:noProof/>
          </w:rPr>
          <w:t>图到关系模式的转换</w:t>
        </w:r>
        <w:r>
          <w:rPr>
            <w:noProof/>
            <w:webHidden/>
          </w:rPr>
          <w:tab/>
        </w:r>
        <w:r>
          <w:rPr>
            <w:noProof/>
            <w:webHidden/>
          </w:rPr>
          <w:fldChar w:fldCharType="begin"/>
        </w:r>
        <w:r>
          <w:rPr>
            <w:noProof/>
            <w:webHidden/>
          </w:rPr>
          <w:instrText xml:space="preserve"> PAGEREF _Toc467090912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3" w:history="1">
        <w:r>
          <w:rPr>
            <w:rStyle w:val="a7"/>
            <w:noProof/>
          </w:rPr>
          <w:t xml:space="preserve">4.4 </w:t>
        </w:r>
        <w:r>
          <w:rPr>
            <w:rStyle w:val="a7"/>
            <w:rFonts w:hint="eastAsia"/>
            <w:noProof/>
          </w:rPr>
          <w:t>数据流图</w:t>
        </w:r>
        <w:r>
          <w:rPr>
            <w:noProof/>
            <w:webHidden/>
          </w:rPr>
          <w:tab/>
        </w:r>
        <w:r>
          <w:rPr>
            <w:noProof/>
            <w:webHidden/>
          </w:rPr>
          <w:fldChar w:fldCharType="begin"/>
        </w:r>
        <w:r>
          <w:rPr>
            <w:noProof/>
            <w:webHidden/>
          </w:rPr>
          <w:instrText xml:space="preserve"> PAGEREF _Toc467090913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4" w:history="1">
        <w:r>
          <w:rPr>
            <w:rStyle w:val="a7"/>
            <w:noProof/>
          </w:rPr>
          <w:t>4.4.1</w:t>
        </w:r>
        <w:r>
          <w:rPr>
            <w:rStyle w:val="a7"/>
            <w:rFonts w:hint="eastAsia"/>
            <w:noProof/>
          </w:rPr>
          <w:t>顶层数据流图</w:t>
        </w:r>
        <w:r>
          <w:rPr>
            <w:noProof/>
            <w:webHidden/>
          </w:rPr>
          <w:tab/>
        </w:r>
        <w:r>
          <w:rPr>
            <w:noProof/>
            <w:webHidden/>
          </w:rPr>
          <w:fldChar w:fldCharType="begin"/>
        </w:r>
        <w:r>
          <w:rPr>
            <w:noProof/>
            <w:webHidden/>
          </w:rPr>
          <w:instrText xml:space="preserve"> PAGEREF _Toc467090914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5" w:history="1">
        <w:r>
          <w:rPr>
            <w:rStyle w:val="a7"/>
            <w:noProof/>
          </w:rPr>
          <w:t xml:space="preserve">4.4.2  </w:t>
        </w:r>
        <w:r>
          <w:rPr>
            <w:rStyle w:val="a7"/>
            <w:rFonts w:hint="eastAsia"/>
            <w:noProof/>
          </w:rPr>
          <w:t>系统局部系统数据流图</w:t>
        </w:r>
        <w:r>
          <w:rPr>
            <w:noProof/>
            <w:webHidden/>
          </w:rPr>
          <w:tab/>
        </w:r>
        <w:r>
          <w:rPr>
            <w:noProof/>
            <w:webHidden/>
          </w:rPr>
          <w:fldChar w:fldCharType="begin"/>
        </w:r>
        <w:r>
          <w:rPr>
            <w:noProof/>
            <w:webHidden/>
          </w:rPr>
          <w:instrText xml:space="preserve"> PAGEREF _Toc467090915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6" w:history="1">
        <w:r>
          <w:rPr>
            <w:rStyle w:val="a7"/>
            <w:noProof/>
          </w:rPr>
          <w:t xml:space="preserve">4.5 </w:t>
        </w:r>
        <w:r>
          <w:rPr>
            <w:rStyle w:val="a7"/>
            <w:rFonts w:hint="eastAsia"/>
            <w:noProof/>
          </w:rPr>
          <w:t>数据字典</w:t>
        </w:r>
        <w:r>
          <w:rPr>
            <w:noProof/>
            <w:webHidden/>
          </w:rPr>
          <w:tab/>
        </w:r>
        <w:r>
          <w:rPr>
            <w:noProof/>
            <w:webHidden/>
          </w:rPr>
          <w:fldChar w:fldCharType="begin"/>
        </w:r>
        <w:r>
          <w:rPr>
            <w:noProof/>
            <w:webHidden/>
          </w:rPr>
          <w:instrText xml:space="preserve"> PAGEREF _Toc467090916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7" w:history="1">
        <w:r>
          <w:rPr>
            <w:rStyle w:val="a7"/>
            <w:noProof/>
          </w:rPr>
          <w:t>4.5.1</w:t>
        </w:r>
        <w:r>
          <w:rPr>
            <w:rStyle w:val="a7"/>
            <w:rFonts w:hint="eastAsia"/>
            <w:noProof/>
          </w:rPr>
          <w:t>顶层数据流图</w:t>
        </w:r>
        <w:r>
          <w:rPr>
            <w:noProof/>
            <w:webHidden/>
          </w:rPr>
          <w:tab/>
        </w:r>
        <w:r>
          <w:rPr>
            <w:noProof/>
            <w:webHidden/>
          </w:rPr>
          <w:fldChar w:fldCharType="begin"/>
        </w:r>
        <w:r>
          <w:rPr>
            <w:noProof/>
            <w:webHidden/>
          </w:rPr>
          <w:instrText xml:space="preserve"> PAGEREF _Toc467090917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8" w:history="1">
        <w:r>
          <w:rPr>
            <w:rStyle w:val="a7"/>
            <w:noProof/>
          </w:rPr>
          <w:t>4.5.1</w:t>
        </w:r>
        <w:r>
          <w:rPr>
            <w:rStyle w:val="a7"/>
            <w:rFonts w:hint="eastAsia"/>
            <w:noProof/>
          </w:rPr>
          <w:t>顶层数据流图</w:t>
        </w:r>
        <w:r>
          <w:rPr>
            <w:noProof/>
            <w:webHidden/>
          </w:rPr>
          <w:tab/>
        </w:r>
        <w:r>
          <w:rPr>
            <w:noProof/>
            <w:webHidden/>
          </w:rPr>
          <w:fldChar w:fldCharType="begin"/>
        </w:r>
        <w:r>
          <w:rPr>
            <w:noProof/>
            <w:webHidden/>
          </w:rPr>
          <w:instrText xml:space="preserve"> PAGEREF _Toc467090918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19" w:history="1">
        <w:r>
          <w:rPr>
            <w:rStyle w:val="a7"/>
            <w:noProof/>
          </w:rPr>
          <w:t xml:space="preserve">4.6 </w:t>
        </w:r>
        <w:r>
          <w:rPr>
            <w:rStyle w:val="a7"/>
            <w:rFonts w:hint="eastAsia"/>
            <w:noProof/>
          </w:rPr>
          <w:t>表结构设计</w:t>
        </w:r>
        <w:r>
          <w:rPr>
            <w:noProof/>
            <w:webHidden/>
          </w:rPr>
          <w:tab/>
        </w:r>
        <w:r>
          <w:rPr>
            <w:noProof/>
            <w:webHidden/>
          </w:rPr>
          <w:fldChar w:fldCharType="begin"/>
        </w:r>
        <w:r>
          <w:rPr>
            <w:noProof/>
            <w:webHidden/>
          </w:rPr>
          <w:instrText xml:space="preserve"> PAGEREF _Toc467090919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11"/>
        <w:tabs>
          <w:tab w:val="right" w:leader="dot" w:pos="8296"/>
        </w:tabs>
        <w:rPr>
          <w:rFonts w:ascii="Calibri" w:hAnsi="Calibri"/>
          <w:b w:val="0"/>
          <w:bCs w:val="0"/>
          <w:caps w:val="0"/>
          <w:noProof/>
          <w:kern w:val="2"/>
          <w:sz w:val="21"/>
          <w:szCs w:val="22"/>
        </w:rPr>
      </w:pPr>
      <w:hyperlink w:anchor="_Toc467090920" w:history="1">
        <w:r>
          <w:rPr>
            <w:rStyle w:val="a7"/>
            <w:rFonts w:ascii="宋体" w:hAnsi="宋体"/>
            <w:noProof/>
          </w:rPr>
          <w:t xml:space="preserve">5 </w:t>
        </w:r>
        <w:r>
          <w:rPr>
            <w:rStyle w:val="a7"/>
            <w:rFonts w:ascii="宋体" w:hAnsi="宋体" w:hint="eastAsia"/>
            <w:noProof/>
          </w:rPr>
          <w:t>模块结构规划</w:t>
        </w:r>
        <w:r>
          <w:rPr>
            <w:noProof/>
            <w:webHidden/>
          </w:rPr>
          <w:tab/>
        </w:r>
        <w:r>
          <w:rPr>
            <w:noProof/>
            <w:webHidden/>
          </w:rPr>
          <w:fldChar w:fldCharType="begin"/>
        </w:r>
        <w:r>
          <w:rPr>
            <w:noProof/>
            <w:webHidden/>
          </w:rPr>
          <w:instrText xml:space="preserve"> PAGEREF _Toc467090920 \h </w:instrText>
        </w:r>
        <w:r>
          <w:rPr>
            <w:noProof/>
            <w:webHidden/>
          </w:rPr>
        </w:r>
        <w:r>
          <w:rPr>
            <w:noProof/>
            <w:webHidden/>
          </w:rPr>
          <w:fldChar w:fldCharType="separate"/>
        </w:r>
        <w:r>
          <w:rPr>
            <w:noProof/>
            <w:webHidden/>
          </w:rPr>
          <w:t>6</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1" w:history="1">
        <w:r>
          <w:rPr>
            <w:rStyle w:val="a7"/>
            <w:noProof/>
          </w:rPr>
          <w:t xml:space="preserve">5.1 </w:t>
        </w:r>
        <w:r>
          <w:rPr>
            <w:rStyle w:val="a7"/>
            <w:rFonts w:hint="eastAsia"/>
            <w:noProof/>
          </w:rPr>
          <w:t>前端界面设计</w:t>
        </w:r>
        <w:r>
          <w:rPr>
            <w:noProof/>
            <w:webHidden/>
          </w:rPr>
          <w:tab/>
        </w:r>
        <w:r>
          <w:rPr>
            <w:noProof/>
            <w:webHidden/>
          </w:rPr>
          <w:fldChar w:fldCharType="begin"/>
        </w:r>
        <w:r>
          <w:rPr>
            <w:noProof/>
            <w:webHidden/>
          </w:rPr>
          <w:instrText xml:space="preserve"> PAGEREF _Toc467090921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2" w:history="1">
        <w:r>
          <w:rPr>
            <w:rStyle w:val="a7"/>
            <w:noProof/>
          </w:rPr>
          <w:t>5.1.1</w:t>
        </w:r>
        <w:r>
          <w:rPr>
            <w:rStyle w:val="a7"/>
            <w:rFonts w:hint="eastAsia"/>
            <w:noProof/>
          </w:rPr>
          <w:t>订餐首页布局设计</w:t>
        </w:r>
        <w:r>
          <w:rPr>
            <w:noProof/>
            <w:webHidden/>
          </w:rPr>
          <w:tab/>
        </w:r>
        <w:r>
          <w:rPr>
            <w:noProof/>
            <w:webHidden/>
          </w:rPr>
          <w:fldChar w:fldCharType="begin"/>
        </w:r>
        <w:r>
          <w:rPr>
            <w:noProof/>
            <w:webHidden/>
          </w:rPr>
          <w:instrText xml:space="preserve"> PAGEREF _Toc467090922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3" w:history="1">
        <w:r>
          <w:rPr>
            <w:rStyle w:val="a7"/>
            <w:noProof/>
          </w:rPr>
          <w:t>5.1.2</w:t>
        </w:r>
        <w:r>
          <w:rPr>
            <w:rStyle w:val="a7"/>
            <w:rFonts w:hint="eastAsia"/>
            <w:noProof/>
          </w:rPr>
          <w:t>用户登录和注册</w:t>
        </w:r>
        <w:r>
          <w:rPr>
            <w:noProof/>
            <w:webHidden/>
          </w:rPr>
          <w:tab/>
        </w:r>
        <w:r>
          <w:rPr>
            <w:noProof/>
            <w:webHidden/>
          </w:rPr>
          <w:fldChar w:fldCharType="begin"/>
        </w:r>
        <w:r>
          <w:rPr>
            <w:noProof/>
            <w:webHidden/>
          </w:rPr>
          <w:instrText xml:space="preserve"> PAGEREF _Toc467090923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4" w:history="1">
        <w:r>
          <w:rPr>
            <w:rStyle w:val="a7"/>
            <w:noProof/>
          </w:rPr>
          <w:t>5.1.3</w:t>
        </w:r>
        <w:r>
          <w:rPr>
            <w:rStyle w:val="a7"/>
            <w:rFonts w:hint="eastAsia"/>
            <w:noProof/>
          </w:rPr>
          <w:t>用户个人信息</w:t>
        </w:r>
        <w:r>
          <w:rPr>
            <w:noProof/>
            <w:webHidden/>
          </w:rPr>
          <w:tab/>
        </w:r>
        <w:r>
          <w:rPr>
            <w:noProof/>
            <w:webHidden/>
          </w:rPr>
          <w:fldChar w:fldCharType="begin"/>
        </w:r>
        <w:r>
          <w:rPr>
            <w:noProof/>
            <w:webHidden/>
          </w:rPr>
          <w:instrText xml:space="preserve"> PAGEREF _Toc467090924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5" w:history="1">
        <w:r>
          <w:rPr>
            <w:rStyle w:val="a7"/>
            <w:noProof/>
          </w:rPr>
          <w:t>5.1.4</w:t>
        </w:r>
        <w:r>
          <w:rPr>
            <w:rStyle w:val="a7"/>
            <w:rFonts w:hint="eastAsia"/>
            <w:noProof/>
          </w:rPr>
          <w:t>菜品详细信息</w:t>
        </w:r>
        <w:r>
          <w:rPr>
            <w:noProof/>
            <w:webHidden/>
          </w:rPr>
          <w:tab/>
        </w:r>
        <w:r>
          <w:rPr>
            <w:noProof/>
            <w:webHidden/>
          </w:rPr>
          <w:fldChar w:fldCharType="begin"/>
        </w:r>
        <w:r>
          <w:rPr>
            <w:noProof/>
            <w:webHidden/>
          </w:rPr>
          <w:instrText xml:space="preserve"> PAGEREF _Toc467090925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6" w:history="1">
        <w:r>
          <w:rPr>
            <w:rStyle w:val="a7"/>
            <w:noProof/>
          </w:rPr>
          <w:t>5.1.5</w:t>
        </w:r>
        <w:r>
          <w:rPr>
            <w:rStyle w:val="a7"/>
            <w:rFonts w:hint="eastAsia"/>
            <w:noProof/>
          </w:rPr>
          <w:t>订餐模块</w:t>
        </w:r>
        <w:r>
          <w:rPr>
            <w:noProof/>
            <w:webHidden/>
          </w:rPr>
          <w:tab/>
        </w:r>
        <w:r>
          <w:rPr>
            <w:noProof/>
            <w:webHidden/>
          </w:rPr>
          <w:fldChar w:fldCharType="begin"/>
        </w:r>
        <w:r>
          <w:rPr>
            <w:noProof/>
            <w:webHidden/>
          </w:rPr>
          <w:instrText xml:space="preserve"> PAGEREF _Toc467090926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7" w:history="1">
        <w:r>
          <w:rPr>
            <w:rStyle w:val="a7"/>
            <w:noProof/>
          </w:rPr>
          <w:t xml:space="preserve">5.2 </w:t>
        </w:r>
        <w:r>
          <w:rPr>
            <w:rStyle w:val="a7"/>
            <w:rFonts w:hint="eastAsia"/>
            <w:noProof/>
          </w:rPr>
          <w:t>后台管理设计</w:t>
        </w:r>
        <w:r>
          <w:rPr>
            <w:noProof/>
            <w:webHidden/>
          </w:rPr>
          <w:tab/>
        </w:r>
        <w:r>
          <w:rPr>
            <w:noProof/>
            <w:webHidden/>
          </w:rPr>
          <w:fldChar w:fldCharType="begin"/>
        </w:r>
        <w:r>
          <w:rPr>
            <w:noProof/>
            <w:webHidden/>
          </w:rPr>
          <w:instrText xml:space="preserve"> PAGEREF _Toc467090927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8" w:history="1">
        <w:r>
          <w:rPr>
            <w:rStyle w:val="a7"/>
            <w:noProof/>
          </w:rPr>
          <w:t>5.2.1</w:t>
        </w:r>
        <w:r>
          <w:rPr>
            <w:rStyle w:val="a7"/>
            <w:rFonts w:hint="eastAsia"/>
            <w:noProof/>
          </w:rPr>
          <w:t>管理员登录</w:t>
        </w:r>
        <w:r>
          <w:rPr>
            <w:noProof/>
            <w:webHidden/>
          </w:rPr>
          <w:tab/>
        </w:r>
        <w:r>
          <w:rPr>
            <w:noProof/>
            <w:webHidden/>
          </w:rPr>
          <w:fldChar w:fldCharType="begin"/>
        </w:r>
        <w:r>
          <w:rPr>
            <w:noProof/>
            <w:webHidden/>
          </w:rPr>
          <w:instrText xml:space="preserve"> PAGEREF _Toc467090928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20"/>
        <w:tabs>
          <w:tab w:val="right" w:leader="dot" w:pos="8296"/>
        </w:tabs>
        <w:rPr>
          <w:rFonts w:ascii="Calibri" w:hAnsi="Calibri"/>
          <w:smallCaps w:val="0"/>
          <w:noProof/>
          <w:kern w:val="2"/>
          <w:sz w:val="21"/>
          <w:szCs w:val="22"/>
        </w:rPr>
      </w:pPr>
      <w:hyperlink w:anchor="_Toc467090929" w:history="1">
        <w:r>
          <w:rPr>
            <w:rStyle w:val="a7"/>
            <w:noProof/>
          </w:rPr>
          <w:t>5.2.2</w:t>
        </w:r>
        <w:r>
          <w:rPr>
            <w:rStyle w:val="a7"/>
            <w:rFonts w:hint="eastAsia"/>
            <w:noProof/>
          </w:rPr>
          <w:t>菜品信息管理</w:t>
        </w:r>
        <w:r>
          <w:rPr>
            <w:noProof/>
            <w:webHidden/>
          </w:rPr>
          <w:tab/>
        </w:r>
        <w:r>
          <w:rPr>
            <w:noProof/>
            <w:webHidden/>
          </w:rPr>
          <w:fldChar w:fldCharType="begin"/>
        </w:r>
        <w:r>
          <w:rPr>
            <w:noProof/>
            <w:webHidden/>
          </w:rPr>
          <w:instrText xml:space="preserve"> PAGEREF _Toc467090929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11"/>
        <w:tabs>
          <w:tab w:val="right" w:leader="dot" w:pos="8296"/>
        </w:tabs>
        <w:rPr>
          <w:rFonts w:ascii="Calibri" w:hAnsi="Calibri"/>
          <w:b w:val="0"/>
          <w:bCs w:val="0"/>
          <w:caps w:val="0"/>
          <w:noProof/>
          <w:kern w:val="2"/>
          <w:sz w:val="21"/>
          <w:szCs w:val="22"/>
        </w:rPr>
      </w:pPr>
      <w:hyperlink w:anchor="_Toc467090930" w:history="1">
        <w:r>
          <w:rPr>
            <w:rStyle w:val="a7"/>
            <w:rFonts w:ascii="宋体" w:hAnsi="宋体" w:hint="eastAsia"/>
            <w:noProof/>
          </w:rPr>
          <w:t>结束语</w:t>
        </w:r>
        <w:r>
          <w:rPr>
            <w:noProof/>
            <w:webHidden/>
          </w:rPr>
          <w:tab/>
        </w:r>
        <w:r>
          <w:rPr>
            <w:noProof/>
            <w:webHidden/>
          </w:rPr>
          <w:fldChar w:fldCharType="begin"/>
        </w:r>
        <w:r>
          <w:rPr>
            <w:noProof/>
            <w:webHidden/>
          </w:rPr>
          <w:instrText xml:space="preserve"> PAGEREF _Toc467090930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pStyle w:val="11"/>
        <w:tabs>
          <w:tab w:val="right" w:leader="dot" w:pos="8296"/>
        </w:tabs>
        <w:rPr>
          <w:rFonts w:ascii="Calibri" w:hAnsi="Calibri"/>
          <w:b w:val="0"/>
          <w:bCs w:val="0"/>
          <w:caps w:val="0"/>
          <w:noProof/>
          <w:kern w:val="2"/>
          <w:sz w:val="21"/>
          <w:szCs w:val="22"/>
        </w:rPr>
      </w:pPr>
      <w:hyperlink w:anchor="_Toc467090931" w:history="1">
        <w:r>
          <w:rPr>
            <w:rStyle w:val="a7"/>
            <w:rFonts w:ascii="宋体" w:hAnsi="宋体" w:hint="eastAsia"/>
            <w:noProof/>
          </w:rPr>
          <w:t>主要参考文献</w:t>
        </w:r>
        <w:r>
          <w:rPr>
            <w:noProof/>
            <w:webHidden/>
          </w:rPr>
          <w:tab/>
        </w:r>
        <w:r>
          <w:rPr>
            <w:noProof/>
            <w:webHidden/>
          </w:rPr>
          <w:fldChar w:fldCharType="begin"/>
        </w:r>
        <w:r>
          <w:rPr>
            <w:noProof/>
            <w:webHidden/>
          </w:rPr>
          <w:instrText xml:space="preserve"> PAGEREF _Toc467090931 \h </w:instrText>
        </w:r>
        <w:r>
          <w:rPr>
            <w:noProof/>
            <w:webHidden/>
          </w:rPr>
        </w:r>
        <w:r>
          <w:rPr>
            <w:noProof/>
            <w:webHidden/>
          </w:rPr>
          <w:fldChar w:fldCharType="separate"/>
        </w:r>
        <w:r>
          <w:rPr>
            <w:noProof/>
            <w:webHidden/>
          </w:rPr>
          <w:t>7</w:t>
        </w:r>
        <w:r>
          <w:rPr>
            <w:noProof/>
            <w:webHidden/>
          </w:rPr>
          <w:fldChar w:fldCharType="end"/>
        </w:r>
      </w:hyperlink>
    </w:p>
    <w:p w:rsidR="00037E60" w:rsidRDefault="00AD0C4B">
      <w:pPr>
        <w:ind w:left="720"/>
        <w:sectPr w:rsidR="00037E60">
          <w:footerReference w:type="default" r:id="rId13"/>
          <w:pgSz w:w="11906" w:h="16838"/>
          <w:pgMar w:top="1440" w:right="1800" w:bottom="1440" w:left="1800" w:header="708" w:footer="708" w:gutter="0"/>
          <w:pgNumType w:fmt="upperRoman" w:start="1"/>
          <w:cols w:space="708"/>
          <w:docGrid w:linePitch="360"/>
        </w:sectPr>
      </w:pPr>
      <w:r>
        <w:rPr>
          <w:b/>
          <w:bCs/>
          <w:caps/>
        </w:rPr>
        <w:fldChar w:fldCharType="end"/>
      </w:r>
    </w:p>
    <w:p w:rsidR="00037E60" w:rsidRDefault="00AD0C4B">
      <w:pPr>
        <w:pStyle w:val="1"/>
        <w:spacing w:before="100" w:after="0" w:line="360" w:lineRule="auto"/>
        <w:rPr>
          <w:rFonts w:ascii="宋体" w:hAnsi="宋体"/>
          <w:sz w:val="36"/>
          <w:szCs w:val="36"/>
        </w:rPr>
      </w:pPr>
      <w:bookmarkStart w:id="0" w:name="_Toc29462850"/>
      <w:bookmarkStart w:id="1" w:name="_Toc467090880"/>
      <w:r>
        <w:rPr>
          <w:rFonts w:ascii="宋体" w:hAnsi="宋体" w:hint="eastAsia"/>
          <w:sz w:val="36"/>
          <w:szCs w:val="36"/>
        </w:rPr>
        <w:lastRenderedPageBreak/>
        <w:t>1 前言</w:t>
      </w:r>
      <w:bookmarkEnd w:id="0"/>
      <w:bookmarkEnd w:id="1"/>
    </w:p>
    <w:p w:rsidR="00037E60" w:rsidRDefault="00AD0C4B">
      <w:pPr>
        <w:pStyle w:val="2"/>
        <w:spacing w:after="100" w:line="360" w:lineRule="auto"/>
        <w:rPr>
          <w:rFonts w:ascii="宋体" w:eastAsia="宋体" w:hAnsi="宋体"/>
        </w:rPr>
      </w:pPr>
      <w:bookmarkStart w:id="2" w:name="_Toc29462851"/>
      <w:bookmarkStart w:id="3" w:name="_Toc467090881"/>
      <w:r>
        <w:rPr>
          <w:rFonts w:ascii="宋体" w:eastAsia="宋体" w:hAnsi="宋体" w:hint="eastAsia"/>
        </w:rPr>
        <w:t>1.1  作业背景</w:t>
      </w:r>
      <w:bookmarkEnd w:id="2"/>
      <w:bookmarkEnd w:id="3"/>
    </w:p>
    <w:p w:rsidR="00037E60" w:rsidRDefault="00AD0C4B">
      <w:pPr>
        <w:pStyle w:val="a3"/>
        <w:pBdr>
          <w:bottom w:val="single" w:sz="6" w:space="1" w:color="auto"/>
        </w:pBdr>
        <w:ind w:firstLine="420"/>
        <w:rPr>
          <w:sz w:val="24"/>
        </w:rPr>
      </w:pPr>
      <w:r>
        <w:rPr>
          <w:rFonts w:hint="eastAsia"/>
          <w:sz w:val="24"/>
        </w:rPr>
        <w:t>本文根据《管理信息系统》课程要求而做。</w:t>
      </w:r>
    </w:p>
    <w:p w:rsidR="00037E60" w:rsidRDefault="00AD0C4B">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hint="eastAsia"/>
          <w:sz w:val="24"/>
        </w:rPr>
        <w:t>课程作业要求如下：</w:t>
      </w:r>
    </w:p>
    <w:p w:rsidR="00037E60" w:rsidRDefault="00037E60">
      <w:pPr>
        <w:pStyle w:val="a3"/>
        <w:ind w:firstLine="420"/>
        <w:rPr>
          <w:sz w:val="24"/>
        </w:rPr>
      </w:pPr>
    </w:p>
    <w:p w:rsidR="00037E60" w:rsidRDefault="00AD0C4B">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 xml:space="preserve">Visual </w:t>
      </w:r>
      <w:proofErr w:type="spellStart"/>
      <w:r>
        <w:rPr>
          <w:rFonts w:eastAsia="华文楷体"/>
        </w:rPr>
        <w:t>Foxpro</w:t>
      </w:r>
      <w:proofErr w:type="spellEnd"/>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rsidR="00037E60" w:rsidRDefault="00AD0C4B">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rsidR="00037E60" w:rsidRDefault="00AD0C4B">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rsidR="00037E60" w:rsidRDefault="00AD0C4B">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rsidR="00037E60" w:rsidRDefault="00AD0C4B">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rsidR="00037E60" w:rsidRDefault="00037E60">
      <w:pPr>
        <w:pStyle w:val="a3"/>
        <w:pBdr>
          <w:bottom w:val="single" w:sz="6" w:space="1" w:color="auto"/>
        </w:pBdr>
        <w:spacing w:line="240" w:lineRule="auto"/>
        <w:ind w:firstLine="200"/>
        <w:rPr>
          <w:rFonts w:eastAsia="楷体_GB2312"/>
          <w:sz w:val="24"/>
        </w:rPr>
      </w:pPr>
    </w:p>
    <w:p w:rsidR="00037E60" w:rsidRDefault="00AD0C4B">
      <w:pPr>
        <w:pStyle w:val="2"/>
        <w:spacing w:after="100" w:line="360" w:lineRule="auto"/>
        <w:rPr>
          <w:rFonts w:ascii="宋体" w:eastAsia="宋体" w:hAnsi="宋体"/>
        </w:rPr>
      </w:pPr>
      <w:bookmarkStart w:id="4" w:name="_Toc29462852"/>
      <w:bookmarkStart w:id="5" w:name="_Toc467090882"/>
      <w:r>
        <w:rPr>
          <w:rFonts w:ascii="宋体" w:eastAsia="宋体" w:hAnsi="宋体" w:hint="eastAsia"/>
        </w:rPr>
        <w:t>1.2  选题说明</w:t>
      </w:r>
      <w:bookmarkEnd w:id="4"/>
      <w:bookmarkEnd w:id="5"/>
    </w:p>
    <w:p w:rsidR="00037E60" w:rsidRDefault="00AD0C4B">
      <w:pPr>
        <w:ind w:firstLineChars="200" w:firstLine="480"/>
        <w:jc w:val="both"/>
        <w:rPr>
          <w:rFonts w:ascii="华文楷体" w:eastAsia="华文楷体" w:hAnsi="华文楷体"/>
        </w:rPr>
      </w:pPr>
      <w:r>
        <w:rPr>
          <w:rFonts w:ascii="华文楷体" w:eastAsia="华文楷体" w:hAnsi="华文楷体" w:hint="eastAsia"/>
        </w:rPr>
        <w:t xml:space="preserve"> 现如今，互联网已经遍布我们的生活，无论是吃饭、购物，还是旅游、运动，人们都通过互联网来进行。与此同时，人们对吃的要求以及服务要求不断提高，对吃饭的排队、点餐的要求也越来越高，我们小组的在线选座订餐管理信息系统旨在方便客户、会员在线选座、订餐，提高餐厅的工作服务，在客人到达餐厅之时准时为客户提供服务。这样做不仅节省客户排队等候的时间，也提高了餐厅工作效率，大大使用互联网方便人们的生活。</w:t>
      </w:r>
    </w:p>
    <w:p w:rsidR="00037E60" w:rsidRDefault="00037E60">
      <w:pPr>
        <w:pStyle w:val="a3"/>
        <w:pBdr>
          <w:bottom w:val="single" w:sz="6" w:space="1" w:color="auto"/>
        </w:pBdr>
        <w:rPr>
          <w:sz w:val="24"/>
        </w:rPr>
      </w:pPr>
    </w:p>
    <w:p w:rsidR="00037E60" w:rsidRDefault="00037E60">
      <w:pPr>
        <w:pStyle w:val="a3"/>
        <w:rPr>
          <w:rFonts w:eastAsia="楷体_GB2312"/>
          <w:sz w:val="24"/>
        </w:rPr>
      </w:pPr>
    </w:p>
    <w:p w:rsidR="00037E60" w:rsidRDefault="00AD0C4B">
      <w:pPr>
        <w:pStyle w:val="a3"/>
        <w:spacing w:afterLines="50" w:after="120" w:line="360" w:lineRule="atLeast"/>
        <w:ind w:left="391"/>
        <w:rPr>
          <w:rFonts w:ascii="宋体" w:hAnsi="宋体"/>
          <w:sz w:val="24"/>
        </w:rPr>
      </w:pPr>
      <w:r>
        <w:rPr>
          <w:rFonts w:ascii="宋体" w:hAnsi="宋体" w:hint="eastAsia"/>
          <w:sz w:val="24"/>
        </w:rPr>
        <w:t>(1)基本思路</w:t>
      </w:r>
    </w:p>
    <w:p w:rsidR="00037E60" w:rsidRDefault="00AD0C4B">
      <w:pPr>
        <w:ind w:firstLineChars="200" w:firstLine="480"/>
        <w:jc w:val="both"/>
        <w:rPr>
          <w:rFonts w:ascii="华文楷体" w:eastAsia="华文楷体" w:hAnsi="华文楷体"/>
        </w:rPr>
      </w:pPr>
      <w:r>
        <w:rPr>
          <w:rFonts w:ascii="华文楷体" w:eastAsia="华文楷体" w:hAnsi="华文楷体" w:hint="eastAsia"/>
        </w:rPr>
        <w:t>本系统运用计算机系统来实现餐饮企业工作流的信息化管理，采用面向对象的开发方法以及Java语言，依靠Visual studio2010作为开发工具,使用MySQL网络数据库存储数据。实现了客户点餐、客户选座、菜品评价、收银管理四大功能，解决餐饮企业中客户点餐速度慢、服务员登记不清楚、厨师配菜速度慢、菜谱更新不及时且不直观、会员管理混乱的现象。</w:t>
      </w:r>
    </w:p>
    <w:p w:rsidR="00037E60" w:rsidRDefault="00AD0C4B">
      <w:pPr>
        <w:pStyle w:val="a3"/>
        <w:spacing w:beforeLines="50" w:before="120" w:afterLines="50" w:after="120" w:line="360" w:lineRule="atLeast"/>
        <w:ind w:left="391"/>
        <w:rPr>
          <w:rFonts w:ascii="宋体" w:hAnsi="宋体"/>
          <w:sz w:val="24"/>
        </w:rPr>
      </w:pPr>
      <w:r>
        <w:rPr>
          <w:rFonts w:ascii="宋体" w:hAnsi="宋体" w:hint="eastAsia"/>
          <w:sz w:val="24"/>
        </w:rPr>
        <w:t>(2)作业目标</w:t>
      </w:r>
    </w:p>
    <w:p w:rsidR="00037E60" w:rsidRDefault="00AD0C4B">
      <w:pPr>
        <w:numPr>
          <w:ilvl w:val="0"/>
          <w:numId w:val="39"/>
        </w:numPr>
        <w:jc w:val="both"/>
        <w:rPr>
          <w:rFonts w:ascii="华文楷体" w:eastAsia="华文楷体" w:hAnsi="华文楷体"/>
        </w:rPr>
      </w:pPr>
      <w:r>
        <w:rPr>
          <w:rFonts w:ascii="华文楷体" w:eastAsia="华文楷体" w:hAnsi="华文楷体" w:hint="eastAsia"/>
        </w:rPr>
        <w:t>实现系统调查与问题分析</w:t>
      </w:r>
    </w:p>
    <w:p w:rsidR="00037E60" w:rsidRDefault="00AD0C4B">
      <w:pPr>
        <w:numPr>
          <w:ilvl w:val="0"/>
          <w:numId w:val="39"/>
        </w:numPr>
        <w:jc w:val="both"/>
        <w:rPr>
          <w:rFonts w:ascii="华文楷体" w:eastAsia="华文楷体" w:hAnsi="华文楷体"/>
        </w:rPr>
      </w:pPr>
      <w:r>
        <w:rPr>
          <w:rFonts w:ascii="华文楷体" w:eastAsia="华文楷体" w:hAnsi="华文楷体" w:hint="eastAsia"/>
        </w:rPr>
        <w:t>实现系统分析</w:t>
      </w:r>
    </w:p>
    <w:p w:rsidR="00037E60" w:rsidRDefault="00AD0C4B">
      <w:pPr>
        <w:numPr>
          <w:ilvl w:val="0"/>
          <w:numId w:val="39"/>
        </w:numPr>
        <w:jc w:val="both"/>
        <w:rPr>
          <w:rFonts w:ascii="华文楷体" w:eastAsia="华文楷体" w:hAnsi="华文楷体"/>
        </w:rPr>
      </w:pPr>
      <w:r>
        <w:rPr>
          <w:rFonts w:ascii="华文楷体" w:eastAsia="华文楷体" w:hAnsi="华文楷体" w:hint="eastAsia"/>
        </w:rPr>
        <w:lastRenderedPageBreak/>
        <w:t>实现数据库设计分析</w:t>
      </w:r>
    </w:p>
    <w:p w:rsidR="00037E60" w:rsidRDefault="00AD0C4B">
      <w:pPr>
        <w:numPr>
          <w:ilvl w:val="0"/>
          <w:numId w:val="39"/>
        </w:numPr>
        <w:jc w:val="both"/>
        <w:rPr>
          <w:rFonts w:ascii="华文楷体" w:eastAsia="华文楷体" w:hAnsi="华文楷体"/>
        </w:rPr>
      </w:pPr>
      <w:r>
        <w:rPr>
          <w:rFonts w:ascii="华文楷体" w:eastAsia="华文楷体" w:hAnsi="华文楷体" w:hint="eastAsia"/>
        </w:rPr>
        <w:t>实现模块结构规划</w:t>
      </w:r>
    </w:p>
    <w:p w:rsidR="00037E60" w:rsidRDefault="00AD0C4B">
      <w:pPr>
        <w:numPr>
          <w:ilvl w:val="0"/>
          <w:numId w:val="39"/>
        </w:numPr>
        <w:jc w:val="both"/>
        <w:rPr>
          <w:rFonts w:ascii="华文楷体" w:eastAsia="华文楷体" w:hAnsi="华文楷体"/>
        </w:rPr>
      </w:pPr>
      <w:r>
        <w:rPr>
          <w:rFonts w:ascii="华文楷体" w:eastAsia="华文楷体" w:hAnsi="华文楷体" w:hint="eastAsia"/>
        </w:rPr>
        <w:t>实现程序模块</w:t>
      </w:r>
    </w:p>
    <w:p w:rsidR="00037E60" w:rsidRDefault="00AD0C4B">
      <w:pPr>
        <w:numPr>
          <w:ilvl w:val="0"/>
          <w:numId w:val="39"/>
        </w:numPr>
        <w:jc w:val="both"/>
        <w:rPr>
          <w:rFonts w:eastAsia="楷体_GB2312"/>
        </w:rPr>
      </w:pPr>
      <w:r>
        <w:rPr>
          <w:rFonts w:ascii="华文楷体" w:eastAsia="华文楷体" w:hAnsi="华文楷体" w:hint="eastAsia"/>
        </w:rPr>
        <w:t>完成在线选座订餐管理信息系统报告</w:t>
      </w:r>
    </w:p>
    <w:p w:rsidR="00037E60" w:rsidRDefault="00AD0C4B">
      <w:pPr>
        <w:pStyle w:val="2"/>
        <w:spacing w:after="100" w:line="360" w:lineRule="auto"/>
        <w:rPr>
          <w:rFonts w:ascii="宋体" w:eastAsia="宋体" w:hAnsi="宋体"/>
        </w:rPr>
      </w:pPr>
      <w:bookmarkStart w:id="6" w:name="_Toc29462853"/>
      <w:bookmarkStart w:id="7" w:name="_Toc467090883"/>
      <w:r>
        <w:rPr>
          <w:rFonts w:ascii="宋体" w:eastAsia="宋体" w:hAnsi="宋体" w:hint="eastAsia"/>
        </w:rPr>
        <w:t>1.3</w:t>
      </w:r>
      <w:bookmarkEnd w:id="6"/>
      <w:r>
        <w:rPr>
          <w:rFonts w:ascii="宋体" w:eastAsia="宋体" w:hAnsi="宋体" w:hint="eastAsia"/>
        </w:rPr>
        <w:t xml:space="preserve">  工作业绩</w:t>
      </w:r>
      <w:bookmarkEnd w:id="7"/>
    </w:p>
    <w:p w:rsidR="00037E60" w:rsidRDefault="00AD0C4B">
      <w:pPr>
        <w:pStyle w:val="a3"/>
        <w:spacing w:line="360" w:lineRule="atLeast"/>
        <w:ind w:firstLine="391"/>
        <w:rPr>
          <w:sz w:val="24"/>
        </w:rPr>
      </w:pPr>
      <w:r>
        <w:rPr>
          <w:rFonts w:hint="eastAsia"/>
          <w:sz w:val="24"/>
        </w:rPr>
        <w:t>自我评定</w:t>
      </w:r>
      <w:r>
        <w:rPr>
          <w:rFonts w:hint="eastAsia"/>
          <w:sz w:val="24"/>
        </w:rPr>
        <w:t xml:space="preserve">   </w:t>
      </w:r>
      <w:r>
        <w:rPr>
          <w:rFonts w:hint="eastAsia"/>
          <w:sz w:val="24"/>
        </w:rPr>
        <w:t>小组自评：</w:t>
      </w:r>
      <w:r>
        <w:rPr>
          <w:rFonts w:hint="eastAsia"/>
          <w:sz w:val="24"/>
        </w:rPr>
        <w:t xml:space="preserve">   </w:t>
      </w:r>
      <w:r>
        <w:rPr>
          <w:rFonts w:hint="eastAsia"/>
          <w:sz w:val="24"/>
        </w:rPr>
        <w:t>□优</w:t>
      </w:r>
      <w:r>
        <w:rPr>
          <w:rFonts w:hint="eastAsia"/>
          <w:sz w:val="24"/>
        </w:rPr>
        <w:t xml:space="preserve">    </w:t>
      </w:r>
      <w:r>
        <w:rPr>
          <w:rFonts w:hint="eastAsia"/>
          <w:sz w:val="24"/>
        </w:rPr>
        <w:t>□良</w:t>
      </w:r>
      <w:r>
        <w:rPr>
          <w:rFonts w:hint="eastAsia"/>
          <w:sz w:val="24"/>
        </w:rPr>
        <w:t xml:space="preserve">   </w:t>
      </w:r>
      <w:r>
        <w:rPr>
          <w:rFonts w:hint="eastAsia"/>
          <w:sz w:val="24"/>
        </w:rPr>
        <w:t>□中</w:t>
      </w:r>
      <w:r>
        <w:rPr>
          <w:rFonts w:hint="eastAsia"/>
          <w:sz w:val="24"/>
        </w:rPr>
        <w:t xml:space="preserve">  </w:t>
      </w:r>
      <w:r>
        <w:rPr>
          <w:rFonts w:hint="eastAsia"/>
          <w:sz w:val="24"/>
        </w:rPr>
        <w:t>□及格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rsidR="00037E60">
        <w:trPr>
          <w:trHeight w:val="340"/>
        </w:trPr>
        <w:tc>
          <w:tcPr>
            <w:tcW w:w="1238" w:type="dxa"/>
            <w:shd w:val="clear" w:color="auto" w:fill="auto"/>
            <w:vAlign w:val="center"/>
          </w:tcPr>
          <w:p w:rsidR="00037E60" w:rsidRDefault="00AD0C4B">
            <w:pPr>
              <w:widowControl w:val="0"/>
              <w:jc w:val="center"/>
            </w:pPr>
            <w:r>
              <w:rPr>
                <w:rFonts w:hint="eastAsia"/>
              </w:rPr>
              <w:t>姓名</w:t>
            </w:r>
          </w:p>
        </w:tc>
        <w:tc>
          <w:tcPr>
            <w:tcW w:w="4432" w:type="dxa"/>
          </w:tcPr>
          <w:p w:rsidR="00037E60" w:rsidRDefault="00AD0C4B">
            <w:pPr>
              <w:widowControl w:val="0"/>
              <w:jc w:val="center"/>
            </w:pPr>
            <w:r>
              <w:rPr>
                <w:rFonts w:hint="eastAsia"/>
              </w:rPr>
              <w:t>小组分工</w:t>
            </w:r>
          </w:p>
        </w:tc>
        <w:tc>
          <w:tcPr>
            <w:tcW w:w="1610" w:type="dxa"/>
            <w:shd w:val="clear" w:color="auto" w:fill="auto"/>
            <w:vAlign w:val="center"/>
          </w:tcPr>
          <w:p w:rsidR="00037E60" w:rsidRDefault="00AD0C4B">
            <w:pPr>
              <w:widowControl w:val="0"/>
              <w:jc w:val="center"/>
            </w:pPr>
            <w:r>
              <w:rPr>
                <w:rFonts w:hint="eastAsia"/>
              </w:rPr>
              <w:t>自评结果</w:t>
            </w:r>
          </w:p>
        </w:tc>
      </w:tr>
      <w:tr w:rsidR="00037E60">
        <w:trPr>
          <w:trHeight w:val="340"/>
        </w:trPr>
        <w:tc>
          <w:tcPr>
            <w:tcW w:w="1238" w:type="dxa"/>
            <w:shd w:val="clear" w:color="auto" w:fill="auto"/>
          </w:tcPr>
          <w:p w:rsidR="00037E60" w:rsidRDefault="00AD0C4B">
            <w:pPr>
              <w:widowControl w:val="0"/>
              <w:jc w:val="both"/>
            </w:pPr>
            <w:r>
              <w:rPr>
                <w:rFonts w:hint="eastAsia"/>
              </w:rPr>
              <w:t>何东琴</w:t>
            </w:r>
          </w:p>
        </w:tc>
        <w:tc>
          <w:tcPr>
            <w:tcW w:w="4432" w:type="dxa"/>
          </w:tcPr>
          <w:p w:rsidR="00037E60" w:rsidRDefault="00AD0C4B">
            <w:pPr>
              <w:widowControl w:val="0"/>
              <w:jc w:val="both"/>
            </w:pPr>
            <w:r>
              <w:rPr>
                <w:rFonts w:hint="eastAsia"/>
              </w:rPr>
              <w:t>报告撰写</w:t>
            </w:r>
          </w:p>
        </w:tc>
        <w:tc>
          <w:tcPr>
            <w:tcW w:w="1610" w:type="dxa"/>
            <w:shd w:val="clear" w:color="auto" w:fill="auto"/>
          </w:tcPr>
          <w:p w:rsidR="00037E60" w:rsidRDefault="00037E60">
            <w:pPr>
              <w:widowControl w:val="0"/>
              <w:jc w:val="both"/>
            </w:pPr>
          </w:p>
        </w:tc>
      </w:tr>
      <w:tr w:rsidR="00037E60">
        <w:trPr>
          <w:trHeight w:val="340"/>
        </w:trPr>
        <w:tc>
          <w:tcPr>
            <w:tcW w:w="1238" w:type="dxa"/>
            <w:shd w:val="clear" w:color="auto" w:fill="auto"/>
          </w:tcPr>
          <w:p w:rsidR="00037E60" w:rsidRDefault="00AD0C4B">
            <w:pPr>
              <w:widowControl w:val="0"/>
              <w:jc w:val="both"/>
            </w:pPr>
            <w:r>
              <w:rPr>
                <w:rFonts w:hint="eastAsia"/>
              </w:rPr>
              <w:t>宋丹阳</w:t>
            </w:r>
          </w:p>
        </w:tc>
        <w:tc>
          <w:tcPr>
            <w:tcW w:w="4432" w:type="dxa"/>
          </w:tcPr>
          <w:p w:rsidR="00037E60" w:rsidRDefault="00AD0C4B">
            <w:pPr>
              <w:widowControl w:val="0"/>
              <w:jc w:val="both"/>
            </w:pPr>
            <w:r>
              <w:rPr>
                <w:rFonts w:hint="eastAsia"/>
              </w:rPr>
              <w:t>系统与程序设计</w:t>
            </w:r>
          </w:p>
        </w:tc>
        <w:tc>
          <w:tcPr>
            <w:tcW w:w="1610" w:type="dxa"/>
            <w:shd w:val="clear" w:color="auto" w:fill="auto"/>
          </w:tcPr>
          <w:p w:rsidR="00037E60" w:rsidRDefault="00037E60">
            <w:pPr>
              <w:widowControl w:val="0"/>
              <w:jc w:val="both"/>
            </w:pPr>
          </w:p>
        </w:tc>
      </w:tr>
      <w:tr w:rsidR="00037E60">
        <w:trPr>
          <w:trHeight w:val="340"/>
        </w:trPr>
        <w:tc>
          <w:tcPr>
            <w:tcW w:w="1238" w:type="dxa"/>
            <w:shd w:val="clear" w:color="auto" w:fill="auto"/>
          </w:tcPr>
          <w:p w:rsidR="00037E60" w:rsidRDefault="00AD0C4B">
            <w:pPr>
              <w:widowControl w:val="0"/>
              <w:jc w:val="both"/>
            </w:pPr>
            <w:r>
              <w:rPr>
                <w:rFonts w:hint="eastAsia"/>
              </w:rPr>
              <w:t>黄琦珺</w:t>
            </w:r>
          </w:p>
        </w:tc>
        <w:tc>
          <w:tcPr>
            <w:tcW w:w="4432" w:type="dxa"/>
          </w:tcPr>
          <w:p w:rsidR="00037E60" w:rsidRDefault="00AD0C4B">
            <w:pPr>
              <w:widowControl w:val="0"/>
              <w:jc w:val="both"/>
            </w:pPr>
            <w:r>
              <w:rPr>
                <w:rFonts w:ascii="宋体" w:hAnsi="宋体" w:hint="eastAsia"/>
              </w:rPr>
              <w:t>模型图绘制</w:t>
            </w:r>
          </w:p>
        </w:tc>
        <w:tc>
          <w:tcPr>
            <w:tcW w:w="1610" w:type="dxa"/>
            <w:shd w:val="clear" w:color="auto" w:fill="auto"/>
          </w:tcPr>
          <w:p w:rsidR="00037E60" w:rsidRDefault="00037E60">
            <w:pPr>
              <w:widowControl w:val="0"/>
              <w:jc w:val="both"/>
            </w:pPr>
          </w:p>
        </w:tc>
      </w:tr>
      <w:tr w:rsidR="00037E60">
        <w:trPr>
          <w:trHeight w:val="340"/>
        </w:trPr>
        <w:tc>
          <w:tcPr>
            <w:tcW w:w="1238" w:type="dxa"/>
            <w:shd w:val="clear" w:color="auto" w:fill="auto"/>
          </w:tcPr>
          <w:p w:rsidR="00037E60" w:rsidRDefault="00AD0C4B">
            <w:pPr>
              <w:widowControl w:val="0"/>
              <w:jc w:val="both"/>
            </w:pPr>
            <w:r>
              <w:rPr>
                <w:rFonts w:hint="eastAsia"/>
              </w:rPr>
              <w:t>任芷霖</w:t>
            </w:r>
          </w:p>
        </w:tc>
        <w:tc>
          <w:tcPr>
            <w:tcW w:w="4432" w:type="dxa"/>
          </w:tcPr>
          <w:p w:rsidR="00037E60" w:rsidRDefault="00AD0C4B">
            <w:pPr>
              <w:widowControl w:val="0"/>
              <w:jc w:val="both"/>
            </w:pPr>
            <w:r>
              <w:rPr>
                <w:rFonts w:hint="eastAsia"/>
              </w:rPr>
              <w:t>PPT</w:t>
            </w:r>
            <w:r>
              <w:rPr>
                <w:rFonts w:hint="eastAsia"/>
              </w:rPr>
              <w:t>与系统需求分析</w:t>
            </w:r>
          </w:p>
        </w:tc>
        <w:tc>
          <w:tcPr>
            <w:tcW w:w="1610" w:type="dxa"/>
            <w:shd w:val="clear" w:color="auto" w:fill="auto"/>
          </w:tcPr>
          <w:p w:rsidR="00037E60" w:rsidRDefault="00037E60">
            <w:pPr>
              <w:widowControl w:val="0"/>
              <w:jc w:val="both"/>
            </w:pPr>
          </w:p>
        </w:tc>
      </w:tr>
    </w:tbl>
    <w:p w:rsidR="00037E60" w:rsidRDefault="00037E60">
      <w:pPr>
        <w:pStyle w:val="a3"/>
        <w:spacing w:line="360" w:lineRule="atLeast"/>
        <w:ind w:firstLine="391"/>
      </w:pPr>
    </w:p>
    <w:p w:rsidR="00037E60" w:rsidRDefault="00AD0C4B">
      <w:pPr>
        <w:pStyle w:val="1"/>
        <w:spacing w:before="100" w:after="0" w:line="360" w:lineRule="auto"/>
        <w:rPr>
          <w:rFonts w:ascii="宋体" w:hAnsi="宋体"/>
          <w:sz w:val="36"/>
          <w:szCs w:val="36"/>
        </w:rPr>
      </w:pPr>
      <w:bookmarkStart w:id="8" w:name="_Toc467090884"/>
      <w:r>
        <w:rPr>
          <w:rFonts w:ascii="宋体" w:hAnsi="宋体" w:hint="eastAsia"/>
          <w:sz w:val="36"/>
          <w:szCs w:val="36"/>
        </w:rPr>
        <w:t>2  系统调查与问题分析</w:t>
      </w:r>
      <w:bookmarkEnd w:id="8"/>
    </w:p>
    <w:p w:rsidR="00037E60" w:rsidRDefault="00AD0C4B">
      <w:pPr>
        <w:pStyle w:val="2"/>
        <w:spacing w:after="100" w:line="360" w:lineRule="auto"/>
        <w:rPr>
          <w:rFonts w:ascii="宋体" w:eastAsia="宋体" w:hAnsi="宋体"/>
        </w:rPr>
      </w:pPr>
      <w:bookmarkStart w:id="9" w:name="_Toc467090885"/>
      <w:r>
        <w:rPr>
          <w:rFonts w:ascii="宋体" w:eastAsia="宋体" w:hAnsi="宋体" w:hint="eastAsia"/>
        </w:rPr>
        <w:t>2</w:t>
      </w:r>
      <w:r>
        <w:rPr>
          <w:rFonts w:ascii="宋体" w:eastAsia="宋体" w:hAnsi="宋体"/>
        </w:rPr>
        <w:t xml:space="preserve">.1   </w:t>
      </w:r>
      <w:r>
        <w:rPr>
          <w:rFonts w:ascii="宋体" w:eastAsia="宋体" w:hAnsi="宋体" w:hint="eastAsia"/>
        </w:rPr>
        <w:t>系统开发的背景调查</w:t>
      </w:r>
      <w:bookmarkEnd w:id="9"/>
    </w:p>
    <w:p w:rsidR="00037E60" w:rsidRDefault="00AD0C4B">
      <w:pPr>
        <w:ind w:firstLineChars="200" w:firstLine="480"/>
        <w:jc w:val="both"/>
        <w:rPr>
          <w:rFonts w:ascii="华文楷体" w:eastAsia="华文楷体" w:hAnsi="华文楷体"/>
        </w:rPr>
      </w:pPr>
      <w:r>
        <w:rPr>
          <w:rFonts w:ascii="华文楷体" w:eastAsia="华文楷体" w:hAnsi="华文楷体" w:hint="eastAsia"/>
        </w:rPr>
        <w:t>我国的餐饮市场经过30多年的改革开放及发展，可以说我国正迎来一个餐饮业大发展的时期，市场潜在力量巨大，远景很是广阔。根据中国烹饪协会发布的2009年度餐饮业发展报告显示，即便在经济遭受重创的2009年，全社会餐饮业零售额达依然到17998亿元，同比增长16.8%。其中，每月的零售额均超过1300亿元，增长率稳定在14.4%至21.6%。在各类消费性支出中增幅居前，仅次于交通和通信支出。</w:t>
      </w:r>
    </w:p>
    <w:p w:rsidR="00037E60" w:rsidRDefault="00AD0C4B">
      <w:pPr>
        <w:ind w:firstLineChars="200" w:firstLine="480"/>
        <w:jc w:val="both"/>
        <w:rPr>
          <w:rFonts w:ascii="华文楷体" w:eastAsia="华文楷体" w:hAnsi="华文楷体"/>
        </w:rPr>
      </w:pPr>
      <w:r>
        <w:rPr>
          <w:rFonts w:ascii="华文楷体" w:eastAsia="华文楷体" w:hAnsi="华文楷体" w:hint="eastAsia"/>
        </w:rPr>
        <w:t>与此同时，我国餐饮业发展的质量和内涵也发生了重大变化。行业的经营领域和市场空间不断拓宽，经营档次和企业管理水平不断提高，经营业态日趋丰富，投资主体和消费需求多元化特点更加突出，网点数量和人员队伍继续扩大；餐饮市场更加繁荣，消费的个性化和特色化的趋势明显，追求健康营养和连锁规模发展成为主题。集团化、品牌化、产业化和国际化的发展步伐加快，餐饮现代化的进程不断推进。  </w:t>
      </w:r>
    </w:p>
    <w:p w:rsidR="00037E60" w:rsidRDefault="00AD0C4B">
      <w:pPr>
        <w:ind w:firstLineChars="200" w:firstLine="480"/>
        <w:jc w:val="both"/>
        <w:rPr>
          <w:rFonts w:ascii="华文楷体" w:eastAsia="华文楷体" w:hAnsi="华文楷体"/>
        </w:rPr>
      </w:pPr>
      <w:r>
        <w:rPr>
          <w:rFonts w:ascii="华文楷体" w:eastAsia="华文楷体" w:hAnsi="华文楷体" w:hint="eastAsia"/>
        </w:rPr>
        <w:t>近几年来，中国餐饮业的发展一直保持强劲快速增长同时，也看到目前餐饮行业普遍存在的问题。餐饮企业的发展一直处于自我摸索、自我运作、自我积累和自我完善为主的状态，利润低、承载重、支撑小、发展难的特点突出。餐饮企业在产品标准化技术设备开发、连锁管理体系的建立、专业人才的培养、吸纳资本投入、理论指导和信息交流等方面的条件十分不足，存在着技术开发与设备配套难、管理与人才难、配送渠道与发展资金难、沟通交流与合作难等深层次因素的制约，行业平台和基础支持力量不强，对企业发展产生较大的影响。</w:t>
      </w:r>
    </w:p>
    <w:p w:rsidR="00037E60" w:rsidRDefault="00AD0C4B">
      <w:pPr>
        <w:ind w:firstLineChars="200" w:firstLine="480"/>
        <w:jc w:val="both"/>
        <w:rPr>
          <w:rFonts w:ascii="华文楷体" w:eastAsia="华文楷体" w:hAnsi="华文楷体"/>
        </w:rPr>
      </w:pPr>
      <w:r>
        <w:rPr>
          <w:rFonts w:ascii="华文楷体" w:eastAsia="华文楷体" w:hAnsi="华文楷体" w:hint="eastAsia"/>
        </w:rPr>
        <w:lastRenderedPageBreak/>
        <w:t>随着社会的发展，人们生活水平的提高，人们对餐饮行业的服务要求也逐渐提高，传统的线下到店点餐已经无法满足人们的需求，传统线下点餐的缺点显而易见：耗时长、效率低下、出错率高、存在滞后性、用户体验不佳、现场混乱无法掌控。因此信息化管理是现代企业适应时代潮流一个不可以逃避的选择。</w:t>
      </w:r>
    </w:p>
    <w:p w:rsidR="00037E60" w:rsidRDefault="00AD0C4B">
      <w:pPr>
        <w:ind w:firstLineChars="200" w:firstLine="480"/>
        <w:jc w:val="both"/>
        <w:rPr>
          <w:rFonts w:ascii="华文楷体" w:eastAsia="华文楷体" w:hAnsi="华文楷体"/>
        </w:rPr>
      </w:pPr>
      <w:r>
        <w:rPr>
          <w:rFonts w:ascii="华文楷体" w:eastAsia="华文楷体" w:hAnsi="华文楷体" w:hint="eastAsia"/>
        </w:rPr>
        <w:t>在信息化全方位覆盖生活的当下社会，建立基于WEB技术的在线订座点餐系统是十分必要的。在线订座点餐系统主要针对客户到店之前相关的一系列工作的管理以及客户离店之后对餐厅的评价等信息的管理，而网上在线订座点餐系统能够把客户到店前、到店后的时间有效利用起来。这种模式的效率相比线下点餐，效率提高简直不只一点半点，所以一个餐厅有一个在线订座点餐系统是很有必要的。</w:t>
      </w:r>
    </w:p>
    <w:p w:rsidR="00037E60" w:rsidRDefault="00AD0C4B">
      <w:pPr>
        <w:pStyle w:val="2"/>
        <w:spacing w:after="100" w:line="360" w:lineRule="auto"/>
        <w:rPr>
          <w:rFonts w:ascii="宋体" w:eastAsia="宋体" w:hAnsi="宋体"/>
        </w:rPr>
      </w:pPr>
      <w:bookmarkStart w:id="10" w:name="_Toc467090886"/>
      <w:r>
        <w:rPr>
          <w:rFonts w:ascii="宋体" w:eastAsia="宋体" w:hAnsi="宋体" w:hint="eastAsia"/>
        </w:rPr>
        <w:t>2</w:t>
      </w:r>
      <w:r>
        <w:rPr>
          <w:rFonts w:ascii="宋体" w:eastAsia="宋体" w:hAnsi="宋体"/>
        </w:rPr>
        <w:t>.2</w:t>
      </w:r>
      <w:r>
        <w:rPr>
          <w:rFonts w:ascii="宋体" w:eastAsia="宋体" w:hAnsi="宋体" w:hint="eastAsia"/>
        </w:rPr>
        <w:t xml:space="preserve"> 系统的可行性分析</w:t>
      </w:r>
      <w:bookmarkEnd w:id="10"/>
    </w:p>
    <w:p w:rsidR="00037E60" w:rsidRDefault="00AD0C4B">
      <w:pPr>
        <w:pStyle w:val="3"/>
        <w:spacing w:after="100" w:line="360" w:lineRule="auto"/>
        <w:rPr>
          <w:sz w:val="28"/>
          <w:szCs w:val="28"/>
        </w:rPr>
      </w:pPr>
      <w:bookmarkStart w:id="11" w:name="_Toc467090887"/>
      <w:smartTag w:uri="urn:schemas-microsoft-com:office:smarttags" w:element="chsdate">
        <w:smartTagPr>
          <w:attr w:name="Year" w:val="1899"/>
          <w:attr w:name="Month" w:val="12"/>
          <w:attr w:name="Day" w:val="30"/>
          <w:attr w:name="IsLunarDate" w:val="False"/>
          <w:attr w:name="IsROCDate" w:val="False"/>
        </w:smartTagPr>
        <w:r>
          <w:rPr>
            <w:rFonts w:hint="eastAsia"/>
            <w:sz w:val="28"/>
            <w:szCs w:val="28"/>
          </w:rPr>
          <w:t>2.2.1</w:t>
        </w:r>
      </w:smartTag>
      <w:r>
        <w:rPr>
          <w:rFonts w:hint="eastAsia"/>
          <w:sz w:val="28"/>
          <w:szCs w:val="28"/>
        </w:rPr>
        <w:t xml:space="preserve">  </w:t>
      </w:r>
      <w:r>
        <w:rPr>
          <w:rFonts w:hint="eastAsia"/>
          <w:sz w:val="28"/>
          <w:szCs w:val="28"/>
        </w:rPr>
        <w:t>经济可行性</w:t>
      </w:r>
      <w:bookmarkEnd w:id="11"/>
    </w:p>
    <w:p w:rsidR="00037E60" w:rsidRDefault="00AD0C4B">
      <w:pPr>
        <w:pStyle w:val="4"/>
        <w:spacing w:line="360" w:lineRule="auto"/>
        <w:ind w:left="0"/>
        <w:jc w:val="left"/>
        <w:rPr>
          <w:rFonts w:ascii="华文楷体" w:eastAsia="华文楷体" w:hAnsi="华文楷体"/>
        </w:rPr>
      </w:pPr>
      <w:bookmarkStart w:id="12" w:name="_Toc467090888"/>
      <w:ins w:id="13" w:author="CUMT" w:date="2015-12-25T17:24:00Z">
        <w:r>
          <w:rPr>
            <w:rFonts w:ascii="华文楷体" w:eastAsia="华文楷体" w:hAnsi="华文楷体" w:cs="Times New Roman"/>
          </w:rPr>
          <w:t>2.</w:t>
        </w:r>
      </w:ins>
      <w:r>
        <w:rPr>
          <w:rFonts w:ascii="华文楷体" w:eastAsia="华文楷体" w:hAnsi="华文楷体" w:cs="Times New Roman"/>
        </w:rPr>
        <w:t>2</w:t>
      </w:r>
      <w:ins w:id="14" w:author="CUMT" w:date="2015-12-25T17:24:00Z">
        <w:r>
          <w:rPr>
            <w:rFonts w:ascii="华文楷体" w:eastAsia="华文楷体" w:hAnsi="华文楷体" w:cs="Times New Roman"/>
          </w:rPr>
          <w:t>.1.</w:t>
        </w:r>
      </w:ins>
      <w:r>
        <w:rPr>
          <w:rFonts w:ascii="华文楷体" w:eastAsia="华文楷体" w:hAnsi="华文楷体" w:hint="eastAsia"/>
        </w:rPr>
        <w:t>1项目投入</w:t>
      </w:r>
    </w:p>
    <w:p w:rsidR="00037E60" w:rsidRDefault="00AD0C4B">
      <w:pPr>
        <w:ind w:firstLineChars="200" w:firstLine="480"/>
        <w:jc w:val="both"/>
        <w:rPr>
          <w:ins w:id="15" w:author="CUMT" w:date="2015-12-25T17:23:00Z"/>
          <w:rFonts w:ascii="华文楷体" w:eastAsia="华文楷体" w:hAnsi="华文楷体"/>
        </w:rPr>
      </w:pPr>
      <w:r>
        <w:rPr>
          <w:rFonts w:ascii="华文楷体" w:eastAsia="华文楷体" w:hAnsi="华文楷体" w:hint="eastAsia"/>
        </w:rPr>
        <w:t>在项目投入方面，主要分为人力资源、固定资产投入、维护成本三个方面。系统的开发是由开发人员对程序开发的实践学习而来，</w:t>
      </w:r>
      <w:ins w:id="16" w:author="CUMT" w:date="2015-12-25T17:22:00Z">
        <w:r>
          <w:rPr>
            <w:rFonts w:ascii="华文楷体" w:eastAsia="华文楷体" w:hAnsi="华文楷体" w:hint="eastAsia"/>
          </w:rPr>
          <w:t>程序开发团队已经具备相关知识，</w:t>
        </w:r>
      </w:ins>
      <w:r>
        <w:rPr>
          <w:rFonts w:ascii="华文楷体" w:eastAsia="华文楷体" w:hAnsi="华文楷体" w:hint="eastAsia"/>
        </w:rPr>
        <w:t>餐厅无需投资</w:t>
      </w:r>
      <w:ins w:id="17" w:author="CUMT" w:date="2015-12-25T17:22:00Z">
        <w:r>
          <w:rPr>
            <w:rFonts w:ascii="华文楷体" w:eastAsia="华文楷体" w:hAnsi="华文楷体" w:hint="eastAsia"/>
          </w:rPr>
          <w:t>更多培训费用</w:t>
        </w:r>
      </w:ins>
      <w:r>
        <w:rPr>
          <w:rFonts w:ascii="华文楷体" w:eastAsia="华文楷体" w:hAnsi="华文楷体" w:hint="eastAsia"/>
        </w:rPr>
        <w:t>，且软件开发过程中投入的成本不高。</w:t>
      </w:r>
      <w:ins w:id="18" w:author="CUMT" w:date="2015-12-25T16:54:00Z">
        <w:r>
          <w:rPr>
            <w:rFonts w:ascii="华文楷体" w:eastAsia="华文楷体" w:hAnsi="华文楷体" w:hint="eastAsia"/>
          </w:rPr>
          <w:t>以</w:t>
        </w:r>
      </w:ins>
      <w:r>
        <w:rPr>
          <w:rFonts w:ascii="华文楷体" w:eastAsia="华文楷体" w:hAnsi="华文楷体" w:hint="eastAsia"/>
        </w:rPr>
        <w:t>后餐厅网站维护，系统检修等维护费用应计入相关工作人员工资发放支出。</w:t>
      </w:r>
      <w:ins w:id="19" w:author="CUMT" w:date="2015-12-25T17:12:00Z">
        <w:r>
          <w:rPr>
            <w:rFonts w:ascii="华文楷体" w:eastAsia="华文楷体" w:hAnsi="华文楷体" w:hint="eastAsia"/>
          </w:rPr>
          <w:t>固定资产投入方面，需要的硬件设备如多媒体</w:t>
        </w:r>
      </w:ins>
      <w:ins w:id="20" w:author="CUMT" w:date="2015-12-25T17:13:00Z">
        <w:r>
          <w:rPr>
            <w:rFonts w:ascii="华文楷体" w:eastAsia="华文楷体" w:hAnsi="华文楷体" w:hint="eastAsia"/>
          </w:rPr>
          <w:t>计算机</w:t>
        </w:r>
      </w:ins>
      <w:ins w:id="21" w:author="CUMT" w:date="2015-12-25T17:15:00Z">
        <w:r>
          <w:rPr>
            <w:rFonts w:ascii="华文楷体" w:eastAsia="华文楷体" w:hAnsi="华文楷体" w:hint="eastAsia"/>
          </w:rPr>
          <w:t>等都为</w:t>
        </w:r>
      </w:ins>
      <w:r>
        <w:rPr>
          <w:rFonts w:ascii="华文楷体" w:eastAsia="华文楷体" w:hAnsi="华文楷体" w:hint="eastAsia"/>
        </w:rPr>
        <w:t>餐厅</w:t>
      </w:r>
      <w:ins w:id="22" w:author="CUMT" w:date="2015-12-25T17:15:00Z">
        <w:r>
          <w:rPr>
            <w:rFonts w:ascii="华文楷体" w:eastAsia="华文楷体" w:hAnsi="华文楷体" w:hint="eastAsia"/>
          </w:rPr>
          <w:t>现有设备，因此不需要更多投资。</w:t>
        </w:r>
      </w:ins>
    </w:p>
    <w:p w:rsidR="00037E60" w:rsidRDefault="00AD0C4B">
      <w:pPr>
        <w:ind w:firstLineChars="200" w:firstLine="480"/>
        <w:jc w:val="both"/>
        <w:rPr>
          <w:rFonts w:ascii="华文楷体" w:eastAsia="华文楷体" w:hAnsi="华文楷体"/>
        </w:rPr>
      </w:pPr>
      <w:ins w:id="23" w:author="CUMT" w:date="2015-12-25T17:17:00Z">
        <w:r>
          <w:rPr>
            <w:rFonts w:ascii="华文楷体" w:eastAsia="华文楷体" w:hAnsi="华文楷体" w:hint="eastAsia"/>
          </w:rPr>
          <w:t>因此项目投入</w:t>
        </w:r>
      </w:ins>
      <w:r>
        <w:rPr>
          <w:rFonts w:ascii="华文楷体" w:eastAsia="华文楷体" w:hAnsi="华文楷体" w:hint="eastAsia"/>
        </w:rPr>
        <w:t>经费</w:t>
      </w:r>
      <w:ins w:id="24" w:author="CUMT" w:date="2015-12-25T17:16:00Z">
        <w:r>
          <w:rPr>
            <w:rFonts w:ascii="华文楷体" w:eastAsia="华文楷体" w:hAnsi="华文楷体" w:hint="eastAsia"/>
          </w:rPr>
          <w:t>完全等于</w:t>
        </w:r>
      </w:ins>
      <w:ins w:id="25" w:author="CUMT" w:date="2015-12-25T17:23:00Z">
        <w:r>
          <w:rPr>
            <w:rFonts w:ascii="华文楷体" w:eastAsia="华文楷体" w:hAnsi="华文楷体" w:hint="eastAsia"/>
          </w:rPr>
          <w:t>软件开发及维护</w:t>
        </w:r>
      </w:ins>
      <w:ins w:id="26" w:author="CUMT" w:date="2015-12-25T17:16:00Z">
        <w:r>
          <w:rPr>
            <w:rFonts w:ascii="华文楷体" w:eastAsia="华文楷体" w:hAnsi="华文楷体" w:hint="eastAsia"/>
          </w:rPr>
          <w:t>人员的工资发放支出</w:t>
        </w:r>
      </w:ins>
      <w:ins w:id="27" w:author="CUMT" w:date="2015-12-25T17:23:00Z">
        <w:r>
          <w:rPr>
            <w:rFonts w:ascii="华文楷体" w:eastAsia="华文楷体" w:hAnsi="华文楷体" w:hint="eastAsia"/>
          </w:rPr>
          <w:t>（</w:t>
        </w:r>
      </w:ins>
      <w:ins w:id="28" w:author="CUMT" w:date="2015-12-25T17:24:00Z">
        <w:r>
          <w:rPr>
            <w:rFonts w:ascii="华文楷体" w:eastAsia="华文楷体" w:hAnsi="华文楷体" w:hint="eastAsia"/>
          </w:rPr>
          <w:t>包含</w:t>
        </w:r>
      </w:ins>
      <w:ins w:id="29" w:author="CUMT" w:date="2015-12-25T17:23:00Z">
        <w:r>
          <w:rPr>
            <w:rFonts w:ascii="华文楷体" w:eastAsia="华文楷体" w:hAnsi="华文楷体" w:hint="eastAsia"/>
          </w:rPr>
          <w:t>直接工资成本</w:t>
        </w:r>
      </w:ins>
      <w:ins w:id="30" w:author="CUMT" w:date="2015-12-25T17:24:00Z">
        <w:r>
          <w:rPr>
            <w:rFonts w:ascii="华文楷体" w:eastAsia="华文楷体" w:hAnsi="华文楷体" w:hint="eastAsia"/>
          </w:rPr>
          <w:t>、奖金、差旅费）</w:t>
        </w:r>
      </w:ins>
      <w:r>
        <w:rPr>
          <w:rFonts w:ascii="华文楷体" w:eastAsia="华文楷体" w:hAnsi="华文楷体" w:hint="eastAsia"/>
        </w:rPr>
        <w:t>以及后期系统维护相关人员的工资，这些费用在餐厅预算之内。</w:t>
      </w:r>
    </w:p>
    <w:p w:rsidR="00037E60" w:rsidRDefault="00AD0C4B">
      <w:pPr>
        <w:pStyle w:val="4"/>
        <w:spacing w:beforeLines="50" w:before="120" w:afterLines="50" w:after="120" w:line="360" w:lineRule="auto"/>
        <w:ind w:left="0"/>
        <w:jc w:val="left"/>
        <w:rPr>
          <w:ins w:id="31" w:author="CUMT" w:date="2015-12-25T17:25:00Z"/>
          <w:rFonts w:ascii="宋体" w:hAnsi="宋体"/>
        </w:rPr>
      </w:pPr>
      <w:ins w:id="32" w:author="CUMT" w:date="2015-12-25T17:24:00Z">
        <w:r>
          <w:rPr>
            <w:rFonts w:ascii="Times New Roman" w:hAnsi="Times New Roman" w:cs="Times New Roman"/>
          </w:rPr>
          <w:t>2</w:t>
        </w:r>
        <w:r>
          <w:rPr>
            <w:rFonts w:ascii="宋体" w:hAnsi="宋体" w:cs="Times New Roman"/>
          </w:rPr>
          <w:t>.</w:t>
        </w:r>
      </w:ins>
      <w:r>
        <w:rPr>
          <w:rFonts w:ascii="Times New Roman" w:hAnsi="Times New Roman" w:cs="Times New Roman"/>
        </w:rPr>
        <w:t>2</w:t>
      </w:r>
      <w:ins w:id="33" w:author="CUMT" w:date="2015-12-25T17:24:00Z">
        <w:r>
          <w:rPr>
            <w:rFonts w:ascii="宋体" w:hAnsi="宋体" w:cs="Times New Roman"/>
          </w:rPr>
          <w:t>.</w:t>
        </w:r>
        <w:r>
          <w:rPr>
            <w:rFonts w:ascii="Times New Roman" w:hAnsi="Times New Roman" w:cs="Times New Roman"/>
          </w:rPr>
          <w:t>1</w:t>
        </w:r>
        <w:r>
          <w:rPr>
            <w:rFonts w:ascii="宋体" w:hAnsi="宋体" w:cs="Times New Roman"/>
          </w:rPr>
          <w:t>.</w:t>
        </w:r>
        <w:r>
          <w:rPr>
            <w:rFonts w:ascii="Calibri" w:hAnsi="Calibri"/>
          </w:rPr>
          <w:t>2</w:t>
        </w:r>
        <w:r>
          <w:rPr>
            <w:rFonts w:ascii="华文楷体" w:eastAsia="华文楷体" w:hAnsi="华文楷体" w:cs="Times New Roman" w:hint="eastAsia"/>
            <w:bCs w:val="0"/>
          </w:rPr>
          <w:t>收益分析</w:t>
        </w:r>
      </w:ins>
    </w:p>
    <w:p w:rsidR="00037E60" w:rsidRDefault="00AD0C4B">
      <w:pPr>
        <w:ind w:firstLineChars="200" w:firstLine="480"/>
        <w:jc w:val="both"/>
        <w:rPr>
          <w:ins w:id="34" w:author="CUMT" w:date="2015-12-25T17:26:00Z"/>
          <w:rFonts w:ascii="华文楷体" w:eastAsia="华文楷体" w:hAnsi="华文楷体"/>
        </w:rPr>
      </w:pPr>
      <w:ins w:id="35" w:author="CUMT" w:date="2015-12-25T17:25:00Z">
        <w:r>
          <w:rPr>
            <w:rFonts w:ascii="华文楷体" w:eastAsia="华文楷体" w:hAnsi="华文楷体" w:hint="eastAsia"/>
          </w:rPr>
          <w:t>软件开发后即投入使用，收益主要来源于定量</w:t>
        </w:r>
      </w:ins>
      <w:ins w:id="36" w:author="CUMT" w:date="2015-12-25T17:26:00Z">
        <w:r>
          <w:rPr>
            <w:rFonts w:ascii="华文楷体" w:eastAsia="华文楷体" w:hAnsi="华文楷体" w:hint="eastAsia"/>
          </w:rPr>
          <w:t>收益和非定量收益。</w:t>
        </w:r>
      </w:ins>
    </w:p>
    <w:p w:rsidR="00037E60" w:rsidRDefault="00AD0C4B">
      <w:pPr>
        <w:ind w:firstLineChars="200" w:firstLine="480"/>
        <w:jc w:val="both"/>
        <w:rPr>
          <w:rFonts w:ascii="华文楷体" w:eastAsia="华文楷体" w:hAnsi="华文楷体"/>
        </w:rPr>
      </w:pPr>
      <w:ins w:id="37" w:author="CUMT" w:date="2015-12-25T17:26:00Z">
        <w:r>
          <w:rPr>
            <w:rFonts w:ascii="华文楷体" w:eastAsia="华文楷体" w:hAnsi="华文楷体" w:hint="eastAsia"/>
          </w:rPr>
          <w:t>定量收益表示账目上</w:t>
        </w:r>
      </w:ins>
      <w:ins w:id="38" w:author="CUMT" w:date="2015-12-25T17:27:00Z">
        <w:r>
          <w:rPr>
            <w:rFonts w:ascii="华文楷体" w:eastAsia="华文楷体" w:hAnsi="华文楷体" w:hint="eastAsia"/>
          </w:rPr>
          <w:t>资金增加的部分，包括系统为</w:t>
        </w:r>
      </w:ins>
      <w:r>
        <w:rPr>
          <w:rFonts w:ascii="华文楷体" w:eastAsia="华文楷体" w:hAnsi="华文楷体" w:hint="eastAsia"/>
        </w:rPr>
        <w:t>餐厅</w:t>
      </w:r>
      <w:ins w:id="39" w:author="CUMT" w:date="2015-12-25T17:27:00Z">
        <w:r>
          <w:rPr>
            <w:rFonts w:ascii="华文楷体" w:eastAsia="华文楷体" w:hAnsi="华文楷体" w:hint="eastAsia"/>
          </w:rPr>
          <w:t>带来的预计开支降低和预计价值增</w:t>
        </w:r>
      </w:ins>
      <w:ins w:id="40" w:author="CUMT" w:date="2015-12-25T17:28:00Z">
        <w:r>
          <w:rPr>
            <w:rFonts w:ascii="华文楷体" w:eastAsia="华文楷体" w:hAnsi="华文楷体" w:hint="eastAsia"/>
          </w:rPr>
          <w:t>值。</w:t>
        </w:r>
      </w:ins>
      <w:r>
        <w:rPr>
          <w:rFonts w:ascii="华文楷体" w:eastAsia="华文楷体" w:hAnsi="华文楷体" w:hint="eastAsia"/>
        </w:rPr>
        <w:t>餐厅</w:t>
      </w:r>
      <w:ins w:id="41" w:author="CUMT" w:date="2015-12-25T17:28:00Z">
        <w:r>
          <w:rPr>
            <w:rFonts w:ascii="华文楷体" w:eastAsia="华文楷体" w:hAnsi="华文楷体" w:hint="eastAsia"/>
          </w:rPr>
          <w:t>建设完成后，顾客可网上</w:t>
        </w:r>
      </w:ins>
      <w:ins w:id="42" w:author="CUMT" w:date="2015-12-25T17:29:00Z">
        <w:r>
          <w:rPr>
            <w:rFonts w:ascii="华文楷体" w:eastAsia="华文楷体" w:hAnsi="华文楷体" w:hint="eastAsia"/>
          </w:rPr>
          <w:t>预订</w:t>
        </w:r>
      </w:ins>
      <w:ins w:id="43" w:author="CUMT" w:date="2015-12-25T17:28:00Z">
        <w:r>
          <w:rPr>
            <w:rFonts w:ascii="华文楷体" w:eastAsia="华文楷体" w:hAnsi="华文楷体" w:hint="eastAsia"/>
          </w:rPr>
          <w:t>，</w:t>
        </w:r>
      </w:ins>
      <w:ins w:id="44" w:author="CUMT" w:date="2015-12-25T17:29:00Z">
        <w:r>
          <w:rPr>
            <w:rFonts w:ascii="华文楷体" w:eastAsia="华文楷体" w:hAnsi="华文楷体" w:hint="eastAsia"/>
          </w:rPr>
          <w:t>即可</w:t>
        </w:r>
      </w:ins>
      <w:ins w:id="45" w:author="CUMT" w:date="2015-12-25T17:28:00Z">
        <w:r>
          <w:rPr>
            <w:rFonts w:ascii="华文楷体" w:eastAsia="华文楷体" w:hAnsi="华文楷体" w:hint="eastAsia"/>
          </w:rPr>
          <w:t>减少了</w:t>
        </w:r>
      </w:ins>
      <w:ins w:id="46" w:author="CUMT" w:date="2015-12-25T17:29:00Z">
        <w:r>
          <w:rPr>
            <w:rFonts w:ascii="华文楷体" w:eastAsia="华文楷体" w:hAnsi="华文楷体" w:hint="eastAsia"/>
          </w:rPr>
          <w:t>实体</w:t>
        </w:r>
      </w:ins>
      <w:r>
        <w:rPr>
          <w:rFonts w:ascii="华文楷体" w:eastAsia="华文楷体" w:hAnsi="华文楷体" w:hint="eastAsia"/>
        </w:rPr>
        <w:t>门店</w:t>
      </w:r>
      <w:ins w:id="47" w:author="CUMT" w:date="2015-12-25T17:29:00Z">
        <w:r>
          <w:rPr>
            <w:rFonts w:ascii="华文楷体" w:eastAsia="华文楷体" w:hAnsi="华文楷体" w:hint="eastAsia"/>
          </w:rPr>
          <w:t>的工作人员，节省开支。</w:t>
        </w:r>
      </w:ins>
    </w:p>
    <w:p w:rsidR="00037E60" w:rsidRDefault="00AD0C4B">
      <w:pPr>
        <w:ind w:firstLineChars="200" w:firstLine="480"/>
        <w:jc w:val="both"/>
        <w:rPr>
          <w:rFonts w:ascii="华文楷体" w:eastAsia="华文楷体" w:hAnsi="华文楷体"/>
        </w:rPr>
      </w:pPr>
      <w:ins w:id="48" w:author="CUMT" w:date="2015-12-25T17:32:00Z">
        <w:r>
          <w:rPr>
            <w:rFonts w:ascii="华文楷体" w:eastAsia="华文楷体" w:hAnsi="华文楷体" w:hint="eastAsia"/>
          </w:rPr>
          <w:t>非定量收益主要体现在用户</w:t>
        </w:r>
      </w:ins>
      <w:r>
        <w:rPr>
          <w:rFonts w:ascii="华文楷体" w:eastAsia="华文楷体" w:hAnsi="华文楷体" w:hint="eastAsia"/>
        </w:rPr>
        <w:t>服务</w:t>
      </w:r>
      <w:ins w:id="49" w:author="CUMT" w:date="2015-12-25T17:32:00Z">
        <w:r>
          <w:rPr>
            <w:rFonts w:ascii="华文楷体" w:eastAsia="华文楷体" w:hAnsi="华文楷体" w:hint="eastAsia"/>
          </w:rPr>
          <w:t>的提高和</w:t>
        </w:r>
      </w:ins>
      <w:r>
        <w:rPr>
          <w:rFonts w:ascii="华文楷体" w:eastAsia="华文楷体" w:hAnsi="华文楷体" w:hint="eastAsia"/>
        </w:rPr>
        <w:t>对菜品</w:t>
      </w:r>
      <w:ins w:id="50" w:author="CUMT" w:date="2015-12-25T17:32:00Z">
        <w:r>
          <w:rPr>
            <w:rFonts w:ascii="华文楷体" w:eastAsia="华文楷体" w:hAnsi="华文楷体" w:hint="eastAsia"/>
          </w:rPr>
          <w:t>管理高效化上。</w:t>
        </w:r>
      </w:ins>
      <w:r>
        <w:rPr>
          <w:rFonts w:ascii="华文楷体" w:eastAsia="华文楷体" w:hAnsi="华文楷体" w:hint="eastAsia"/>
        </w:rPr>
        <w:t>在用户体验方面，本系统节约了用户到店点餐以及等待菜品上桌这一段时间，并且充分利用了厨房的时间，提高了厨房的工作效率，而且对用户评价菜品的数据分析，可以为厨房修改菜品提供意见，使得菜品的口味改进进一步符合大众化的口味。这一方面带来的收益是不可估量的。</w:t>
      </w:r>
    </w:p>
    <w:p w:rsidR="00037E60" w:rsidRDefault="00AD0C4B">
      <w:pPr>
        <w:ind w:firstLineChars="200" w:firstLine="480"/>
        <w:jc w:val="both"/>
        <w:rPr>
          <w:ins w:id="51" w:author="CUMT" w:date="2015-12-25T17:17:00Z"/>
          <w:rFonts w:ascii="华文楷体" w:eastAsia="华文楷体" w:hAnsi="华文楷体"/>
        </w:rPr>
      </w:pPr>
      <w:r>
        <w:rPr>
          <w:rFonts w:ascii="华文楷体" w:eastAsia="华文楷体" w:hAnsi="华文楷体" w:hint="eastAsia"/>
        </w:rPr>
        <w:t>总的来说，本管理系统带来的收益不仅仅是节约人力，更进一步带来的收益是餐厅对产品的规划方面，而这一部分带来的收益是不可估量的。</w:t>
      </w:r>
    </w:p>
    <w:p w:rsidR="00037E60" w:rsidRDefault="00AD0C4B">
      <w:pPr>
        <w:pStyle w:val="3"/>
        <w:spacing w:after="100" w:line="360" w:lineRule="auto"/>
        <w:rPr>
          <w:sz w:val="28"/>
          <w:szCs w:val="28"/>
        </w:rPr>
      </w:pPr>
      <w:r>
        <w:rPr>
          <w:rFonts w:hint="eastAsia"/>
          <w:sz w:val="28"/>
          <w:szCs w:val="28"/>
        </w:rPr>
        <w:lastRenderedPageBreak/>
        <w:t xml:space="preserve">2.2.2  </w:t>
      </w:r>
      <w:r>
        <w:rPr>
          <w:rFonts w:hint="eastAsia"/>
          <w:sz w:val="28"/>
          <w:szCs w:val="28"/>
        </w:rPr>
        <w:t>技术可行性</w:t>
      </w:r>
      <w:bookmarkEnd w:id="12"/>
    </w:p>
    <w:p w:rsidR="00037E60" w:rsidRDefault="00AD0C4B">
      <w:pPr>
        <w:ind w:firstLineChars="200" w:firstLine="480"/>
        <w:jc w:val="both"/>
        <w:rPr>
          <w:rFonts w:ascii="华文楷体" w:eastAsia="华文楷体" w:hAnsi="华文楷体"/>
        </w:rPr>
      </w:pPr>
      <w:r>
        <w:rPr>
          <w:rFonts w:ascii="华文楷体" w:eastAsia="华文楷体" w:hAnsi="华文楷体" w:hint="eastAsia"/>
        </w:rPr>
        <w:t>技术可行性评价是通过原有系统和欲开发系统的业务流程图和数据流图，对系统惊醒比较，分析欲开发系统越油的优越性，以及对设备、现有软件、用户、系统运行、开发环境、运行环境和经费支出的影响，然后评价系统的技术可行性。在此，开发团队根据在线点餐系统的具体功能、性能，选择相应的开发工具进行开发。</w:t>
      </w:r>
    </w:p>
    <w:p w:rsidR="00037E60" w:rsidRPr="00037E60" w:rsidRDefault="00AD0C4B" w:rsidP="00037E60">
      <w:pPr>
        <w:pStyle w:val="4"/>
        <w:spacing w:beforeLines="50" w:before="120" w:afterLines="50" w:after="120" w:line="360" w:lineRule="auto"/>
        <w:ind w:left="0"/>
        <w:jc w:val="left"/>
        <w:rPr>
          <w:rFonts w:ascii="华文楷体" w:eastAsia="华文楷体" w:hAnsi="华文楷体"/>
          <w:b w:val="0"/>
          <w:rPrChange w:id="52" w:author="CUMT" w:date="2015-12-25T16:46:00Z">
            <w:rPr>
              <w:rFonts w:ascii="宋体" w:hAnsi="宋体"/>
              <w:b/>
              <w:szCs w:val="21"/>
            </w:rPr>
          </w:rPrChange>
        </w:rPr>
        <w:pPrChange w:id="53" w:author="CUMT" w:date="2015-12-25T16:45:00Z">
          <w:pPr/>
        </w:pPrChange>
      </w:pPr>
      <w:r>
        <w:rPr>
          <w:rFonts w:ascii="华文楷体" w:eastAsia="华文楷体" w:hAnsi="华文楷体" w:cs="Times New Roman"/>
        </w:rPr>
        <w:t>2</w:t>
      </w:r>
      <w:r>
        <w:rPr>
          <w:rFonts w:ascii="华文楷体" w:eastAsia="华文楷体" w:hAnsi="华文楷体" w:cs="Times New Roman"/>
          <w:rPrChange w:id="54" w:author="CUMT" w:date="2015-12-25T16:46:00Z">
            <w:rPr>
              <w:b/>
              <w:sz w:val="21"/>
              <w:szCs w:val="22"/>
            </w:rPr>
          </w:rPrChange>
        </w:rPr>
        <w:t>.</w:t>
      </w:r>
      <w:r>
        <w:rPr>
          <w:rFonts w:ascii="华文楷体" w:eastAsia="华文楷体" w:hAnsi="华文楷体" w:cs="Times New Roman"/>
        </w:rPr>
        <w:t>2</w:t>
      </w:r>
      <w:r>
        <w:rPr>
          <w:rFonts w:ascii="华文楷体" w:eastAsia="华文楷体" w:hAnsi="华文楷体" w:cs="Times New Roman"/>
          <w:rPrChange w:id="55" w:author="CUMT" w:date="2015-12-25T16:46:00Z">
            <w:rPr>
              <w:b/>
              <w:sz w:val="21"/>
              <w:szCs w:val="22"/>
            </w:rPr>
          </w:rPrChange>
        </w:rPr>
        <w:t>.</w:t>
      </w:r>
      <w:r>
        <w:rPr>
          <w:rFonts w:ascii="华文楷体" w:eastAsia="华文楷体" w:hAnsi="华文楷体" w:cs="Times New Roman"/>
        </w:rPr>
        <w:t>2</w:t>
      </w:r>
      <w:r>
        <w:rPr>
          <w:rFonts w:ascii="华文楷体" w:eastAsia="华文楷体" w:hAnsi="华文楷体" w:cs="Times New Roman"/>
          <w:rPrChange w:id="56" w:author="CUMT" w:date="2015-12-25T16:46:00Z">
            <w:rPr>
              <w:b/>
              <w:sz w:val="21"/>
              <w:szCs w:val="22"/>
            </w:rPr>
          </w:rPrChange>
        </w:rPr>
        <w:t>.</w:t>
      </w:r>
      <w:r>
        <w:rPr>
          <w:rFonts w:ascii="华文楷体" w:eastAsia="华文楷体" w:hAnsi="华文楷体" w:cs="Times New Roman"/>
        </w:rPr>
        <w:t>1</w:t>
      </w:r>
      <w:r>
        <w:rPr>
          <w:rFonts w:ascii="华文楷体" w:eastAsia="华文楷体" w:hAnsi="华文楷体" w:cs="Times New Roman" w:hint="eastAsia"/>
          <w:rPrChange w:id="57" w:author="CUMT" w:date="2015-12-25T16:46:00Z">
            <w:rPr>
              <w:rFonts w:hint="eastAsia"/>
              <w:b/>
              <w:sz w:val="21"/>
              <w:szCs w:val="22"/>
            </w:rPr>
          </w:rPrChange>
        </w:rPr>
        <w:t>技术可行性分析的前提</w:t>
      </w:r>
    </w:p>
    <w:p w:rsidR="00037E60" w:rsidRDefault="00AD0C4B">
      <w:pPr>
        <w:spacing w:line="360" w:lineRule="auto"/>
        <w:rPr>
          <w:rFonts w:ascii="华文楷体" w:eastAsia="华文楷体" w:hAnsi="华文楷体"/>
          <w:sz w:val="22"/>
          <w:szCs w:val="22"/>
        </w:rPr>
      </w:pPr>
      <w:r>
        <w:rPr>
          <w:rFonts w:ascii="华文楷体" w:eastAsia="华文楷体" w:hAnsi="华文楷体"/>
          <w:sz w:val="22"/>
        </w:rPr>
        <w:t>1</w:t>
      </w:r>
      <w:r>
        <w:rPr>
          <w:rFonts w:ascii="华文楷体" w:eastAsia="华文楷体" w:hAnsi="华文楷体" w:hint="eastAsia"/>
          <w:sz w:val="22"/>
        </w:rPr>
        <w:t>、功能</w:t>
      </w:r>
    </w:p>
    <w:p w:rsidR="00037E60" w:rsidRDefault="00AD0C4B">
      <w:pPr>
        <w:ind w:firstLineChars="200" w:firstLine="480"/>
        <w:rPr>
          <w:rFonts w:ascii="华文楷体" w:eastAsia="华文楷体" w:hAnsi="华文楷体"/>
        </w:rPr>
      </w:pPr>
      <w:r>
        <w:rPr>
          <w:rFonts w:ascii="华文楷体" w:eastAsia="华文楷体" w:hAnsi="华文楷体"/>
        </w:rPr>
        <w:t>会员服务</w:t>
      </w:r>
      <w:r>
        <w:rPr>
          <w:rFonts w:ascii="华文楷体" w:eastAsia="华文楷体" w:hAnsi="华文楷体" w:hint="eastAsia"/>
        </w:rPr>
        <w:t>、</w:t>
      </w:r>
      <w:r>
        <w:rPr>
          <w:rFonts w:ascii="华文楷体" w:eastAsia="华文楷体" w:hAnsi="华文楷体"/>
        </w:rPr>
        <w:t>订座排号</w:t>
      </w:r>
      <w:r>
        <w:rPr>
          <w:rFonts w:ascii="华文楷体" w:eastAsia="华文楷体" w:hAnsi="华文楷体" w:hint="eastAsia"/>
        </w:rPr>
        <w:t>、</w:t>
      </w:r>
      <w:r>
        <w:rPr>
          <w:rFonts w:ascii="华文楷体" w:eastAsia="华文楷体" w:hAnsi="华文楷体"/>
        </w:rPr>
        <w:t>在线点餐并付定金</w:t>
      </w:r>
      <w:r>
        <w:rPr>
          <w:rFonts w:ascii="华文楷体" w:eastAsia="华文楷体" w:hAnsi="华文楷体" w:hint="eastAsia"/>
        </w:rPr>
        <w:t>、</w:t>
      </w:r>
      <w:r>
        <w:rPr>
          <w:rFonts w:ascii="华文楷体" w:eastAsia="华文楷体" w:hAnsi="华文楷体"/>
        </w:rPr>
        <w:t>菜品评价</w:t>
      </w:r>
      <w:r>
        <w:rPr>
          <w:rFonts w:ascii="华文楷体" w:eastAsia="华文楷体" w:hAnsi="华文楷体" w:hint="eastAsia"/>
        </w:rPr>
        <w:t>、</w:t>
      </w:r>
      <w:r>
        <w:rPr>
          <w:rFonts w:ascii="华文楷体" w:eastAsia="华文楷体" w:hAnsi="华文楷体"/>
        </w:rPr>
        <w:t>菜品信息管理</w:t>
      </w:r>
      <w:r>
        <w:rPr>
          <w:rFonts w:ascii="华文楷体" w:eastAsia="华文楷体" w:hAnsi="华文楷体" w:hint="eastAsia"/>
        </w:rPr>
        <w:t>、</w:t>
      </w:r>
      <w:r>
        <w:rPr>
          <w:rFonts w:ascii="华文楷体" w:eastAsia="华文楷体" w:hAnsi="华文楷体"/>
        </w:rPr>
        <w:t>会员信息管理</w:t>
      </w:r>
      <w:r>
        <w:rPr>
          <w:rFonts w:ascii="华文楷体" w:eastAsia="华文楷体" w:hAnsi="华文楷体" w:hint="eastAsia"/>
        </w:rPr>
        <w:t>、</w:t>
      </w:r>
      <w:r>
        <w:rPr>
          <w:rFonts w:ascii="华文楷体" w:eastAsia="华文楷体" w:hAnsi="华文楷体"/>
        </w:rPr>
        <w:t>订座处理</w:t>
      </w:r>
      <w:r>
        <w:rPr>
          <w:rFonts w:ascii="华文楷体" w:eastAsia="华文楷体" w:hAnsi="华文楷体" w:hint="eastAsia"/>
        </w:rPr>
        <w:t>、</w:t>
      </w:r>
      <w:r>
        <w:rPr>
          <w:rFonts w:ascii="华文楷体" w:eastAsia="华文楷体" w:hAnsi="华文楷体"/>
        </w:rPr>
        <w:t>订单处理</w:t>
      </w:r>
      <w:r>
        <w:rPr>
          <w:rFonts w:ascii="华文楷体" w:eastAsia="华文楷体" w:hAnsi="华文楷体" w:hint="eastAsia"/>
        </w:rPr>
        <w:t>。</w:t>
      </w:r>
    </w:p>
    <w:p w:rsidR="00037E60" w:rsidRDefault="00AD0C4B">
      <w:pPr>
        <w:spacing w:beforeLines="50" w:before="120" w:line="360" w:lineRule="auto"/>
        <w:rPr>
          <w:rFonts w:ascii="华文楷体" w:eastAsia="华文楷体" w:hAnsi="华文楷体"/>
          <w:sz w:val="22"/>
        </w:rPr>
      </w:pPr>
      <w:r>
        <w:rPr>
          <w:rFonts w:ascii="华文楷体" w:eastAsia="华文楷体" w:hAnsi="华文楷体"/>
          <w:sz w:val="22"/>
        </w:rPr>
        <w:t>2</w:t>
      </w:r>
      <w:r>
        <w:rPr>
          <w:rFonts w:ascii="华文楷体" w:eastAsia="华文楷体" w:hAnsi="华文楷体" w:hint="eastAsia"/>
          <w:sz w:val="22"/>
        </w:rPr>
        <w:t>、性能要求</w:t>
      </w:r>
    </w:p>
    <w:p w:rsidR="00037E60" w:rsidRDefault="00AD0C4B">
      <w:pPr>
        <w:ind w:firstLineChars="200" w:firstLine="480"/>
        <w:jc w:val="both"/>
        <w:rPr>
          <w:ins w:id="58" w:author="CUMT" w:date="2015-12-25T16:58:00Z"/>
          <w:rFonts w:ascii="华文楷体" w:eastAsia="华文楷体" w:hAnsi="华文楷体"/>
        </w:rPr>
      </w:pPr>
      <w:r>
        <w:rPr>
          <w:rFonts w:ascii="华文楷体" w:eastAsia="华文楷体" w:hAnsi="华文楷体" w:hint="eastAsia"/>
        </w:rPr>
        <w:t>提供友好的用户接口、快捷方便的用户操作方式。订单信息必须及时更新，无差错存储在数据库，保证数据的完整性与一致性。</w:t>
      </w:r>
    </w:p>
    <w:p w:rsidR="00037E60" w:rsidRDefault="00AD0C4B">
      <w:pPr>
        <w:spacing w:beforeLines="50" w:before="120" w:line="360" w:lineRule="auto"/>
        <w:rPr>
          <w:ins w:id="59" w:author="CUMT" w:date="2015-12-25T16:58:00Z"/>
          <w:rFonts w:ascii="华文楷体" w:eastAsia="华文楷体" w:hAnsi="华文楷体"/>
          <w:sz w:val="22"/>
        </w:rPr>
      </w:pPr>
      <w:ins w:id="60" w:author="CUMT" w:date="2015-12-25T16:58:00Z">
        <w:r>
          <w:rPr>
            <w:rFonts w:ascii="华文楷体" w:eastAsia="华文楷体" w:hAnsi="华文楷体"/>
            <w:sz w:val="22"/>
          </w:rPr>
          <w:t>3</w:t>
        </w:r>
        <w:r>
          <w:rPr>
            <w:rFonts w:ascii="华文楷体" w:eastAsia="华文楷体" w:hAnsi="华文楷体" w:hint="eastAsia"/>
            <w:sz w:val="22"/>
          </w:rPr>
          <w:t>、目标</w:t>
        </w:r>
      </w:ins>
    </w:p>
    <w:p w:rsidR="00037E60" w:rsidRDefault="00AD0C4B">
      <w:pPr>
        <w:spacing w:line="360" w:lineRule="auto"/>
        <w:ind w:firstLineChars="200" w:firstLine="480"/>
        <w:rPr>
          <w:rFonts w:ascii="华文楷体" w:eastAsia="华文楷体" w:hAnsi="华文楷体"/>
        </w:rPr>
      </w:pPr>
      <w:ins w:id="61" w:author="CUMT" w:date="2015-12-25T16:58:00Z">
        <w:r>
          <w:rPr>
            <w:rFonts w:ascii="华文楷体" w:eastAsia="华文楷体" w:hAnsi="华文楷体" w:hint="eastAsia"/>
          </w:rPr>
          <w:t>用户</w:t>
        </w:r>
      </w:ins>
      <w:ins w:id="62" w:author="CUMT" w:date="2015-12-25T17:00:00Z">
        <w:r>
          <w:rPr>
            <w:rFonts w:ascii="华文楷体" w:eastAsia="华文楷体" w:hAnsi="华文楷体" w:hint="eastAsia"/>
          </w:rPr>
          <w:t>快速查询</w:t>
        </w:r>
      </w:ins>
      <w:r>
        <w:rPr>
          <w:rFonts w:ascii="华文楷体" w:eastAsia="华文楷体" w:hAnsi="华文楷体" w:hint="eastAsia"/>
        </w:rPr>
        <w:t>菜品</w:t>
      </w:r>
      <w:ins w:id="63" w:author="CUMT" w:date="2015-12-25T17:00:00Z">
        <w:r>
          <w:rPr>
            <w:rFonts w:ascii="华文楷体" w:eastAsia="华文楷体" w:hAnsi="华文楷体" w:hint="eastAsia"/>
          </w:rPr>
          <w:t>信息并</w:t>
        </w:r>
      </w:ins>
      <w:ins w:id="64" w:author="CUMT" w:date="2015-12-25T16:58:00Z">
        <w:r>
          <w:rPr>
            <w:rFonts w:ascii="华文楷体" w:eastAsia="华文楷体" w:hAnsi="华文楷体" w:hint="eastAsia"/>
          </w:rPr>
          <w:t>网上</w:t>
        </w:r>
      </w:ins>
      <w:r>
        <w:rPr>
          <w:rFonts w:ascii="华文楷体" w:eastAsia="华文楷体" w:hAnsi="华文楷体" w:hint="eastAsia"/>
        </w:rPr>
        <w:t>点餐、订座</w:t>
      </w:r>
      <w:ins w:id="65" w:author="CUMT" w:date="2015-12-25T17:00:00Z">
        <w:r>
          <w:rPr>
            <w:rFonts w:ascii="华文楷体" w:eastAsia="华文楷体" w:hAnsi="华文楷体" w:hint="eastAsia"/>
          </w:rPr>
          <w:t>；</w:t>
        </w:r>
      </w:ins>
      <w:ins w:id="66" w:author="CUMT" w:date="2015-12-25T16:59:00Z">
        <w:r>
          <w:rPr>
            <w:rFonts w:ascii="华文楷体" w:eastAsia="华文楷体" w:hAnsi="华文楷体" w:hint="eastAsia"/>
          </w:rPr>
          <w:t>方便管理员对信息的输入、管理；</w:t>
        </w:r>
      </w:ins>
      <w:ins w:id="67" w:author="CUMT" w:date="2015-12-25T17:00:00Z">
        <w:r>
          <w:rPr>
            <w:rFonts w:ascii="华文楷体" w:eastAsia="华文楷体" w:hAnsi="华文楷体" w:hint="eastAsia"/>
          </w:rPr>
          <w:t>具有良好的扩展性，为以后升级提供方便。</w:t>
        </w:r>
      </w:ins>
    </w:p>
    <w:p w:rsidR="00037E60" w:rsidRPr="00037E60" w:rsidRDefault="00AD0C4B" w:rsidP="00037E60">
      <w:pPr>
        <w:pStyle w:val="4"/>
        <w:spacing w:beforeLines="50" w:before="120" w:afterLines="50" w:after="120" w:line="360" w:lineRule="auto"/>
        <w:ind w:left="0"/>
        <w:jc w:val="left"/>
        <w:rPr>
          <w:rFonts w:ascii="华文楷体" w:eastAsia="华文楷体" w:hAnsi="华文楷体"/>
          <w:b w:val="0"/>
          <w:rPrChange w:id="68" w:author="CUMT" w:date="2015-12-25T16:46:00Z">
            <w:rPr>
              <w:rFonts w:ascii="宋体" w:hAnsi="宋体"/>
              <w:b/>
              <w:szCs w:val="21"/>
            </w:rPr>
          </w:rPrChange>
        </w:rPr>
        <w:pPrChange w:id="69" w:author="CUMT" w:date="2015-12-25T16:46:00Z">
          <w:pPr/>
        </w:pPrChange>
      </w:pPr>
      <w:r>
        <w:rPr>
          <w:rFonts w:ascii="华文楷体" w:eastAsia="华文楷体" w:hAnsi="华文楷体" w:cs="Times New Roman"/>
        </w:rPr>
        <w:t>2</w:t>
      </w:r>
      <w:r>
        <w:rPr>
          <w:rFonts w:ascii="华文楷体" w:eastAsia="华文楷体" w:hAnsi="华文楷体" w:cs="Times New Roman"/>
          <w:rPrChange w:id="70" w:author="CUMT" w:date="2015-12-25T16:46:00Z">
            <w:rPr>
              <w:b/>
              <w:sz w:val="21"/>
              <w:szCs w:val="22"/>
            </w:rPr>
          </w:rPrChange>
        </w:rPr>
        <w:t>.</w:t>
      </w:r>
      <w:r>
        <w:rPr>
          <w:rFonts w:ascii="华文楷体" w:eastAsia="华文楷体" w:hAnsi="华文楷体" w:cs="Times New Roman"/>
        </w:rPr>
        <w:t>2</w:t>
      </w:r>
      <w:r>
        <w:rPr>
          <w:rFonts w:ascii="华文楷体" w:eastAsia="华文楷体" w:hAnsi="华文楷体" w:cs="Times New Roman"/>
          <w:rPrChange w:id="71" w:author="CUMT" w:date="2015-12-25T16:46:00Z">
            <w:rPr>
              <w:b/>
              <w:sz w:val="21"/>
              <w:szCs w:val="22"/>
            </w:rPr>
          </w:rPrChange>
        </w:rPr>
        <w:t>.</w:t>
      </w:r>
      <w:r>
        <w:rPr>
          <w:rFonts w:ascii="华文楷体" w:eastAsia="华文楷体" w:hAnsi="华文楷体" w:cs="Times New Roman"/>
        </w:rPr>
        <w:t>2</w:t>
      </w:r>
      <w:r>
        <w:rPr>
          <w:rFonts w:ascii="华文楷体" w:eastAsia="华文楷体" w:hAnsi="华文楷体" w:cs="Times New Roman"/>
          <w:rPrChange w:id="72" w:author="CUMT" w:date="2015-12-25T16:46:00Z">
            <w:rPr>
              <w:b/>
              <w:sz w:val="21"/>
              <w:szCs w:val="22"/>
            </w:rPr>
          </w:rPrChange>
        </w:rPr>
        <w:t>.</w:t>
      </w:r>
      <w:r>
        <w:rPr>
          <w:rFonts w:ascii="华文楷体" w:eastAsia="华文楷体" w:hAnsi="华文楷体" w:cs="Times New Roman"/>
        </w:rPr>
        <w:t>2</w:t>
      </w:r>
      <w:r>
        <w:rPr>
          <w:rFonts w:ascii="华文楷体" w:eastAsia="华文楷体" w:hAnsi="华文楷体" w:cs="Times New Roman" w:hint="eastAsia"/>
          <w:rPrChange w:id="73" w:author="CUMT" w:date="2015-12-25T16:46:00Z">
            <w:rPr>
              <w:rFonts w:hint="eastAsia"/>
              <w:b/>
              <w:sz w:val="21"/>
              <w:szCs w:val="22"/>
            </w:rPr>
          </w:rPrChange>
        </w:rPr>
        <w:t>开发及维护</w:t>
      </w:r>
    </w:p>
    <w:p w:rsidR="00037E60" w:rsidRDefault="00AD0C4B">
      <w:pPr>
        <w:rPr>
          <w:rFonts w:ascii="华文楷体" w:eastAsia="华文楷体" w:hAnsi="华文楷体"/>
        </w:rPr>
      </w:pPr>
      <w:r>
        <w:rPr>
          <w:rFonts w:ascii="华文楷体" w:eastAsia="华文楷体" w:hAnsi="华文楷体"/>
        </w:rPr>
        <w:t>1</w:t>
      </w:r>
      <w:r>
        <w:rPr>
          <w:rFonts w:ascii="华文楷体" w:eastAsia="华文楷体" w:hAnsi="华文楷体" w:hint="eastAsia"/>
        </w:rPr>
        <w:t>、系统运行预计寿命：</w:t>
      </w:r>
      <w:r>
        <w:rPr>
          <w:rFonts w:ascii="华文楷体" w:eastAsia="华文楷体" w:hAnsi="华文楷体"/>
        </w:rPr>
        <w:t>3</w:t>
      </w:r>
      <w:r>
        <w:rPr>
          <w:rFonts w:ascii="华文楷体" w:eastAsia="华文楷体" w:hAnsi="华文楷体" w:hint="eastAsia"/>
        </w:rPr>
        <w:t>年</w:t>
      </w:r>
    </w:p>
    <w:p w:rsidR="00037E60" w:rsidRDefault="00AD0C4B" w:rsidP="00037E60">
      <w:pPr>
        <w:rPr>
          <w:rFonts w:ascii="华文楷体" w:eastAsia="华文楷体" w:hAnsi="华文楷体"/>
        </w:rPr>
        <w:pPrChange w:id="74" w:author="CUMT" w:date="2015-11-04T09:33:00Z">
          <w:pPr>
            <w:tabs>
              <w:tab w:val="left" w:pos="420"/>
              <w:tab w:val="left" w:pos="1290"/>
            </w:tabs>
            <w:spacing w:line="360" w:lineRule="auto"/>
          </w:pPr>
        </w:pPrChange>
      </w:pPr>
      <w:r>
        <w:rPr>
          <w:rFonts w:ascii="华文楷体" w:eastAsia="华文楷体" w:hAnsi="华文楷体"/>
        </w:rPr>
        <w:t>2</w:t>
      </w:r>
      <w:r>
        <w:rPr>
          <w:rFonts w:ascii="华文楷体" w:eastAsia="华文楷体" w:hAnsi="华文楷体" w:hint="eastAsia"/>
        </w:rPr>
        <w:t>、设备</w:t>
      </w:r>
      <w:ins w:id="75" w:author="CUMT" w:date="2015-11-04T09:33:00Z">
        <w:r>
          <w:rPr>
            <w:rFonts w:ascii="华文楷体" w:eastAsia="华文楷体" w:hAnsi="华文楷体"/>
          </w:rPr>
          <w:tab/>
        </w:r>
      </w:ins>
    </w:p>
    <w:p w:rsidR="00037E60" w:rsidRDefault="00AD0C4B">
      <w:pPr>
        <w:ind w:firstLineChars="200" w:firstLine="480"/>
        <w:rPr>
          <w:rFonts w:ascii="华文楷体" w:eastAsia="华文楷体" w:hAnsi="华文楷体"/>
        </w:rPr>
      </w:pPr>
      <w:r>
        <w:rPr>
          <w:rFonts w:ascii="华文楷体" w:eastAsia="华文楷体" w:hAnsi="华文楷体"/>
        </w:rPr>
        <w:tab/>
      </w:r>
      <w:r>
        <w:rPr>
          <w:rFonts w:ascii="华文楷体" w:eastAsia="华文楷体" w:hAnsi="华文楷体" w:hint="eastAsia"/>
        </w:rPr>
        <w:t>硬件、外部设备（多媒体计算机一台、打印机一台、扫描仪一台）</w:t>
      </w:r>
    </w:p>
    <w:p w:rsidR="00037E60" w:rsidRDefault="00AD0C4B">
      <w:pPr>
        <w:ind w:firstLineChars="200" w:firstLine="480"/>
        <w:rPr>
          <w:rFonts w:ascii="华文楷体" w:eastAsia="华文楷体" w:hAnsi="华文楷体"/>
        </w:rPr>
      </w:pPr>
      <w:r>
        <w:rPr>
          <w:rFonts w:ascii="华文楷体" w:eastAsia="华文楷体" w:hAnsi="华文楷体"/>
        </w:rPr>
        <w:tab/>
      </w:r>
      <w:r>
        <w:rPr>
          <w:rFonts w:ascii="华文楷体" w:eastAsia="华文楷体" w:hAnsi="华文楷体" w:hint="eastAsia"/>
        </w:rPr>
        <w:t>运行本系统所要求的硬件设备最小配置：</w:t>
      </w:r>
    </w:p>
    <w:p w:rsidR="00037E60" w:rsidRDefault="00AD0C4B">
      <w:pPr>
        <w:ind w:firstLineChars="300" w:firstLine="720"/>
        <w:rPr>
          <w:rFonts w:ascii="华文楷体" w:eastAsia="华文楷体" w:hAnsi="华文楷体"/>
        </w:rPr>
      </w:pPr>
      <w:r>
        <w:rPr>
          <w:rFonts w:ascii="华文楷体" w:eastAsia="华文楷体" w:hAnsi="华文楷体"/>
        </w:rPr>
        <w:t>Intel Pentium 166MHz</w:t>
      </w:r>
      <w:r>
        <w:rPr>
          <w:rFonts w:ascii="华文楷体" w:eastAsia="华文楷体" w:hAnsi="华文楷体" w:hint="eastAsia"/>
        </w:rPr>
        <w:t>、内存</w:t>
      </w:r>
      <w:r>
        <w:rPr>
          <w:rFonts w:ascii="华文楷体" w:eastAsia="华文楷体" w:hAnsi="华文楷体"/>
        </w:rPr>
        <w:t>512M</w:t>
      </w:r>
      <w:r>
        <w:rPr>
          <w:rFonts w:ascii="华文楷体" w:eastAsia="华文楷体" w:hAnsi="华文楷体" w:hint="eastAsia"/>
        </w:rPr>
        <w:t>；</w:t>
      </w:r>
    </w:p>
    <w:p w:rsidR="00037E60" w:rsidRDefault="00AD0C4B">
      <w:pPr>
        <w:ind w:firstLineChars="200" w:firstLine="480"/>
        <w:rPr>
          <w:rFonts w:ascii="华文楷体" w:eastAsia="华文楷体" w:hAnsi="华文楷体"/>
        </w:rPr>
      </w:pPr>
      <w:r>
        <w:rPr>
          <w:rFonts w:ascii="华文楷体" w:eastAsia="华文楷体" w:hAnsi="华文楷体"/>
        </w:rPr>
        <w:tab/>
        <w:t>I/O</w:t>
      </w:r>
      <w:r>
        <w:rPr>
          <w:rFonts w:ascii="华文楷体" w:eastAsia="华文楷体" w:hAnsi="华文楷体" w:hint="eastAsia"/>
        </w:rPr>
        <w:t>设备：显示器、鼠标、键盘。</w:t>
      </w:r>
    </w:p>
    <w:p w:rsidR="00037E60" w:rsidRDefault="00AD0C4B">
      <w:pPr>
        <w:rPr>
          <w:rFonts w:ascii="华文楷体" w:eastAsia="华文楷体" w:hAnsi="华文楷体"/>
        </w:rPr>
      </w:pPr>
      <w:r>
        <w:rPr>
          <w:rFonts w:ascii="华文楷体" w:eastAsia="华文楷体" w:hAnsi="华文楷体"/>
        </w:rPr>
        <w:t>3</w:t>
      </w:r>
      <w:r>
        <w:rPr>
          <w:rFonts w:ascii="华文楷体" w:eastAsia="华文楷体" w:hAnsi="华文楷体" w:hint="eastAsia"/>
        </w:rPr>
        <w:t>、开发工具及说明</w:t>
      </w:r>
    </w:p>
    <w:p w:rsidR="00037E60" w:rsidRDefault="00AD0C4B">
      <w:pPr>
        <w:ind w:firstLineChars="200" w:firstLine="480"/>
        <w:rPr>
          <w:rFonts w:ascii="华文楷体" w:eastAsia="华文楷体" w:hAnsi="华文楷体"/>
        </w:rPr>
      </w:pPr>
      <w:r>
        <w:rPr>
          <w:rFonts w:ascii="华文楷体" w:eastAsia="华文楷体" w:hAnsi="华文楷体" w:hint="eastAsia"/>
        </w:rPr>
        <w:t>数据库：MySQL  5.7；</w:t>
      </w:r>
    </w:p>
    <w:p w:rsidR="00037E60" w:rsidRDefault="00AD0C4B">
      <w:pPr>
        <w:ind w:firstLineChars="200" w:firstLine="480"/>
        <w:rPr>
          <w:rFonts w:ascii="华文楷体" w:eastAsia="华文楷体" w:hAnsi="华文楷体"/>
        </w:rPr>
      </w:pPr>
      <w:r>
        <w:rPr>
          <w:rFonts w:ascii="华文楷体" w:eastAsia="华文楷体" w:hAnsi="华文楷体" w:hint="eastAsia"/>
        </w:rPr>
        <w:t>编译程序：</w:t>
      </w:r>
      <w:r>
        <w:rPr>
          <w:rFonts w:ascii="华文楷体" w:eastAsia="华文楷体" w:hAnsi="华文楷体"/>
        </w:rPr>
        <w:t>Eclipse Java</w:t>
      </w:r>
      <w:r>
        <w:rPr>
          <w:rFonts w:ascii="华文楷体" w:eastAsia="华文楷体" w:hAnsi="华文楷体" w:hint="eastAsia"/>
        </w:rPr>
        <w:t xml:space="preserve"> </w:t>
      </w:r>
      <w:r>
        <w:rPr>
          <w:rFonts w:ascii="华文楷体" w:eastAsia="华文楷体" w:hAnsi="华文楷体"/>
        </w:rPr>
        <w:t>EE</w:t>
      </w:r>
      <w:r>
        <w:rPr>
          <w:rFonts w:ascii="华文楷体" w:eastAsia="华文楷体" w:hAnsi="华文楷体" w:hint="eastAsia"/>
        </w:rPr>
        <w:t>；</w:t>
      </w:r>
    </w:p>
    <w:p w:rsidR="00037E60" w:rsidRDefault="00AD0C4B">
      <w:pPr>
        <w:ind w:firstLineChars="200" w:firstLine="480"/>
        <w:rPr>
          <w:rFonts w:ascii="华文楷体" w:eastAsia="华文楷体" w:hAnsi="华文楷体"/>
        </w:rPr>
      </w:pPr>
      <w:r>
        <w:rPr>
          <w:rFonts w:ascii="华文楷体" w:eastAsia="华文楷体" w:hAnsi="华文楷体" w:hint="eastAsia"/>
        </w:rPr>
        <w:t>前台开发：</w:t>
      </w:r>
      <w:r>
        <w:rPr>
          <w:rFonts w:ascii="华文楷体" w:eastAsia="华文楷体" w:hAnsi="华文楷体"/>
        </w:rPr>
        <w:t>Bootstrap</w:t>
      </w:r>
      <w:r>
        <w:rPr>
          <w:rFonts w:ascii="华文楷体" w:eastAsia="华文楷体" w:hAnsi="华文楷体" w:hint="eastAsia"/>
        </w:rPr>
        <w:t>。</w:t>
      </w:r>
    </w:p>
    <w:p w:rsidR="00037E60" w:rsidRDefault="00AD0C4B">
      <w:pPr>
        <w:ind w:firstLineChars="200" w:firstLine="480"/>
        <w:rPr>
          <w:rFonts w:ascii="华文楷体" w:eastAsia="华文楷体" w:hAnsi="华文楷体"/>
        </w:rPr>
      </w:pPr>
      <w:r>
        <w:rPr>
          <w:rFonts w:ascii="华文楷体" w:eastAsia="华文楷体" w:hAnsi="华文楷体" w:hint="eastAsia"/>
        </w:rPr>
        <w:t>本系统使用</w:t>
      </w:r>
      <w:r>
        <w:rPr>
          <w:rFonts w:ascii="华文楷体" w:eastAsia="华文楷体" w:hAnsi="华文楷体"/>
        </w:rPr>
        <w:t>Java</w:t>
      </w:r>
      <w:r>
        <w:rPr>
          <w:rFonts w:ascii="华文楷体" w:eastAsia="华文楷体" w:hAnsi="华文楷体" w:hint="eastAsia"/>
        </w:rPr>
        <w:t>语言进行后台程序代码的编写，前台页面上使用</w:t>
      </w:r>
      <w:r>
        <w:rPr>
          <w:rFonts w:ascii="华文楷体" w:eastAsia="华文楷体" w:hAnsi="华文楷体"/>
        </w:rPr>
        <w:t>HTML</w:t>
      </w:r>
      <w:r>
        <w:rPr>
          <w:rFonts w:ascii="华文楷体" w:eastAsia="华文楷体" w:hAnsi="华文楷体" w:hint="eastAsia"/>
        </w:rPr>
        <w:t>标准化语言设计，主要开发模式采用</w:t>
      </w:r>
      <w:r>
        <w:rPr>
          <w:rFonts w:ascii="华文楷体" w:eastAsia="华文楷体" w:hAnsi="华文楷体"/>
        </w:rPr>
        <w:t>Strut</w:t>
      </w:r>
      <w:r>
        <w:rPr>
          <w:rFonts w:ascii="华文楷体" w:eastAsia="华文楷体" w:hAnsi="华文楷体" w:hint="eastAsia"/>
        </w:rPr>
        <w:t>框架，各个前端页面的数据通讯采用</w:t>
      </w:r>
      <w:r>
        <w:rPr>
          <w:rFonts w:ascii="华文楷体" w:eastAsia="华文楷体" w:hAnsi="华文楷体"/>
        </w:rPr>
        <w:t>Session</w:t>
      </w:r>
      <w:r>
        <w:rPr>
          <w:rFonts w:ascii="华文楷体" w:eastAsia="华文楷体" w:hAnsi="华文楷体" w:hint="eastAsia"/>
        </w:rPr>
        <w:t>技术。</w:t>
      </w:r>
      <w:r>
        <w:rPr>
          <w:rFonts w:ascii="华文楷体" w:eastAsia="华文楷体" w:hAnsi="华文楷体"/>
        </w:rPr>
        <w:t>Java</w:t>
      </w:r>
      <w:r>
        <w:rPr>
          <w:rFonts w:ascii="华文楷体" w:eastAsia="华文楷体" w:hAnsi="华文楷体" w:hint="eastAsia"/>
        </w:rPr>
        <w:t>语言的</w:t>
      </w:r>
      <w:r>
        <w:rPr>
          <w:rFonts w:ascii="华文楷体" w:eastAsia="华文楷体" w:hAnsi="华文楷体"/>
        </w:rPr>
        <w:t>JSP</w:t>
      </w:r>
      <w:r>
        <w:rPr>
          <w:rFonts w:ascii="华文楷体" w:eastAsia="华文楷体" w:hAnsi="华文楷体" w:hint="eastAsia"/>
        </w:rPr>
        <w:t>技术目前已经是</w:t>
      </w:r>
      <w:r>
        <w:rPr>
          <w:rFonts w:ascii="华文楷体" w:eastAsia="华文楷体" w:hAnsi="华文楷体"/>
        </w:rPr>
        <w:t>Web</w:t>
      </w:r>
      <w:r>
        <w:rPr>
          <w:rFonts w:ascii="华文楷体" w:eastAsia="华文楷体" w:hAnsi="华文楷体" w:hint="eastAsia"/>
        </w:rPr>
        <w:t>开发的入门基础，</w:t>
      </w:r>
      <w:r>
        <w:rPr>
          <w:rFonts w:ascii="华文楷体" w:eastAsia="华文楷体" w:hAnsi="华文楷体"/>
        </w:rPr>
        <w:t>HTML</w:t>
      </w:r>
      <w:r>
        <w:rPr>
          <w:rFonts w:ascii="华文楷体" w:eastAsia="华文楷体" w:hAnsi="华文楷体" w:hint="eastAsia"/>
        </w:rPr>
        <w:t>标准化语言也是</w:t>
      </w:r>
      <w:r>
        <w:rPr>
          <w:rFonts w:ascii="华文楷体" w:eastAsia="华文楷体" w:hAnsi="华文楷体"/>
        </w:rPr>
        <w:t>Web</w:t>
      </w:r>
      <w:r>
        <w:rPr>
          <w:rFonts w:ascii="华文楷体" w:eastAsia="华文楷体" w:hAnsi="华文楷体" w:hint="eastAsia"/>
        </w:rPr>
        <w:t>开发的必备工具，</w:t>
      </w:r>
      <w:r>
        <w:rPr>
          <w:rFonts w:ascii="华文楷体" w:eastAsia="华文楷体" w:hAnsi="华文楷体"/>
        </w:rPr>
        <w:t>Session</w:t>
      </w:r>
      <w:r>
        <w:rPr>
          <w:rFonts w:ascii="华文楷体" w:eastAsia="华文楷体" w:hAnsi="华文楷体" w:hint="eastAsia"/>
        </w:rPr>
        <w:t>和</w:t>
      </w:r>
      <w:r>
        <w:rPr>
          <w:rFonts w:ascii="华文楷体" w:eastAsia="华文楷体" w:hAnsi="华文楷体"/>
        </w:rPr>
        <w:t>Java</w:t>
      </w:r>
      <w:r>
        <w:rPr>
          <w:rFonts w:ascii="华文楷体" w:eastAsia="华文楷体" w:hAnsi="华文楷体" w:hint="eastAsia"/>
        </w:rPr>
        <w:t xml:space="preserve"> </w:t>
      </w:r>
      <w:r>
        <w:rPr>
          <w:rFonts w:ascii="华文楷体" w:eastAsia="华文楷体" w:hAnsi="华文楷体"/>
        </w:rPr>
        <w:t>Mail</w:t>
      </w:r>
      <w:r>
        <w:rPr>
          <w:rFonts w:ascii="华文楷体" w:eastAsia="华文楷体" w:hAnsi="华文楷体" w:hint="eastAsia"/>
        </w:rPr>
        <w:t>邮件技术也都是成型多年的技术，数据库操作使用对于是系统开发的基础技术。综上所述，在开发上采用的技术均为成熟技术，所以在技术实现上是完全可行的。</w:t>
      </w:r>
    </w:p>
    <w:p w:rsidR="00037E60" w:rsidRDefault="00AD0C4B">
      <w:pPr>
        <w:ind w:firstLineChars="200" w:firstLine="480"/>
        <w:rPr>
          <w:rFonts w:ascii="华文楷体" w:eastAsia="华文楷体" w:hAnsi="华文楷体"/>
        </w:rPr>
      </w:pPr>
      <w:r>
        <w:rPr>
          <w:rFonts w:ascii="华文楷体" w:eastAsia="华文楷体" w:hAnsi="华文楷体"/>
        </w:rPr>
        <w:t>4</w:t>
      </w:r>
      <w:r>
        <w:rPr>
          <w:rFonts w:ascii="华文楷体" w:eastAsia="华文楷体" w:hAnsi="华文楷体" w:hint="eastAsia"/>
        </w:rPr>
        <w:t>、控制</w:t>
      </w:r>
    </w:p>
    <w:p w:rsidR="00037E60" w:rsidRDefault="00AD0C4B">
      <w:pPr>
        <w:ind w:firstLineChars="200" w:firstLine="480"/>
        <w:rPr>
          <w:del w:id="76" w:author="CUMT" w:date="2015-12-25T17:36:00Z"/>
          <w:rFonts w:ascii="华文楷体" w:eastAsia="华文楷体" w:hAnsi="华文楷体"/>
        </w:rPr>
      </w:pPr>
      <w:r>
        <w:rPr>
          <w:rFonts w:ascii="华文楷体" w:eastAsia="华文楷体" w:hAnsi="华文楷体" w:hint="eastAsia"/>
        </w:rPr>
        <w:lastRenderedPageBreak/>
        <w:t>本系统是以中文版</w:t>
      </w:r>
      <w:r>
        <w:rPr>
          <w:rFonts w:ascii="华文楷体" w:eastAsia="华文楷体" w:hAnsi="华文楷体"/>
        </w:rPr>
        <w:t>Windows 7</w:t>
      </w:r>
      <w:r>
        <w:rPr>
          <w:rFonts w:ascii="华文楷体" w:eastAsia="华文楷体" w:hAnsi="华文楷体" w:hint="eastAsia"/>
        </w:rPr>
        <w:t>版本的操作系统来控制系统运行。</w:t>
      </w:r>
    </w:p>
    <w:p w:rsidR="00037E60" w:rsidRDefault="00037E60">
      <w:pPr>
        <w:ind w:firstLineChars="200" w:firstLine="480"/>
        <w:rPr>
          <w:rFonts w:ascii="华文楷体" w:eastAsia="华文楷体" w:hAnsi="华文楷体"/>
        </w:rPr>
      </w:pPr>
    </w:p>
    <w:p w:rsidR="00037E60" w:rsidRDefault="00AD0C4B">
      <w:pPr>
        <w:ind w:firstLineChars="200" w:firstLine="480"/>
        <w:rPr>
          <w:del w:id="77" w:author="CUMT" w:date="2015-12-25T17:42:00Z"/>
          <w:rFonts w:ascii="华文楷体" w:eastAsia="华文楷体" w:hAnsi="华文楷体"/>
        </w:rPr>
      </w:pPr>
      <w:r>
        <w:rPr>
          <w:rFonts w:ascii="华文楷体" w:eastAsia="华文楷体" w:hAnsi="华文楷体" w:hint="eastAsia"/>
        </w:rPr>
        <w:t>本系统主要是一个数据库管理和查询的系统，现有的技术已较为成熟，优秀的开发平台为整个系统提供了强有力的保证，加上优秀的开发人员和完善的开发环境，</w:t>
      </w:r>
      <w:ins w:id="78" w:author="CUMT" w:date="2015-12-25T17:36:00Z">
        <w:r>
          <w:rPr>
            <w:rFonts w:ascii="华文楷体" w:eastAsia="华文楷体" w:hAnsi="华文楷体"/>
          </w:rPr>
          <w:t>64</w:t>
        </w:r>
      </w:ins>
      <w:r>
        <w:rPr>
          <w:rFonts w:ascii="华文楷体" w:eastAsia="华文楷体" w:hAnsi="华文楷体" w:hint="eastAsia"/>
        </w:rPr>
        <w:t>位系统的顺利开发提供了技术保证。</w:t>
      </w:r>
    </w:p>
    <w:p w:rsidR="00037E60" w:rsidRDefault="00037E60" w:rsidP="00727268">
      <w:pPr>
        <w:rPr>
          <w:rFonts w:ascii="华文楷体" w:eastAsia="华文楷体" w:hAnsi="华文楷体" w:hint="eastAsia"/>
        </w:rPr>
      </w:pPr>
    </w:p>
    <w:p w:rsidR="00037E60" w:rsidRDefault="00AD0C4B">
      <w:pPr>
        <w:pStyle w:val="3"/>
        <w:spacing w:after="100" w:line="360" w:lineRule="auto"/>
        <w:rPr>
          <w:sz w:val="28"/>
          <w:szCs w:val="28"/>
        </w:rPr>
      </w:pPr>
      <w:bookmarkStart w:id="79" w:name="_Toc467090889"/>
      <w:r>
        <w:rPr>
          <w:rFonts w:hint="eastAsia"/>
          <w:sz w:val="28"/>
          <w:szCs w:val="28"/>
        </w:rPr>
        <w:t xml:space="preserve">2.2.3  </w:t>
      </w:r>
      <w:r>
        <w:rPr>
          <w:rFonts w:hint="eastAsia"/>
          <w:sz w:val="28"/>
          <w:szCs w:val="28"/>
        </w:rPr>
        <w:t>操作可行性</w:t>
      </w:r>
      <w:bookmarkEnd w:id="79"/>
    </w:p>
    <w:p w:rsidR="00037E60" w:rsidRDefault="00AD0C4B">
      <w:pPr>
        <w:ind w:firstLineChars="200" w:firstLine="480"/>
        <w:rPr>
          <w:rFonts w:ascii="华文楷体" w:eastAsia="华文楷体" w:hAnsi="华文楷体"/>
        </w:rPr>
      </w:pPr>
      <w:r>
        <w:rPr>
          <w:rFonts w:ascii="华文楷体" w:eastAsia="华文楷体" w:hAnsi="华文楷体" w:hint="eastAsia"/>
        </w:rPr>
        <w:t>用户可以通过注册登录餐厅官方网站进行菜品、座位信息查询。可操作选座、订餐、预付定金、退订、订单查询等功能。管理员也可以在后台添加、删除、修改菜品、座位信息，对注册用户和订单信息进行管理。餐厅工作人员在短期的培训后能够了解系统功能和方法，很快适应系统，不必对业务流程进行重大调整就能运行。因此，本系统在操作上也是可行的。</w:t>
      </w:r>
    </w:p>
    <w:p w:rsidR="00037E60" w:rsidRDefault="00AD0C4B">
      <w:pPr>
        <w:pStyle w:val="3"/>
        <w:spacing w:after="100" w:line="360" w:lineRule="auto"/>
        <w:rPr>
          <w:sz w:val="28"/>
          <w:szCs w:val="28"/>
        </w:rPr>
      </w:pPr>
      <w:bookmarkStart w:id="80" w:name="_Toc467090890"/>
      <w:r>
        <w:rPr>
          <w:rFonts w:hint="eastAsia"/>
          <w:sz w:val="28"/>
          <w:szCs w:val="28"/>
        </w:rPr>
        <w:t xml:space="preserve">2.2.4  </w:t>
      </w:r>
      <w:r>
        <w:rPr>
          <w:rFonts w:hint="eastAsia"/>
          <w:sz w:val="28"/>
          <w:szCs w:val="28"/>
        </w:rPr>
        <w:t>社会可行性</w:t>
      </w:r>
      <w:bookmarkEnd w:id="80"/>
    </w:p>
    <w:p w:rsidR="00037E60" w:rsidRPr="00727268" w:rsidRDefault="00AD0C4B" w:rsidP="00727268">
      <w:pPr>
        <w:spacing w:afterLines="100" w:after="240"/>
        <w:ind w:firstLineChars="200" w:firstLine="480"/>
        <w:rPr>
          <w:rFonts w:ascii="华文楷体" w:eastAsia="华文楷体" w:hAnsi="华文楷体" w:hint="eastAsia"/>
        </w:rPr>
      </w:pPr>
      <w:ins w:id="81" w:author="CUMT" w:date="2015-12-25T17:38:00Z">
        <w:r>
          <w:rPr>
            <w:rFonts w:ascii="华文楷体" w:eastAsia="华文楷体" w:hAnsi="华文楷体" w:hint="eastAsia"/>
          </w:rPr>
          <w:t>该系统</w:t>
        </w:r>
      </w:ins>
      <w:ins w:id="82" w:author="CUMT" w:date="2015-12-25T17:41:00Z">
        <w:r>
          <w:rPr>
            <w:rFonts w:ascii="华文楷体" w:eastAsia="华文楷体" w:hAnsi="华文楷体" w:hint="eastAsia"/>
          </w:rPr>
          <w:t>为独立</w:t>
        </w:r>
      </w:ins>
      <w:ins w:id="83" w:author="CUMT" w:date="2015-12-25T17:38:00Z">
        <w:r>
          <w:rPr>
            <w:rFonts w:ascii="华文楷体" w:eastAsia="华文楷体" w:hAnsi="华文楷体" w:hint="eastAsia"/>
          </w:rPr>
          <w:t>发开</w:t>
        </w:r>
      </w:ins>
      <w:ins w:id="84" w:author="CUMT" w:date="2015-12-25T17:41:00Z">
        <w:r>
          <w:rPr>
            <w:rFonts w:ascii="华文楷体" w:eastAsia="华文楷体" w:hAnsi="华文楷体" w:hint="eastAsia"/>
          </w:rPr>
          <w:t>，</w:t>
        </w:r>
      </w:ins>
      <w:ins w:id="85" w:author="CUMT" w:date="2015-12-25T17:38:00Z">
        <w:r>
          <w:rPr>
            <w:rFonts w:ascii="华文楷体" w:eastAsia="华文楷体" w:hAnsi="华文楷体" w:hint="eastAsia"/>
          </w:rPr>
          <w:t>并没有侵权或者抄袭等违法情况</w:t>
        </w:r>
      </w:ins>
      <w:ins w:id="86" w:author="CUMT" w:date="2015-12-25T17:39:00Z">
        <w:r>
          <w:rPr>
            <w:rFonts w:ascii="华文楷体" w:eastAsia="华文楷体" w:hAnsi="华文楷体" w:hint="eastAsia"/>
          </w:rPr>
          <w:t>，也没有被申请过专利，</w:t>
        </w:r>
      </w:ins>
      <w:ins w:id="87" w:author="CUMT" w:date="2015-12-25T17:41:00Z">
        <w:r>
          <w:rPr>
            <w:rFonts w:ascii="华文楷体" w:eastAsia="华文楷体" w:hAnsi="华文楷体" w:hint="eastAsia"/>
          </w:rPr>
          <w:t>所以在法律方面不会存在侵权专利权、</w:t>
        </w:r>
      </w:ins>
      <w:ins w:id="88" w:author="CUMT" w:date="2015-12-25T17:42:00Z">
        <w:r>
          <w:rPr>
            <w:rFonts w:ascii="华文楷体" w:eastAsia="华文楷体" w:hAnsi="华文楷体" w:hint="eastAsia"/>
          </w:rPr>
          <w:t>侵犯版权等问题，完全按照合同规定的责任履行</w:t>
        </w:r>
      </w:ins>
      <w:ins w:id="89" w:author="CUMT" w:date="2015-12-25T17:39:00Z">
        <w:r>
          <w:rPr>
            <w:rFonts w:ascii="华文楷体" w:eastAsia="华文楷体" w:hAnsi="华文楷体" w:hint="eastAsia"/>
          </w:rPr>
          <w:t>。在政策可行性方面，也无地方政府（或其他机构）的限制</w:t>
        </w:r>
      </w:ins>
      <w:ins w:id="90" w:author="CUMT" w:date="2015-12-25T17:40:00Z">
        <w:r>
          <w:rPr>
            <w:rFonts w:ascii="华文楷体" w:eastAsia="华文楷体" w:hAnsi="华文楷体" w:hint="eastAsia"/>
          </w:rPr>
          <w:t>。</w:t>
        </w:r>
      </w:ins>
      <w:r w:rsidR="00727268">
        <w:rPr>
          <w:rFonts w:ascii="华文楷体" w:eastAsia="华文楷体" w:hAnsi="华文楷体" w:hint="eastAsia"/>
        </w:rPr>
        <w:t>因此，该系统在社会运营也是可行的。</w:t>
      </w:r>
    </w:p>
    <w:p w:rsidR="00037E60" w:rsidRDefault="00AD0C4B">
      <w:pPr>
        <w:pStyle w:val="1"/>
        <w:spacing w:before="100" w:after="0" w:line="360" w:lineRule="auto"/>
        <w:rPr>
          <w:rFonts w:ascii="宋体" w:hAnsi="宋体"/>
          <w:sz w:val="36"/>
          <w:szCs w:val="36"/>
        </w:rPr>
      </w:pPr>
      <w:bookmarkStart w:id="91" w:name="_Toc467090891"/>
      <w:r>
        <w:rPr>
          <w:rFonts w:ascii="宋体" w:hAnsi="宋体" w:hint="eastAsia"/>
          <w:sz w:val="36"/>
          <w:szCs w:val="36"/>
        </w:rPr>
        <w:t>3 系统分析</w:t>
      </w:r>
      <w:bookmarkEnd w:id="91"/>
    </w:p>
    <w:p w:rsidR="00AD0C4B" w:rsidRDefault="00AD0C4B" w:rsidP="00AD0C4B">
      <w:pPr>
        <w:pStyle w:val="2"/>
        <w:spacing w:after="100" w:line="360" w:lineRule="auto"/>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1</w:t>
      </w:r>
      <w:r>
        <w:rPr>
          <w:rFonts w:ascii="宋体" w:eastAsia="宋体" w:hAnsi="宋体"/>
        </w:rPr>
        <w:t xml:space="preserve">  </w:t>
      </w:r>
      <w:r>
        <w:rPr>
          <w:rFonts w:ascii="宋体" w:eastAsia="宋体" w:hAnsi="宋体" w:hint="eastAsia"/>
        </w:rPr>
        <w:t>范围定义阶段</w:t>
      </w:r>
    </w:p>
    <w:p w:rsidR="00F13947" w:rsidRPr="00727268" w:rsidRDefault="00F13947" w:rsidP="00727268">
      <w:pPr>
        <w:spacing w:afterLines="100" w:after="240"/>
        <w:ind w:firstLineChars="200" w:firstLine="480"/>
        <w:jc w:val="both"/>
        <w:rPr>
          <w:rFonts w:ascii="华文楷体" w:eastAsia="华文楷体" w:hAnsi="华文楷体" w:hint="eastAsia"/>
        </w:rPr>
      </w:pPr>
      <w:r w:rsidRPr="00727268">
        <w:rPr>
          <w:rFonts w:ascii="华文楷体" w:eastAsia="华文楷体" w:hAnsi="华文楷体" w:hint="eastAsia"/>
        </w:rPr>
        <w:t>范围定义阶段是系统分析的传统方法中的第一个阶段，在这个阶段我们需要为系统定义一个项目范围以及与该项目涉及的相关问题、机会和指示，并且对这 些问题的机会和指示按照紧急程度、可见性、所得收益和优先权进行评估。在这个阶段就只是提出问题和分析机会，不需要其他多余的操作，因此问题的确定直 接影响的后面的分析，所以必须给系统一个明确的问题范围，决定之后的分析设计工作的方向。</w:t>
      </w:r>
    </w:p>
    <w:p w:rsidR="00AD0C4B" w:rsidRDefault="00AD0C4B" w:rsidP="00AD0C4B">
      <w:pPr>
        <w:pStyle w:val="3"/>
        <w:spacing w:after="100" w:line="360" w:lineRule="auto"/>
        <w:rPr>
          <w:sz w:val="28"/>
          <w:szCs w:val="28"/>
        </w:rPr>
      </w:pPr>
      <w:r>
        <w:rPr>
          <w:rFonts w:hint="eastAsia"/>
          <w:sz w:val="28"/>
          <w:szCs w:val="28"/>
        </w:rPr>
        <w:t>3.</w:t>
      </w:r>
      <w:r>
        <w:rPr>
          <w:sz w:val="28"/>
          <w:szCs w:val="28"/>
        </w:rPr>
        <w:t>1</w:t>
      </w:r>
      <w:r>
        <w:rPr>
          <w:rFonts w:hint="eastAsia"/>
          <w:sz w:val="28"/>
          <w:szCs w:val="28"/>
        </w:rPr>
        <w:t>.</w:t>
      </w:r>
      <w:r>
        <w:rPr>
          <w:sz w:val="28"/>
          <w:szCs w:val="28"/>
        </w:rPr>
        <w:t>1</w:t>
      </w:r>
      <w:r>
        <w:rPr>
          <w:rFonts w:hint="eastAsia"/>
          <w:sz w:val="28"/>
          <w:szCs w:val="28"/>
        </w:rPr>
        <w:t xml:space="preserve">  </w:t>
      </w:r>
      <w:r>
        <w:rPr>
          <w:rFonts w:hint="eastAsia"/>
          <w:sz w:val="28"/>
          <w:szCs w:val="28"/>
        </w:rPr>
        <w:t>问题陈述</w:t>
      </w:r>
    </w:p>
    <w:tbl>
      <w:tblPr>
        <w:tblStyle w:val="ad"/>
        <w:tblW w:w="0" w:type="auto"/>
        <w:tblLook w:val="04A0" w:firstRow="1" w:lastRow="0" w:firstColumn="1" w:lastColumn="0" w:noHBand="0" w:noVBand="1"/>
      </w:tblPr>
      <w:tblGrid>
        <w:gridCol w:w="3064"/>
        <w:gridCol w:w="1013"/>
        <w:gridCol w:w="1701"/>
        <w:gridCol w:w="1134"/>
        <w:gridCol w:w="1560"/>
      </w:tblGrid>
      <w:tr w:rsidR="00883214" w:rsidRPr="00774726" w:rsidTr="00883214">
        <w:tc>
          <w:tcPr>
            <w:tcW w:w="3064" w:type="dxa"/>
          </w:tcPr>
          <w:p w:rsidR="00883214" w:rsidRPr="00774726" w:rsidRDefault="00883214" w:rsidP="00774726">
            <w:pPr>
              <w:rPr>
                <w:rFonts w:hint="eastAsia"/>
              </w:rPr>
            </w:pPr>
            <w:r w:rsidRPr="00774726">
              <w:rPr>
                <w:rFonts w:hint="eastAsia"/>
              </w:rPr>
              <w:t>问题</w:t>
            </w:r>
            <w:r>
              <w:rPr>
                <w:rFonts w:hint="eastAsia"/>
              </w:rPr>
              <w:t>简要</w:t>
            </w:r>
            <w:r w:rsidRPr="00774726">
              <w:rPr>
                <w:rFonts w:hint="eastAsia"/>
              </w:rPr>
              <w:t>描述</w:t>
            </w:r>
            <w:r w:rsidRPr="00774726">
              <w:rPr>
                <w:rFonts w:hint="eastAsia"/>
              </w:rPr>
              <w:t xml:space="preserve"> </w:t>
            </w:r>
          </w:p>
        </w:tc>
        <w:tc>
          <w:tcPr>
            <w:tcW w:w="1013" w:type="dxa"/>
          </w:tcPr>
          <w:p w:rsidR="00883214" w:rsidRPr="00774726" w:rsidRDefault="00883214" w:rsidP="00774726">
            <w:pPr>
              <w:rPr>
                <w:rFonts w:hint="eastAsia"/>
              </w:rPr>
            </w:pPr>
            <w:r w:rsidRPr="00774726">
              <w:rPr>
                <w:rFonts w:hint="eastAsia"/>
              </w:rPr>
              <w:t>可见性</w:t>
            </w:r>
            <w:r w:rsidRPr="00774726">
              <w:rPr>
                <w:rFonts w:hint="eastAsia"/>
              </w:rPr>
              <w:t xml:space="preserve"> </w:t>
            </w:r>
          </w:p>
        </w:tc>
        <w:tc>
          <w:tcPr>
            <w:tcW w:w="1701" w:type="dxa"/>
          </w:tcPr>
          <w:p w:rsidR="00883214" w:rsidRPr="00774726" w:rsidRDefault="00883214" w:rsidP="00774726">
            <w:pPr>
              <w:rPr>
                <w:rFonts w:hint="eastAsia"/>
              </w:rPr>
            </w:pPr>
            <w:r w:rsidRPr="00774726">
              <w:rPr>
                <w:rFonts w:hint="eastAsia"/>
              </w:rPr>
              <w:t>年收益（元）</w:t>
            </w:r>
            <w:r w:rsidRPr="00774726">
              <w:rPr>
                <w:rFonts w:hint="eastAsia"/>
              </w:rPr>
              <w:t xml:space="preserve"> </w:t>
            </w:r>
          </w:p>
        </w:tc>
        <w:tc>
          <w:tcPr>
            <w:tcW w:w="1134" w:type="dxa"/>
          </w:tcPr>
          <w:p w:rsidR="00883214" w:rsidRPr="00774726" w:rsidRDefault="00883214" w:rsidP="00774726">
            <w:pPr>
              <w:rPr>
                <w:rFonts w:hint="eastAsia"/>
              </w:rPr>
            </w:pPr>
            <w:r w:rsidRPr="00774726">
              <w:rPr>
                <w:rFonts w:hint="eastAsia"/>
              </w:rPr>
              <w:t>优</w:t>
            </w:r>
            <w:r w:rsidRPr="00774726">
              <w:rPr>
                <w:rFonts w:hint="eastAsia"/>
              </w:rPr>
              <w:t xml:space="preserve"> </w:t>
            </w:r>
            <w:r w:rsidRPr="00774726">
              <w:rPr>
                <w:rFonts w:hint="eastAsia"/>
              </w:rPr>
              <w:t>先</w:t>
            </w:r>
            <w:r w:rsidRPr="00774726">
              <w:rPr>
                <w:rFonts w:hint="eastAsia"/>
              </w:rPr>
              <w:t xml:space="preserve"> </w:t>
            </w:r>
            <w:r w:rsidRPr="00774726">
              <w:rPr>
                <w:rFonts w:hint="eastAsia"/>
              </w:rPr>
              <w:t>权</w:t>
            </w:r>
            <w:r w:rsidRPr="00774726">
              <w:rPr>
                <w:rFonts w:hint="eastAsia"/>
              </w:rPr>
              <w:t xml:space="preserve"> </w:t>
            </w:r>
          </w:p>
        </w:tc>
        <w:tc>
          <w:tcPr>
            <w:tcW w:w="1560" w:type="dxa"/>
          </w:tcPr>
          <w:p w:rsidR="00883214" w:rsidRPr="00774726" w:rsidRDefault="00883214" w:rsidP="00774726">
            <w:pPr>
              <w:rPr>
                <w:rFonts w:hint="eastAsia"/>
              </w:rPr>
            </w:pPr>
            <w:r w:rsidRPr="00774726">
              <w:rPr>
                <w:rFonts w:hint="eastAsia"/>
              </w:rPr>
              <w:t>建议方案</w:t>
            </w:r>
          </w:p>
        </w:tc>
      </w:tr>
      <w:tr w:rsidR="00883214" w:rsidRPr="00774726" w:rsidTr="00883214">
        <w:tc>
          <w:tcPr>
            <w:tcW w:w="3064" w:type="dxa"/>
          </w:tcPr>
          <w:p w:rsidR="00883214" w:rsidRPr="00774726" w:rsidRDefault="00883214" w:rsidP="00774726">
            <w:pPr>
              <w:rPr>
                <w:rFonts w:hint="eastAsia"/>
              </w:rPr>
            </w:pPr>
            <w:r>
              <w:rPr>
                <w:rFonts w:hint="eastAsia"/>
              </w:rPr>
              <w:t>客人到店点餐速度慢，耽搁服务员以及客人自己的时间</w:t>
            </w:r>
          </w:p>
        </w:tc>
        <w:tc>
          <w:tcPr>
            <w:tcW w:w="1013" w:type="dxa"/>
          </w:tcPr>
          <w:p w:rsidR="00883214" w:rsidRPr="00774726" w:rsidRDefault="00883214" w:rsidP="00774726">
            <w:pPr>
              <w:rPr>
                <w:rFonts w:hint="eastAsia"/>
              </w:rPr>
            </w:pPr>
            <w:r>
              <w:rPr>
                <w:rFonts w:hint="eastAsia"/>
              </w:rPr>
              <w:t>高</w:t>
            </w:r>
          </w:p>
        </w:tc>
        <w:tc>
          <w:tcPr>
            <w:tcW w:w="1701" w:type="dxa"/>
          </w:tcPr>
          <w:p w:rsidR="00883214" w:rsidRPr="00774726" w:rsidRDefault="00883214" w:rsidP="00774726">
            <w:pPr>
              <w:rPr>
                <w:rFonts w:hint="eastAsia"/>
              </w:rPr>
            </w:pPr>
            <w:r w:rsidRPr="00774726">
              <w:rPr>
                <w:rFonts w:hint="eastAsia"/>
              </w:rPr>
              <w:t>工</w:t>
            </w:r>
            <w:r w:rsidRPr="00774726">
              <w:rPr>
                <w:rFonts w:hint="eastAsia"/>
              </w:rPr>
              <w:t xml:space="preserve"> </w:t>
            </w:r>
            <w:r w:rsidRPr="00774726">
              <w:rPr>
                <w:rFonts w:hint="eastAsia"/>
              </w:rPr>
              <w:t>作</w:t>
            </w:r>
            <w:r w:rsidRPr="00774726">
              <w:rPr>
                <w:rFonts w:hint="eastAsia"/>
              </w:rPr>
              <w:t xml:space="preserve"> </w:t>
            </w:r>
            <w:r w:rsidRPr="00774726">
              <w:rPr>
                <w:rFonts w:hint="eastAsia"/>
              </w:rPr>
              <w:t>量</w:t>
            </w:r>
            <w:r w:rsidRPr="00774726">
              <w:rPr>
                <w:rFonts w:hint="eastAsia"/>
              </w:rPr>
              <w:t xml:space="preserve"> </w:t>
            </w:r>
            <w:r w:rsidRPr="00774726">
              <w:rPr>
                <w:rFonts w:hint="eastAsia"/>
              </w:rPr>
              <w:t>的</w:t>
            </w:r>
            <w:r w:rsidRPr="00774726">
              <w:rPr>
                <w:rFonts w:hint="eastAsia"/>
              </w:rPr>
              <w:t xml:space="preserve"> </w:t>
            </w:r>
            <w:r>
              <w:t>30</w:t>
            </w:r>
            <w:r w:rsidRPr="00774726">
              <w:rPr>
                <w:rFonts w:hint="eastAsia"/>
              </w:rPr>
              <w:t xml:space="preserve">% </w:t>
            </w:r>
          </w:p>
        </w:tc>
        <w:tc>
          <w:tcPr>
            <w:tcW w:w="1134" w:type="dxa"/>
          </w:tcPr>
          <w:p w:rsidR="00883214" w:rsidRPr="00774726" w:rsidRDefault="00883214" w:rsidP="00774726">
            <w:pPr>
              <w:rPr>
                <w:rFonts w:hint="eastAsia"/>
              </w:rPr>
            </w:pPr>
            <w:r>
              <w:t>2</w:t>
            </w:r>
          </w:p>
        </w:tc>
        <w:tc>
          <w:tcPr>
            <w:tcW w:w="1560" w:type="dxa"/>
          </w:tcPr>
          <w:p w:rsidR="00883214" w:rsidRPr="00774726" w:rsidRDefault="00883214" w:rsidP="00774726">
            <w:pPr>
              <w:rPr>
                <w:rFonts w:hint="eastAsia"/>
              </w:rPr>
            </w:pPr>
            <w:r w:rsidRPr="00774726">
              <w:rPr>
                <w:rFonts w:hint="eastAsia"/>
              </w:rPr>
              <w:t>开发</w:t>
            </w:r>
            <w:r w:rsidRPr="00774726">
              <w:rPr>
                <w:rFonts w:hint="eastAsia"/>
              </w:rPr>
              <w:t xml:space="preserve"> MIS </w:t>
            </w:r>
            <w:r w:rsidRPr="00774726">
              <w:rPr>
                <w:rFonts w:hint="eastAsia"/>
              </w:rPr>
              <w:t>系统</w:t>
            </w:r>
            <w:r w:rsidRPr="00774726">
              <w:rPr>
                <w:rFonts w:hint="eastAsia"/>
              </w:rPr>
              <w:t xml:space="preserve"> </w:t>
            </w:r>
          </w:p>
        </w:tc>
      </w:tr>
      <w:tr w:rsidR="00883214" w:rsidRPr="00774726" w:rsidTr="00883214">
        <w:tc>
          <w:tcPr>
            <w:tcW w:w="3064" w:type="dxa"/>
          </w:tcPr>
          <w:p w:rsidR="00883214" w:rsidRPr="00774726" w:rsidRDefault="00883214" w:rsidP="00774726">
            <w:pPr>
              <w:rPr>
                <w:rFonts w:hint="eastAsia"/>
              </w:rPr>
            </w:pPr>
            <w:r w:rsidRPr="00774726">
              <w:rPr>
                <w:rFonts w:hint="eastAsia"/>
              </w:rPr>
              <w:t>各个部门之间的沟通</w:t>
            </w:r>
            <w:r w:rsidRPr="00774726">
              <w:rPr>
                <w:rFonts w:hint="eastAsia"/>
              </w:rPr>
              <w:t xml:space="preserve"> </w:t>
            </w:r>
            <w:r w:rsidRPr="00774726">
              <w:rPr>
                <w:rFonts w:hint="eastAsia"/>
              </w:rPr>
              <w:t>不够及时，信息传递不畅</w:t>
            </w:r>
            <w:r w:rsidRPr="00774726">
              <w:rPr>
                <w:rFonts w:hint="eastAsia"/>
              </w:rPr>
              <w:t xml:space="preserve"> </w:t>
            </w:r>
          </w:p>
        </w:tc>
        <w:tc>
          <w:tcPr>
            <w:tcW w:w="1013" w:type="dxa"/>
          </w:tcPr>
          <w:p w:rsidR="00883214" w:rsidRPr="00774726" w:rsidRDefault="00883214" w:rsidP="00774726">
            <w:pPr>
              <w:rPr>
                <w:rFonts w:hint="eastAsia"/>
              </w:rPr>
            </w:pPr>
            <w:r>
              <w:rPr>
                <w:rFonts w:hint="eastAsia"/>
              </w:rPr>
              <w:t>中</w:t>
            </w:r>
          </w:p>
        </w:tc>
        <w:tc>
          <w:tcPr>
            <w:tcW w:w="1701" w:type="dxa"/>
          </w:tcPr>
          <w:p w:rsidR="00883214" w:rsidRPr="00774726" w:rsidRDefault="00883214" w:rsidP="00774726">
            <w:pPr>
              <w:rPr>
                <w:rFonts w:hint="eastAsia"/>
              </w:rPr>
            </w:pPr>
            <w:r w:rsidRPr="00774726">
              <w:rPr>
                <w:rFonts w:hint="eastAsia"/>
              </w:rPr>
              <w:t>工</w:t>
            </w:r>
            <w:r w:rsidRPr="00774726">
              <w:rPr>
                <w:rFonts w:hint="eastAsia"/>
              </w:rPr>
              <w:t xml:space="preserve"> </w:t>
            </w:r>
            <w:r w:rsidRPr="00774726">
              <w:rPr>
                <w:rFonts w:hint="eastAsia"/>
              </w:rPr>
              <w:t>作</w:t>
            </w:r>
            <w:r w:rsidRPr="00774726">
              <w:rPr>
                <w:rFonts w:hint="eastAsia"/>
              </w:rPr>
              <w:t xml:space="preserve"> </w:t>
            </w:r>
            <w:r w:rsidRPr="00774726">
              <w:rPr>
                <w:rFonts w:hint="eastAsia"/>
              </w:rPr>
              <w:t>量</w:t>
            </w:r>
            <w:r w:rsidRPr="00774726">
              <w:rPr>
                <w:rFonts w:hint="eastAsia"/>
              </w:rPr>
              <w:t xml:space="preserve"> </w:t>
            </w:r>
            <w:r w:rsidRPr="00774726">
              <w:rPr>
                <w:rFonts w:hint="eastAsia"/>
              </w:rPr>
              <w:t>的</w:t>
            </w:r>
            <w:r w:rsidRPr="00774726">
              <w:rPr>
                <w:rFonts w:hint="eastAsia"/>
              </w:rPr>
              <w:t xml:space="preserve"> </w:t>
            </w:r>
            <w:r>
              <w:t>1</w:t>
            </w:r>
            <w:r>
              <w:rPr>
                <w:rFonts w:hint="eastAsia"/>
              </w:rPr>
              <w:t>0</w:t>
            </w:r>
            <w:r w:rsidRPr="00774726">
              <w:rPr>
                <w:rFonts w:hint="eastAsia"/>
              </w:rPr>
              <w:t>%</w:t>
            </w:r>
          </w:p>
        </w:tc>
        <w:tc>
          <w:tcPr>
            <w:tcW w:w="1134" w:type="dxa"/>
          </w:tcPr>
          <w:p w:rsidR="00883214" w:rsidRPr="00774726" w:rsidRDefault="00883214" w:rsidP="00774726">
            <w:pPr>
              <w:rPr>
                <w:rFonts w:hint="eastAsia"/>
              </w:rPr>
            </w:pPr>
            <w:r>
              <w:rPr>
                <w:rFonts w:hint="eastAsia"/>
              </w:rPr>
              <w:t>3</w:t>
            </w:r>
          </w:p>
        </w:tc>
        <w:tc>
          <w:tcPr>
            <w:tcW w:w="1560" w:type="dxa"/>
          </w:tcPr>
          <w:p w:rsidR="00883214" w:rsidRPr="00774726" w:rsidRDefault="00883214" w:rsidP="00774726">
            <w:pPr>
              <w:rPr>
                <w:rFonts w:hint="eastAsia"/>
              </w:rPr>
            </w:pPr>
            <w:r w:rsidRPr="00774726">
              <w:rPr>
                <w:rFonts w:hint="eastAsia"/>
              </w:rPr>
              <w:t>开发之后改进</w:t>
            </w:r>
          </w:p>
        </w:tc>
      </w:tr>
      <w:tr w:rsidR="00883214" w:rsidRPr="00774726" w:rsidTr="00883214">
        <w:tc>
          <w:tcPr>
            <w:tcW w:w="3064" w:type="dxa"/>
          </w:tcPr>
          <w:p w:rsidR="00883214" w:rsidRPr="00774726" w:rsidRDefault="00883214" w:rsidP="00774726">
            <w:pPr>
              <w:rPr>
                <w:rFonts w:hint="eastAsia"/>
              </w:rPr>
            </w:pPr>
            <w:r w:rsidRPr="00774726">
              <w:rPr>
                <w:rFonts w:hint="eastAsia"/>
              </w:rPr>
              <w:t>库存信息更新不及时</w:t>
            </w:r>
            <w:r>
              <w:rPr>
                <w:rFonts w:hint="eastAsia"/>
              </w:rPr>
              <w:t>，</w:t>
            </w:r>
            <w:r w:rsidRPr="00774726">
              <w:rPr>
                <w:rFonts w:hint="eastAsia"/>
              </w:rPr>
              <w:t>导致客户</w:t>
            </w:r>
            <w:r>
              <w:rPr>
                <w:rFonts w:hint="eastAsia"/>
              </w:rPr>
              <w:t>点完餐之后被告知该菜品已卖完</w:t>
            </w:r>
          </w:p>
        </w:tc>
        <w:tc>
          <w:tcPr>
            <w:tcW w:w="1013" w:type="dxa"/>
          </w:tcPr>
          <w:p w:rsidR="00883214" w:rsidRPr="00774726" w:rsidRDefault="00883214" w:rsidP="00774726">
            <w:pPr>
              <w:rPr>
                <w:rFonts w:hint="eastAsia"/>
              </w:rPr>
            </w:pPr>
            <w:r>
              <w:rPr>
                <w:rFonts w:hint="eastAsia"/>
              </w:rPr>
              <w:t>低</w:t>
            </w:r>
          </w:p>
        </w:tc>
        <w:tc>
          <w:tcPr>
            <w:tcW w:w="1701" w:type="dxa"/>
          </w:tcPr>
          <w:p w:rsidR="00883214" w:rsidRPr="00774726" w:rsidRDefault="00883214" w:rsidP="00774726">
            <w:pPr>
              <w:rPr>
                <w:rFonts w:hint="eastAsia"/>
              </w:rPr>
            </w:pPr>
            <w:r w:rsidRPr="00774726">
              <w:rPr>
                <w:rFonts w:hint="eastAsia"/>
              </w:rPr>
              <w:t>工</w:t>
            </w:r>
            <w:r w:rsidRPr="00774726">
              <w:rPr>
                <w:rFonts w:hint="eastAsia"/>
              </w:rPr>
              <w:t xml:space="preserve"> </w:t>
            </w:r>
            <w:r w:rsidRPr="00774726">
              <w:rPr>
                <w:rFonts w:hint="eastAsia"/>
              </w:rPr>
              <w:t>作</w:t>
            </w:r>
            <w:r w:rsidRPr="00774726">
              <w:rPr>
                <w:rFonts w:hint="eastAsia"/>
              </w:rPr>
              <w:t xml:space="preserve"> </w:t>
            </w:r>
            <w:r w:rsidRPr="00774726">
              <w:rPr>
                <w:rFonts w:hint="eastAsia"/>
              </w:rPr>
              <w:t>量</w:t>
            </w:r>
            <w:r w:rsidRPr="00774726">
              <w:rPr>
                <w:rFonts w:hint="eastAsia"/>
              </w:rPr>
              <w:t xml:space="preserve"> </w:t>
            </w:r>
            <w:r w:rsidRPr="00774726">
              <w:rPr>
                <w:rFonts w:hint="eastAsia"/>
              </w:rPr>
              <w:t>的</w:t>
            </w:r>
            <w:r w:rsidRPr="00774726">
              <w:rPr>
                <w:rFonts w:hint="eastAsia"/>
              </w:rPr>
              <w:t xml:space="preserve"> </w:t>
            </w:r>
            <w:r>
              <w:t>10</w:t>
            </w:r>
            <w:r w:rsidRPr="00774726">
              <w:rPr>
                <w:rFonts w:hint="eastAsia"/>
              </w:rPr>
              <w:t>%</w:t>
            </w:r>
          </w:p>
        </w:tc>
        <w:tc>
          <w:tcPr>
            <w:tcW w:w="1134" w:type="dxa"/>
          </w:tcPr>
          <w:p w:rsidR="00883214" w:rsidRPr="00774726" w:rsidRDefault="00883214" w:rsidP="00774726">
            <w:pPr>
              <w:rPr>
                <w:rFonts w:hint="eastAsia"/>
              </w:rPr>
            </w:pPr>
            <w:r>
              <w:rPr>
                <w:rFonts w:hint="eastAsia"/>
              </w:rPr>
              <w:t>2</w:t>
            </w:r>
          </w:p>
        </w:tc>
        <w:tc>
          <w:tcPr>
            <w:tcW w:w="1560" w:type="dxa"/>
          </w:tcPr>
          <w:p w:rsidR="00883214" w:rsidRPr="00774726" w:rsidRDefault="00883214" w:rsidP="00774726">
            <w:pPr>
              <w:rPr>
                <w:rFonts w:hint="eastAsia"/>
              </w:rPr>
            </w:pPr>
            <w:r w:rsidRPr="00774726">
              <w:rPr>
                <w:rFonts w:hint="eastAsia"/>
              </w:rPr>
              <w:t>开发</w:t>
            </w:r>
            <w:r w:rsidRPr="00774726">
              <w:rPr>
                <w:rFonts w:hint="eastAsia"/>
              </w:rPr>
              <w:t xml:space="preserve"> MIS </w:t>
            </w:r>
            <w:r w:rsidRPr="00774726">
              <w:rPr>
                <w:rFonts w:hint="eastAsia"/>
              </w:rPr>
              <w:t>系统</w:t>
            </w:r>
          </w:p>
        </w:tc>
      </w:tr>
      <w:tr w:rsidR="00883214" w:rsidRPr="00774726" w:rsidTr="00883214">
        <w:tc>
          <w:tcPr>
            <w:tcW w:w="3064" w:type="dxa"/>
          </w:tcPr>
          <w:p w:rsidR="00883214" w:rsidRPr="00774726" w:rsidRDefault="00883214" w:rsidP="00883214">
            <w:pPr>
              <w:rPr>
                <w:rFonts w:hint="eastAsia"/>
              </w:rPr>
            </w:pPr>
            <w:r>
              <w:rPr>
                <w:rFonts w:hint="eastAsia"/>
              </w:rPr>
              <w:lastRenderedPageBreak/>
              <w:t>厨房在等客人点完餐之后开始做菜，效率太低，导致客人半天吃不上饭</w:t>
            </w:r>
          </w:p>
        </w:tc>
        <w:tc>
          <w:tcPr>
            <w:tcW w:w="1013" w:type="dxa"/>
          </w:tcPr>
          <w:p w:rsidR="00883214" w:rsidRPr="00774726" w:rsidRDefault="00883214" w:rsidP="00883214">
            <w:pPr>
              <w:rPr>
                <w:rFonts w:hint="eastAsia"/>
              </w:rPr>
            </w:pPr>
            <w:r>
              <w:rPr>
                <w:rFonts w:hint="eastAsia"/>
              </w:rPr>
              <w:t>高</w:t>
            </w:r>
          </w:p>
        </w:tc>
        <w:tc>
          <w:tcPr>
            <w:tcW w:w="1701" w:type="dxa"/>
          </w:tcPr>
          <w:p w:rsidR="00883214" w:rsidRPr="00774726" w:rsidRDefault="00883214" w:rsidP="00883214">
            <w:pPr>
              <w:rPr>
                <w:rFonts w:hint="eastAsia"/>
              </w:rPr>
            </w:pPr>
            <w:r w:rsidRPr="00774726">
              <w:rPr>
                <w:rFonts w:hint="eastAsia"/>
              </w:rPr>
              <w:t>工</w:t>
            </w:r>
            <w:r w:rsidRPr="00774726">
              <w:rPr>
                <w:rFonts w:hint="eastAsia"/>
              </w:rPr>
              <w:t xml:space="preserve"> </w:t>
            </w:r>
            <w:r w:rsidRPr="00774726">
              <w:rPr>
                <w:rFonts w:hint="eastAsia"/>
              </w:rPr>
              <w:t>作</w:t>
            </w:r>
            <w:r w:rsidRPr="00774726">
              <w:rPr>
                <w:rFonts w:hint="eastAsia"/>
              </w:rPr>
              <w:t xml:space="preserve"> </w:t>
            </w:r>
            <w:r w:rsidRPr="00774726">
              <w:rPr>
                <w:rFonts w:hint="eastAsia"/>
              </w:rPr>
              <w:t>量</w:t>
            </w:r>
            <w:r w:rsidRPr="00774726">
              <w:rPr>
                <w:rFonts w:hint="eastAsia"/>
              </w:rPr>
              <w:t xml:space="preserve"> </w:t>
            </w:r>
            <w:r w:rsidRPr="00774726">
              <w:rPr>
                <w:rFonts w:hint="eastAsia"/>
              </w:rPr>
              <w:t>的</w:t>
            </w:r>
            <w:r w:rsidRPr="00774726">
              <w:rPr>
                <w:rFonts w:hint="eastAsia"/>
              </w:rPr>
              <w:t xml:space="preserve"> </w:t>
            </w:r>
            <w:r>
              <w:t>50</w:t>
            </w:r>
            <w:r w:rsidRPr="00774726">
              <w:rPr>
                <w:rFonts w:hint="eastAsia"/>
              </w:rPr>
              <w:t>%</w:t>
            </w:r>
          </w:p>
        </w:tc>
        <w:tc>
          <w:tcPr>
            <w:tcW w:w="1134" w:type="dxa"/>
          </w:tcPr>
          <w:p w:rsidR="00883214" w:rsidRPr="00774726" w:rsidRDefault="00883214" w:rsidP="00883214">
            <w:pPr>
              <w:rPr>
                <w:rFonts w:hint="eastAsia"/>
              </w:rPr>
            </w:pPr>
            <w:r>
              <w:rPr>
                <w:rFonts w:hint="eastAsia"/>
              </w:rPr>
              <w:t>1</w:t>
            </w:r>
          </w:p>
        </w:tc>
        <w:tc>
          <w:tcPr>
            <w:tcW w:w="1560" w:type="dxa"/>
          </w:tcPr>
          <w:p w:rsidR="00883214" w:rsidRPr="00774726" w:rsidRDefault="00883214" w:rsidP="00883214">
            <w:pPr>
              <w:rPr>
                <w:rFonts w:hint="eastAsia"/>
              </w:rPr>
            </w:pPr>
            <w:r w:rsidRPr="00774726">
              <w:rPr>
                <w:rFonts w:hint="eastAsia"/>
              </w:rPr>
              <w:t>开发</w:t>
            </w:r>
            <w:r w:rsidRPr="00774726">
              <w:rPr>
                <w:rFonts w:hint="eastAsia"/>
              </w:rPr>
              <w:t xml:space="preserve"> MIS </w:t>
            </w:r>
            <w:r w:rsidRPr="00774726">
              <w:rPr>
                <w:rFonts w:hint="eastAsia"/>
              </w:rPr>
              <w:t>系统</w:t>
            </w:r>
          </w:p>
        </w:tc>
      </w:tr>
    </w:tbl>
    <w:p w:rsidR="00AD0C4B" w:rsidRDefault="00AD0C4B" w:rsidP="00AD0C4B">
      <w:pPr>
        <w:pStyle w:val="3"/>
        <w:spacing w:after="100" w:line="360" w:lineRule="auto"/>
        <w:rPr>
          <w:sz w:val="28"/>
          <w:szCs w:val="28"/>
        </w:rPr>
      </w:pPr>
      <w:r>
        <w:rPr>
          <w:rFonts w:hint="eastAsia"/>
          <w:sz w:val="28"/>
          <w:szCs w:val="28"/>
        </w:rPr>
        <w:t>3.</w:t>
      </w:r>
      <w:r>
        <w:rPr>
          <w:sz w:val="28"/>
          <w:szCs w:val="28"/>
        </w:rPr>
        <w:t>1</w:t>
      </w:r>
      <w:r>
        <w:rPr>
          <w:rFonts w:hint="eastAsia"/>
          <w:sz w:val="28"/>
          <w:szCs w:val="28"/>
        </w:rPr>
        <w:t>.</w:t>
      </w:r>
      <w:r>
        <w:rPr>
          <w:sz w:val="28"/>
          <w:szCs w:val="28"/>
        </w:rPr>
        <w:t>2</w:t>
      </w:r>
      <w:r w:rsidR="00F13947">
        <w:rPr>
          <w:sz w:val="28"/>
          <w:szCs w:val="28"/>
        </w:rPr>
        <w:t xml:space="preserve"> </w:t>
      </w:r>
      <w:r>
        <w:rPr>
          <w:rFonts w:hint="eastAsia"/>
          <w:sz w:val="28"/>
          <w:szCs w:val="28"/>
        </w:rPr>
        <w:t xml:space="preserve"> </w:t>
      </w:r>
      <w:r w:rsidR="00F13947">
        <w:rPr>
          <w:rFonts w:hint="eastAsia"/>
          <w:sz w:val="28"/>
          <w:szCs w:val="28"/>
        </w:rPr>
        <w:t>项目的初步范围</w:t>
      </w:r>
    </w:p>
    <w:p w:rsidR="00AD0C4B" w:rsidRDefault="00AD0C4B" w:rsidP="00AD0C4B">
      <w:pPr>
        <w:spacing w:line="360" w:lineRule="auto"/>
        <w:rPr>
          <w:rFonts w:ascii="宋体" w:hAnsi="宋体"/>
          <w:sz w:val="20"/>
        </w:rPr>
      </w:pPr>
      <w:r>
        <w:rPr>
          <w:sz w:val="22"/>
        </w:rPr>
        <w:t>1</w:t>
      </w:r>
      <w:r>
        <w:rPr>
          <w:rFonts w:ascii="宋体" w:hAnsi="宋体" w:hint="eastAsia"/>
          <w:sz w:val="22"/>
        </w:rPr>
        <w:t>、系统数据：菜品信息、订单信息、用户信息、管理员信息、餐桌信息、权限管理信息</w:t>
      </w:r>
    </w:p>
    <w:p w:rsidR="00AD0C4B" w:rsidRDefault="00AD0C4B" w:rsidP="00AD0C4B">
      <w:pPr>
        <w:spacing w:line="360" w:lineRule="auto"/>
        <w:rPr>
          <w:rFonts w:ascii="宋体" w:hAnsi="宋体"/>
          <w:sz w:val="22"/>
        </w:rPr>
      </w:pPr>
      <w:r>
        <w:rPr>
          <w:sz w:val="22"/>
        </w:rPr>
        <w:t>2</w:t>
      </w:r>
      <w:r>
        <w:rPr>
          <w:rFonts w:ascii="宋体" w:hAnsi="宋体" w:hint="eastAsia"/>
          <w:sz w:val="22"/>
        </w:rPr>
        <w:t>、业务过程：菜品信息管理、座位信息管理、用户信息管理、订单生成、网上预付、订单查询、订单删除、订单修改、菜品评价</w:t>
      </w:r>
    </w:p>
    <w:p w:rsidR="00AD0C4B" w:rsidRDefault="00AD0C4B" w:rsidP="00AD0C4B">
      <w:pPr>
        <w:spacing w:line="360" w:lineRule="auto"/>
        <w:rPr>
          <w:rFonts w:ascii="宋体" w:hAnsi="宋体"/>
          <w:sz w:val="22"/>
        </w:rPr>
      </w:pPr>
      <w:r>
        <w:rPr>
          <w:sz w:val="22"/>
        </w:rPr>
        <w:t>3</w:t>
      </w:r>
      <w:r>
        <w:rPr>
          <w:rFonts w:ascii="宋体" w:hAnsi="宋体" w:hint="eastAsia"/>
          <w:sz w:val="22"/>
        </w:rPr>
        <w:t>、接口对象：用户、管理员、在线订餐选座管理系统</w:t>
      </w:r>
    </w:p>
    <w:p w:rsidR="00AD0C4B" w:rsidRDefault="00AD0C4B" w:rsidP="00AD0C4B">
      <w:pPr>
        <w:pStyle w:val="2"/>
        <w:spacing w:after="100" w:line="360" w:lineRule="auto"/>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2</w:t>
      </w:r>
      <w:r>
        <w:rPr>
          <w:rFonts w:ascii="宋体" w:eastAsia="宋体" w:hAnsi="宋体"/>
        </w:rPr>
        <w:t xml:space="preserve">  </w:t>
      </w:r>
      <w:r>
        <w:rPr>
          <w:rFonts w:ascii="宋体" w:eastAsia="宋体" w:hAnsi="宋体" w:hint="eastAsia"/>
        </w:rPr>
        <w:t>问题分析阶段</w:t>
      </w:r>
    </w:p>
    <w:p w:rsidR="00F13947" w:rsidRPr="00F13947" w:rsidRDefault="00F13947" w:rsidP="00BE67AC">
      <w:pPr>
        <w:ind w:firstLineChars="200" w:firstLine="480"/>
        <w:rPr>
          <w:rFonts w:hint="eastAsia"/>
        </w:rPr>
      </w:pPr>
      <w:r w:rsidRPr="00F13947">
        <w:rPr>
          <w:rFonts w:hint="eastAsia"/>
        </w:rPr>
        <w:t>问题分析阶段主要来说其实就是回答两个问题“提出的问题真的值得解决吗？”和“构建一个系统真的是必要的吗？”。这两个问题无疑是为范围定义阶段</w:t>
      </w:r>
      <w:r w:rsidRPr="00F13947">
        <w:rPr>
          <w:rFonts w:hint="eastAsia"/>
        </w:rPr>
        <w:t xml:space="preserve"> </w:t>
      </w:r>
      <w:r w:rsidRPr="00F13947">
        <w:rPr>
          <w:rFonts w:hint="eastAsia"/>
        </w:rPr>
        <w:t>的分析确定了一个明确的理解。这个阶段的目标就是全面的研究理解问题领域并且分析系统开发会存在的问题、机会和约束条件</w:t>
      </w:r>
      <w:r w:rsidR="00883214">
        <w:rPr>
          <w:rFonts w:hint="eastAsia"/>
        </w:rPr>
        <w:t>。</w:t>
      </w:r>
    </w:p>
    <w:p w:rsidR="00AD0C4B" w:rsidRDefault="00AD0C4B" w:rsidP="00AD0C4B">
      <w:pPr>
        <w:pStyle w:val="3"/>
        <w:spacing w:after="100" w:line="360" w:lineRule="auto"/>
        <w:rPr>
          <w:sz w:val="28"/>
          <w:szCs w:val="28"/>
        </w:rPr>
      </w:pPr>
      <w:r>
        <w:rPr>
          <w:rFonts w:hint="eastAsia"/>
          <w:sz w:val="28"/>
          <w:szCs w:val="28"/>
        </w:rPr>
        <w:t>3</w:t>
      </w:r>
      <w:r w:rsidR="00F13947">
        <w:rPr>
          <w:rFonts w:hint="eastAsia"/>
          <w:sz w:val="28"/>
          <w:szCs w:val="28"/>
        </w:rPr>
        <w:t xml:space="preserve">.2.1 </w:t>
      </w:r>
      <w:r w:rsidR="00BE67AC">
        <w:rPr>
          <w:sz w:val="28"/>
          <w:szCs w:val="28"/>
        </w:rPr>
        <w:t xml:space="preserve"> </w:t>
      </w:r>
      <w:r w:rsidR="00F13947">
        <w:rPr>
          <w:rFonts w:hint="eastAsia"/>
          <w:sz w:val="28"/>
          <w:szCs w:val="28"/>
        </w:rPr>
        <w:t>分析问题领域</w:t>
      </w:r>
    </w:p>
    <w:p w:rsidR="00883214" w:rsidRDefault="00883214" w:rsidP="00727268">
      <w:pPr>
        <w:spacing w:afterLines="100" w:after="240"/>
        <w:ind w:firstLineChars="200" w:firstLine="480"/>
      </w:pPr>
      <w:r w:rsidRPr="00883214">
        <w:rPr>
          <w:rFonts w:hint="eastAsia"/>
        </w:rPr>
        <w:t>下图是关于</w:t>
      </w:r>
      <w:r w:rsidR="00BE67AC">
        <w:rPr>
          <w:rFonts w:hint="eastAsia"/>
        </w:rPr>
        <w:t>在线订餐选座</w:t>
      </w:r>
      <w:r w:rsidRPr="00883214">
        <w:rPr>
          <w:rFonts w:hint="eastAsia"/>
        </w:rPr>
        <w:t>管理系统中涉及到的一些主要使用者以及与该系统关联的用户所涉及的操作。前台是根据</w:t>
      </w:r>
      <w:r w:rsidR="00BE67AC">
        <w:rPr>
          <w:rFonts w:hint="eastAsia"/>
        </w:rPr>
        <w:t>会员客户</w:t>
      </w:r>
      <w:r w:rsidRPr="00883214">
        <w:rPr>
          <w:rFonts w:hint="eastAsia"/>
        </w:rPr>
        <w:t>所下订单</w:t>
      </w:r>
      <w:r w:rsidR="00BE67AC">
        <w:rPr>
          <w:rFonts w:hint="eastAsia"/>
        </w:rPr>
        <w:t>以及预定座位信息</w:t>
      </w:r>
      <w:r w:rsidRPr="00883214">
        <w:rPr>
          <w:rFonts w:hint="eastAsia"/>
        </w:rPr>
        <w:t>，生产订单并将信息</w:t>
      </w:r>
      <w:r w:rsidR="00BE67AC">
        <w:rPr>
          <w:rFonts w:hint="eastAsia"/>
        </w:rPr>
        <w:t>并通过在线订餐选座管理信息系统</w:t>
      </w:r>
      <w:r w:rsidRPr="00883214">
        <w:rPr>
          <w:rFonts w:hint="eastAsia"/>
        </w:rPr>
        <w:t>反馈给</w:t>
      </w:r>
      <w:r w:rsidR="00BE67AC">
        <w:rPr>
          <w:rFonts w:hint="eastAsia"/>
        </w:rPr>
        <w:t>后台管理员，主要使用该系统的订单管理（预定座位，点餐</w:t>
      </w:r>
      <w:r w:rsidRPr="00883214">
        <w:rPr>
          <w:rFonts w:hint="eastAsia"/>
        </w:rPr>
        <w:t>，确定订单），</w:t>
      </w:r>
      <w:r w:rsidR="00BE67AC">
        <w:rPr>
          <w:rFonts w:hint="eastAsia"/>
        </w:rPr>
        <w:t>给菜品打分等功能，后台管理员</w:t>
      </w:r>
      <w:r w:rsidRPr="00883214">
        <w:rPr>
          <w:rFonts w:hint="eastAsia"/>
        </w:rPr>
        <w:t>主要</w:t>
      </w:r>
      <w:r w:rsidR="00BE67AC">
        <w:rPr>
          <w:rFonts w:hint="eastAsia"/>
        </w:rPr>
        <w:t>查看用户订单，确定用户所定菜品和座位是否正在</w:t>
      </w:r>
      <w:r w:rsidRPr="00883214">
        <w:rPr>
          <w:rFonts w:hint="eastAsia"/>
        </w:rPr>
        <w:t>使用</w:t>
      </w:r>
      <w:r w:rsidR="00BE67AC">
        <w:rPr>
          <w:rFonts w:hint="eastAsia"/>
        </w:rPr>
        <w:t>并对客户反馈信息，以及对菜品信息、座位信息的增删改。</w:t>
      </w:r>
    </w:p>
    <w:p w:rsidR="00BE67AC" w:rsidRPr="00883214" w:rsidRDefault="00BE67AC" w:rsidP="00883214">
      <w:pPr>
        <w:rPr>
          <w:rFonts w:hint="eastAsia"/>
        </w:rPr>
      </w:pPr>
      <w:r>
        <w:rPr>
          <w:rFonts w:hint="eastAsia"/>
          <w:noProof/>
        </w:rPr>
        <mc:AlternateContent>
          <mc:Choice Requires="wpc">
            <w:drawing>
              <wp:inline distT="0" distB="0" distL="0" distR="0">
                <wp:extent cx="5293360" cy="310515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圆角 11"/>
                        <wps:cNvSpPr/>
                        <wps:spPr>
                          <a:xfrm>
                            <a:off x="1847851" y="409575"/>
                            <a:ext cx="16573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67AC" w:rsidRDefault="00BE67AC" w:rsidP="00BE67AC">
                              <w:pPr>
                                <w:jc w:val="center"/>
                              </w:pPr>
                              <w:r>
                                <w:rPr>
                                  <w:rFonts w:hint="eastAsia"/>
                                </w:rPr>
                                <w:t>在线点</w:t>
                              </w:r>
                              <w:r>
                                <w:rPr>
                                  <w:rFonts w:hint="eastAsia"/>
                                </w:rPr>
                                <w:t>餐选座管理信息系统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组合 18"/>
                        <wpg:cNvGrpSpPr/>
                        <wpg:grpSpPr>
                          <a:xfrm>
                            <a:off x="342900" y="458175"/>
                            <a:ext cx="409575" cy="1008675"/>
                            <a:chOff x="485775" y="485775"/>
                            <a:chExt cx="409575" cy="819150"/>
                          </a:xfrm>
                        </wpg:grpSpPr>
                        <wps:wsp>
                          <wps:cNvPr id="12" name="椭圆 12"/>
                          <wps:cNvSpPr/>
                          <wps:spPr>
                            <a:xfrm>
                              <a:off x="485775" y="485775"/>
                              <a:ext cx="323850" cy="285750"/>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连接符 13"/>
                          <wps:cNvCnPr/>
                          <wps:spPr>
                            <a:xfrm>
                              <a:off x="666750" y="762000"/>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485775" y="838200"/>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676275" y="838200"/>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23875" y="1057275"/>
                              <a:ext cx="161925"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685800" y="10668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19" name="组合 19"/>
                        <wpg:cNvGrpSpPr/>
                        <wpg:grpSpPr>
                          <a:xfrm>
                            <a:off x="4705350" y="219075"/>
                            <a:ext cx="409575" cy="1201125"/>
                            <a:chOff x="0" y="0"/>
                            <a:chExt cx="409575" cy="819150"/>
                          </a:xfrm>
                        </wpg:grpSpPr>
                        <wps:wsp>
                          <wps:cNvPr id="20" name="椭圆 20"/>
                          <wps:cNvSpPr/>
                          <wps:spPr>
                            <a:xfrm>
                              <a:off x="0" y="0"/>
                              <a:ext cx="323850" cy="285750"/>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连接符 21"/>
                          <wps:cNvCnPr/>
                          <wps:spPr>
                            <a:xfrm>
                              <a:off x="180975" y="276225"/>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0" y="352425"/>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190500" y="3524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a:off x="38100" y="571500"/>
                              <a:ext cx="161925"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200025" y="581025"/>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26" name="组合 26"/>
                        <wpg:cNvGrpSpPr/>
                        <wpg:grpSpPr>
                          <a:xfrm>
                            <a:off x="2427900" y="2142150"/>
                            <a:ext cx="409575" cy="819150"/>
                            <a:chOff x="0" y="0"/>
                            <a:chExt cx="409575" cy="819150"/>
                          </a:xfrm>
                        </wpg:grpSpPr>
                        <wps:wsp>
                          <wps:cNvPr id="27" name="椭圆 27"/>
                          <wps:cNvSpPr/>
                          <wps:spPr>
                            <a:xfrm>
                              <a:off x="0" y="0"/>
                              <a:ext cx="323850" cy="285750"/>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连接符 28"/>
                          <wps:cNvCnPr/>
                          <wps:spPr>
                            <a:xfrm>
                              <a:off x="180975" y="276225"/>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a:off x="0" y="352425"/>
                              <a:ext cx="1714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190500" y="352425"/>
                              <a:ext cx="21907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flipH="1">
                              <a:off x="38100" y="571500"/>
                              <a:ext cx="161925"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00025" y="581025"/>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3" name="直接连接符 33"/>
                        <wps:cNvCnPr/>
                        <wps:spPr>
                          <a:xfrm>
                            <a:off x="666750" y="685800"/>
                            <a:ext cx="118110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704850" y="1038225"/>
                            <a:ext cx="111442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a:endCxn id="20" idx="2"/>
                        </wps:cNvCnPr>
                        <wps:spPr>
                          <a:xfrm flipV="1">
                            <a:off x="3409950" y="428574"/>
                            <a:ext cx="1295400" cy="9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flipV="1">
                            <a:off x="3438525" y="857250"/>
                            <a:ext cx="1371600"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flipV="1">
                            <a:off x="3495675" y="1228725"/>
                            <a:ext cx="136207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809625" y="342900"/>
                            <a:ext cx="800100" cy="314325"/>
                          </a:xfrm>
                          <a:prstGeom prst="rect">
                            <a:avLst/>
                          </a:prstGeom>
                          <a:solidFill>
                            <a:schemeClr val="bg1"/>
                          </a:solidFill>
                          <a:ln w="6350">
                            <a:solidFill>
                              <a:schemeClr val="bg1"/>
                            </a:solidFill>
                          </a:ln>
                        </wps:spPr>
                        <wps:txbx>
                          <w:txbxContent>
                            <w:p w:rsidR="001D3DB1" w:rsidRDefault="001D3DB1">
                              <w:r>
                                <w:rPr>
                                  <w:rFonts w:hint="eastAsia"/>
                                </w:rPr>
                                <w:t>预定座位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800100" y="713400"/>
                            <a:ext cx="904875" cy="304800"/>
                          </a:xfrm>
                          <a:prstGeom prst="rect">
                            <a:avLst/>
                          </a:prstGeom>
                          <a:solidFill>
                            <a:schemeClr val="lt1"/>
                          </a:solidFill>
                          <a:ln w="6350">
                            <a:solidFill>
                              <a:schemeClr val="bg1"/>
                            </a:solidFill>
                          </a:ln>
                        </wps:spPr>
                        <wps:txbx>
                          <w:txbxContent>
                            <w:p w:rsidR="001D3DB1" w:rsidRDefault="001D3DB1">
                              <w:r>
                                <w:rPr>
                                  <w:rFonts w:hint="eastAsia"/>
                                </w:rPr>
                                <w:t>在线点餐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直接连接符 40"/>
                        <wps:cNvCnPr/>
                        <wps:spPr>
                          <a:xfrm flipV="1">
                            <a:off x="666750" y="1362075"/>
                            <a:ext cx="13811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781050" y="1083900"/>
                            <a:ext cx="828675" cy="267675"/>
                          </a:xfrm>
                          <a:prstGeom prst="rect">
                            <a:avLst/>
                          </a:prstGeom>
                          <a:solidFill>
                            <a:schemeClr val="lt1"/>
                          </a:solidFill>
                          <a:ln w="6350">
                            <a:solidFill>
                              <a:schemeClr val="bg1"/>
                            </a:solidFill>
                          </a:ln>
                        </wps:spPr>
                        <wps:txbx>
                          <w:txbxContent>
                            <w:p w:rsidR="001D3DB1" w:rsidRDefault="001D3DB1">
                              <w:r>
                                <w:rPr>
                                  <w:rFonts w:hint="eastAsia"/>
                                </w:rPr>
                                <w:t>菜品评价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3505201" y="95250"/>
                            <a:ext cx="1162049" cy="314325"/>
                          </a:xfrm>
                          <a:prstGeom prst="rect">
                            <a:avLst/>
                          </a:prstGeom>
                          <a:solidFill>
                            <a:schemeClr val="lt1"/>
                          </a:solidFill>
                          <a:ln w="6350">
                            <a:solidFill>
                              <a:schemeClr val="bg1"/>
                            </a:solidFill>
                          </a:ln>
                        </wps:spPr>
                        <wps:txbx>
                          <w:txbxContent>
                            <w:p w:rsidR="001D3DB1" w:rsidRDefault="001D3DB1">
                              <w:r>
                                <w:rPr>
                                  <w:rFonts w:hint="eastAsia"/>
                                </w:rPr>
                                <w:t>菜品信息管理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3571875" y="503850"/>
                            <a:ext cx="1123950" cy="315300"/>
                          </a:xfrm>
                          <a:prstGeom prst="rect">
                            <a:avLst/>
                          </a:prstGeom>
                          <a:solidFill>
                            <a:schemeClr val="lt1"/>
                          </a:solidFill>
                          <a:ln w="6350">
                            <a:solidFill>
                              <a:schemeClr val="bg1"/>
                            </a:solidFill>
                          </a:ln>
                        </wps:spPr>
                        <wps:txbx>
                          <w:txbxContent>
                            <w:p w:rsidR="001D3DB1" w:rsidRDefault="001D3DB1">
                              <w:r>
                                <w:rPr>
                                  <w:rFonts w:hint="eastAsia"/>
                                </w:rPr>
                                <w:t>座位信息管理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3686176" y="904874"/>
                            <a:ext cx="895350" cy="276225"/>
                          </a:xfrm>
                          <a:prstGeom prst="rect">
                            <a:avLst/>
                          </a:prstGeom>
                          <a:solidFill>
                            <a:schemeClr val="lt1"/>
                          </a:solidFill>
                          <a:ln w="6350">
                            <a:solidFill>
                              <a:schemeClr val="bg1"/>
                            </a:solidFill>
                          </a:ln>
                        </wps:spPr>
                        <wps:txbx>
                          <w:txbxContent>
                            <w:p w:rsidR="001D3DB1" w:rsidRDefault="001D3DB1">
                              <w:r>
                                <w:rPr>
                                  <w:rFonts w:hint="eastAsia"/>
                                </w:rPr>
                                <w:t>订单处理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直接连接符 45"/>
                        <wps:cNvCnPr>
                          <a:endCxn id="27" idx="1"/>
                        </wps:cNvCnPr>
                        <wps:spPr>
                          <a:xfrm>
                            <a:off x="2466000" y="1371600"/>
                            <a:ext cx="9327" cy="8123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直接连接符 46"/>
                        <wps:cNvCnPr>
                          <a:endCxn id="27" idx="6"/>
                        </wps:cNvCnPr>
                        <wps:spPr>
                          <a:xfrm>
                            <a:off x="2742225" y="1381125"/>
                            <a:ext cx="9525" cy="90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228600" y="1466850"/>
                            <a:ext cx="638175" cy="361950"/>
                          </a:xfrm>
                          <a:prstGeom prst="rect">
                            <a:avLst/>
                          </a:prstGeom>
                          <a:solidFill>
                            <a:schemeClr val="lt1"/>
                          </a:solidFill>
                          <a:ln w="6350">
                            <a:solidFill>
                              <a:schemeClr val="bg1"/>
                            </a:solidFill>
                          </a:ln>
                        </wps:spPr>
                        <wps:txbx>
                          <w:txbxContent>
                            <w:p w:rsidR="001D3DB1" w:rsidRDefault="001D3DB1">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4486276" y="1571625"/>
                            <a:ext cx="685800" cy="428625"/>
                          </a:xfrm>
                          <a:prstGeom prst="rect">
                            <a:avLst/>
                          </a:prstGeom>
                          <a:solidFill>
                            <a:schemeClr val="lt1"/>
                          </a:solidFill>
                          <a:ln w="6350">
                            <a:solidFill>
                              <a:schemeClr val="bg1"/>
                            </a:solidFill>
                          </a:ln>
                        </wps:spPr>
                        <wps:txbx>
                          <w:txbxContent>
                            <w:p w:rsidR="001D3DB1" w:rsidRDefault="001D3DB1">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2867025" y="2505075"/>
                            <a:ext cx="1047750" cy="438150"/>
                          </a:xfrm>
                          <a:prstGeom prst="rect">
                            <a:avLst/>
                          </a:prstGeom>
                          <a:solidFill>
                            <a:schemeClr val="lt1"/>
                          </a:solidFill>
                          <a:ln w="6350">
                            <a:solidFill>
                              <a:schemeClr val="bg1"/>
                            </a:solidFill>
                          </a:ln>
                        </wps:spPr>
                        <wps:txbx>
                          <w:txbxContent>
                            <w:p w:rsidR="001D3DB1" w:rsidRDefault="001D3DB1">
                              <w:r>
                                <w:rPr>
                                  <w:rFonts w:hint="eastAsia"/>
                                </w:rPr>
                                <w:t>超级管理员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1981200" y="1420200"/>
                            <a:ext cx="428625" cy="970575"/>
                          </a:xfrm>
                          <a:prstGeom prst="rect">
                            <a:avLst/>
                          </a:prstGeom>
                          <a:solidFill>
                            <a:schemeClr val="lt1"/>
                          </a:solidFill>
                          <a:ln w="6350">
                            <a:solidFill>
                              <a:schemeClr val="bg1"/>
                            </a:solidFill>
                          </a:ln>
                        </wps:spPr>
                        <wps:txbx>
                          <w:txbxContent>
                            <w:p w:rsidR="001D3DB1" w:rsidRDefault="001D3DB1">
                              <w:r>
                                <w:rPr>
                                  <w:rFonts w:hint="eastAsia"/>
                                </w:rPr>
                                <w:t>添加</w:t>
                              </w:r>
                              <w:r>
                                <w:t>管理员</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2799375" y="1438275"/>
                            <a:ext cx="391500" cy="1085849"/>
                          </a:xfrm>
                          <a:prstGeom prst="rect">
                            <a:avLst/>
                          </a:prstGeom>
                          <a:solidFill>
                            <a:schemeClr val="lt1"/>
                          </a:solidFill>
                          <a:ln w="6350">
                            <a:solidFill>
                              <a:schemeClr val="bg1"/>
                            </a:solidFill>
                          </a:ln>
                        </wps:spPr>
                        <wps:txbx>
                          <w:txbxContent>
                            <w:p w:rsidR="001D3DB1" w:rsidRDefault="001D3DB1">
                              <w:r>
                                <w:rPr>
                                  <w:rFonts w:hint="eastAsia"/>
                                </w:rPr>
                                <w:t>查看</w:t>
                              </w:r>
                              <w:r>
                                <w:t>所有信息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0" o:spid="_x0000_s1029" editas="canvas" style="width:416.8pt;height:244.5pt;mso-position-horizontal-relative:char;mso-position-vertical-relative:line" coordsize="52933,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933;height:31051;visibility:visible;mso-wrap-style:square">
                  <v:fill o:detectmouseclick="t"/>
                  <v:path o:connecttype="none"/>
                </v:shape>
                <v:roundrect id="矩形: 圆角 11" o:spid="_x0000_s1031" style="position:absolute;left:18478;top:4095;width:16574;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" fillcolor="#4f81bd [3204]" strokecolor="#243f60 [1604]" strokeweight="2pt">
                  <v:textbox>
                    <w:txbxContent>
                      <w:p w:rsidR="00BE67AC" w:rsidRDefault="00BE67AC" w:rsidP="00BE67AC">
                        <w:pPr>
                          <w:jc w:val="center"/>
                        </w:pPr>
                        <w:r>
                          <w:rPr>
                            <w:rFonts w:hint="eastAsia"/>
                          </w:rPr>
                          <w:t>在线点</w:t>
                        </w:r>
                        <w:r>
                          <w:rPr>
                            <w:rFonts w:hint="eastAsia"/>
                          </w:rPr>
                          <w:t>餐选座管理信息系统</w:t>
                        </w:r>
                      </w:p>
                    </w:txbxContent>
                  </v:textbox>
                </v:roundrect>
                <v:group id="组合 18" o:spid="_x0000_s1032" style="position:absolute;left:3429;top:4581;width:4095;height:10087" coordorigin="4857,4857" coordsize="409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2" o:spid="_x0000_s1033" style="position:absolute;left:4857;top:4857;width:3239;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" fillcolor="white [3201]" strokecolor="#548dd4 [1951]" strokeweight="2pt"/>
                  <v:line id="直接连接符 13" o:spid="_x0000_s1034" style="position:absolute;visibility:visible;mso-wrap-style:square" from="6667,7620" to="6858,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" strokecolor="#4579b8 [3044]"/>
                  <v:line id="直接连接符 14" o:spid="_x0000_s1035" style="position:absolute;flip:x;visibility:visible;mso-wrap-style:square" from="4857,8382" to="657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" strokecolor="#4579b8 [3044]"/>
                  <v:line id="直接连接符 15" o:spid="_x0000_s1036" style="position:absolute;visibility:visible;mso-wrap-style:square" from="6762,8382" to="8953,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line id="直接连接符 16" o:spid="_x0000_s1037" style="position:absolute;flip:x;visibility:visible;mso-wrap-style:square" from="5238,10572" to="6858,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" strokecolor="#4579b8 [3044]"/>
                  <v:line id="直接连接符 17" o:spid="_x0000_s1038" style="position:absolute;visibility:visible;mso-wrap-style:square" from="6858,10668" to="8572,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" strokecolor="#4579b8 [3044]"/>
                </v:group>
                <v:group id="组合 19" o:spid="_x0000_s1039" style="position:absolute;left:47053;top:2190;width:4096;height:12012" coordsize="409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椭圆 20" o:spid="_x0000_s1040" style="position:absolute;width:323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" fillcolor="white [3201]" strokecolor="#548dd4 [1951]" strokeweight="2pt"/>
                  <v:line id="直接连接符 21" o:spid="_x0000_s1041" style="position:absolute;visibility:visible;mso-wrap-style:square" from="1809,2762" to="200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" strokecolor="#4579b8 [3044]"/>
                  <v:line id="直接连接符 22" o:spid="_x0000_s1042" style="position:absolute;flip:x;visibility:visible;mso-wrap-style:square" from="0,3524" to="1714,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" strokecolor="#4579b8 [3044]"/>
                  <v:line id="直接连接符 23" o:spid="_x0000_s1043" style="position:absolute;visibility:visible;mso-wrap-style:square" from="1905,3524" to="409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" strokecolor="#4579b8 [3044]"/>
                  <v:line id="直接连接符 24" o:spid="_x0000_s1044" style="position:absolute;flip:x;visibility:visible;mso-wrap-style:square" from="381,5715" to="2000,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NA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WTKVy/hB8g0wsAAAD//wMAUEsBAi0AFAAGAAgAAAAhANvh9svuAAAAhQEAABMAAAAAAAAA&#10;AAAAAAAAAAAAAFtDb250ZW50X1R5cGVzXS54bWxQSwECLQAUAAYACAAAACEAWvQsW78AAAAVAQAA&#10;CwAAAAAAAAAAAAAAAAAfAQAAX3JlbHMvLnJlbHNQSwECLQAUAAYACAAAACEASO4DQMYAAADbAAAA&#10;DwAAAAAAAAAAAAAAAAAHAgAAZHJzL2Rvd25yZXYueG1sUEsFBgAAAAADAAMAtwAAAPoCAAAAAA==&#10;" strokecolor="#4579b8 [3044]"/>
                  <v:line id="直接连接符 25" o:spid="_x0000_s1045" style="position:absolute;visibility:visible;mso-wrap-style:square" from="2000,5810" to="3714,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" strokecolor="#4579b8 [3044]"/>
                </v:group>
                <v:group id="组合 26" o:spid="_x0000_s1046" style="position:absolute;left:24279;top:21421;width:4095;height:8192" coordsize="409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椭圆 27" o:spid="_x0000_s1047" style="position:absolute;width:323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" fillcolor="white [3201]" strokecolor="#548dd4 [1951]" strokeweight="2pt"/>
                  <v:line id="直接连接符 28" o:spid="_x0000_s1048" style="position:absolute;visibility:visible;mso-wrap-style:square" from="1809,2762" to="200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" strokecolor="#4579b8 [3044]"/>
                  <v:line id="直接连接符 29" o:spid="_x0000_s1049" style="position:absolute;flip:x;visibility:visible;mso-wrap-style:square" from="0,3524" to="1714,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" strokecolor="#4579b8 [3044]"/>
                  <v:line id="直接连接符 30" o:spid="_x0000_s1050" style="position:absolute;visibility:visible;mso-wrap-style:square" from="1905,3524" to="409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" strokecolor="#4579b8 [3044]"/>
                  <v:line id="直接连接符 31" o:spid="_x0000_s1051" style="position:absolute;flip:x;visibility:visible;mso-wrap-style:square" from="381,5715" to="2000,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strokecolor="#4579b8 [3044]"/>
                  <v:line id="直接连接符 32" o:spid="_x0000_s1052" style="position:absolute;visibility:visible;mso-wrap-style:square" from="2000,5810" to="3714,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" strokecolor="#4579b8 [3044]"/>
                </v:group>
                <v:line id="直接连接符 33" o:spid="_x0000_s1053" style="position:absolute;visibility:visible;mso-wrap-style:square" from="6667,6858" to="184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直接连接符 34" o:spid="_x0000_s1054" style="position:absolute;flip:y;visibility:visible;mso-wrap-style:square" from="7048,10382" to="18192,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" strokecolor="#4579b8 [3044]"/>
                <v:line id="直接连接符 35" o:spid="_x0000_s1055" style="position:absolute;flip:y;visibility:visible;mso-wrap-style:square" from="34099,4285" to="4705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" strokecolor="#4579b8 [3044]"/>
                <v:line id="直接连接符 36" o:spid="_x0000_s1056" style="position:absolute;flip:y;visibility:visible;mso-wrap-style:square" from="34385,8572" to="48101,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" strokecolor="#4579b8 [3044]"/>
                <v:line id="直接连接符 37" o:spid="_x0000_s1057" style="position:absolute;flip:y;visibility:visible;mso-wrap-style:square" from="34956,12287" to="48577,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" strokecolor="#4579b8 [3044]"/>
                <v:shape id="文本框 38" o:spid="_x0000_s1058" type="#_x0000_t202" style="position:absolute;left:8096;top:3429;width:800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" fillcolor="white [3212]" strokecolor="white [3212]" strokeweight=".5pt">
                  <v:textbox>
                    <w:txbxContent>
                      <w:p w:rsidR="001D3DB1" w:rsidRDefault="001D3DB1">
                        <w:r>
                          <w:rPr>
                            <w:rFonts w:hint="eastAsia"/>
                          </w:rPr>
                          <w:t>预定座位</w:t>
                        </w:r>
                      </w:p>
                    </w:txbxContent>
                  </v:textbox>
                </v:shape>
                <v:shape id="文本框 39" o:spid="_x0000_s1059" type="#_x0000_t202" style="position:absolute;left:8001;top:7134;width:9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1D3DB1" w:rsidRDefault="001D3DB1">
                        <w:r>
                          <w:rPr>
                            <w:rFonts w:hint="eastAsia"/>
                          </w:rPr>
                          <w:t>在线点餐</w:t>
                        </w:r>
                      </w:p>
                    </w:txbxContent>
                  </v:textbox>
                </v:shape>
                <v:line id="直接连接符 40" o:spid="_x0000_s1060" style="position:absolute;flip:y;visibility:visible;mso-wrap-style:square" from="6667,13620" to="2047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" strokecolor="#4579b8 [3044]"/>
                <v:shape id="文本框 41" o:spid="_x0000_s1061" type="#_x0000_t202" style="position:absolute;left:7810;top:10839;width:8287;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" fillcolor="white [3201]" strokecolor="white [3212]" strokeweight=".5pt">
                  <v:textbox>
                    <w:txbxContent>
                      <w:p w:rsidR="001D3DB1" w:rsidRDefault="001D3DB1">
                        <w:r>
                          <w:rPr>
                            <w:rFonts w:hint="eastAsia"/>
                          </w:rPr>
                          <w:t>菜品评价</w:t>
                        </w:r>
                      </w:p>
                    </w:txbxContent>
                  </v:textbox>
                </v:shape>
                <v:shape id="文本框 42" o:spid="_x0000_s1062" type="#_x0000_t202" style="position:absolute;left:35052;top:952;width:11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rsidR="001D3DB1" w:rsidRDefault="001D3DB1">
                        <w:r>
                          <w:rPr>
                            <w:rFonts w:hint="eastAsia"/>
                          </w:rPr>
                          <w:t>菜品信息管理</w:t>
                        </w:r>
                      </w:p>
                    </w:txbxContent>
                  </v:textbox>
                </v:shape>
                <v:shape id="文本框 43" o:spid="_x0000_s1063" type="#_x0000_t202" style="position:absolute;left:35718;top:5038;width:11240;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rsidR="001D3DB1" w:rsidRDefault="001D3DB1">
                        <w:r>
                          <w:rPr>
                            <w:rFonts w:hint="eastAsia"/>
                          </w:rPr>
                          <w:t>座位信息管理</w:t>
                        </w:r>
                      </w:p>
                    </w:txbxContent>
                  </v:textbox>
                </v:shape>
                <v:shape id="文本框 44" o:spid="_x0000_s1064" type="#_x0000_t202" style="position:absolute;left:36861;top:9048;width:895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" fillcolor="white [3201]" strokecolor="white [3212]" strokeweight=".5pt">
                  <v:textbox>
                    <w:txbxContent>
                      <w:p w:rsidR="001D3DB1" w:rsidRDefault="001D3DB1">
                        <w:r>
                          <w:rPr>
                            <w:rFonts w:hint="eastAsia"/>
                          </w:rPr>
                          <w:t>订单处理</w:t>
                        </w:r>
                      </w:p>
                    </w:txbxContent>
                  </v:textbox>
                </v:shape>
                <v:line id="直接连接符 45" o:spid="_x0000_s1065" style="position:absolute;visibility:visible;mso-wrap-style:square" from="24660,13716" to="24753,21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" strokecolor="#4579b8 [3044]"/>
                <v:line id="直接连接符 46" o:spid="_x0000_s1066" style="position:absolute;visibility:visible;mso-wrap-style:square" from="27422,13811" to="27517,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" strokecolor="#4579b8 [3044]"/>
                <v:shape id="文本框 47" o:spid="_x0000_s1067" type="#_x0000_t202" style="position:absolute;left:2286;top:14668;width:638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" fillcolor="white [3201]" strokecolor="white [3212]" strokeweight=".5pt">
                  <v:textbox>
                    <w:txbxContent>
                      <w:p w:rsidR="001D3DB1" w:rsidRDefault="001D3DB1">
                        <w:r>
                          <w:rPr>
                            <w:rFonts w:hint="eastAsia"/>
                          </w:rPr>
                          <w:t>用户</w:t>
                        </w:r>
                      </w:p>
                    </w:txbxContent>
                  </v:textbox>
                </v:shape>
                <v:shape id="文本框 48" o:spid="_x0000_s1068" type="#_x0000_t202" style="position:absolute;left:44862;top:15716;width:685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" fillcolor="white [3201]" strokecolor="white [3212]" strokeweight=".5pt">
                  <v:textbox>
                    <w:txbxContent>
                      <w:p w:rsidR="001D3DB1" w:rsidRDefault="001D3DB1">
                        <w:r>
                          <w:rPr>
                            <w:rFonts w:hint="eastAsia"/>
                          </w:rPr>
                          <w:t>管理员</w:t>
                        </w:r>
                      </w:p>
                    </w:txbxContent>
                  </v:textbox>
                </v:shape>
                <v:shape id="文本框 49" o:spid="_x0000_s1069" type="#_x0000_t202" style="position:absolute;left:28670;top:25050;width:10477;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" fillcolor="white [3201]" strokecolor="white [3212]" strokeweight=".5pt">
                  <v:textbox>
                    <w:txbxContent>
                      <w:p w:rsidR="001D3DB1" w:rsidRDefault="001D3DB1">
                        <w:r>
                          <w:rPr>
                            <w:rFonts w:hint="eastAsia"/>
                          </w:rPr>
                          <w:t>超级管理员</w:t>
                        </w:r>
                      </w:p>
                    </w:txbxContent>
                  </v:textbox>
                </v:shape>
                <v:shape id="文本框 50" o:spid="_x0000_s1070" type="#_x0000_t202" style="position:absolute;left:19812;top:14202;width:4286;height:9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" fillcolor="white [3201]" strokecolor="white [3212]" strokeweight=".5pt">
                  <v:textbox style="layout-flow:vertical-ideographic">
                    <w:txbxContent>
                      <w:p w:rsidR="001D3DB1" w:rsidRDefault="001D3DB1">
                        <w:r>
                          <w:rPr>
                            <w:rFonts w:hint="eastAsia"/>
                          </w:rPr>
                          <w:t>添加</w:t>
                        </w:r>
                        <w:r>
                          <w:t>管理员</w:t>
                        </w:r>
                      </w:p>
                    </w:txbxContent>
                  </v:textbox>
                </v:shape>
                <v:shape id="文本框 51" o:spid="_x0000_s1071" type="#_x0000_t202" style="position:absolute;left:27993;top:14382;width:3915;height:10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" fillcolor="white [3201]" strokecolor="white [3212]" strokeweight=".5pt">
                  <v:textbox style="layout-flow:vertical-ideographic">
                    <w:txbxContent>
                      <w:p w:rsidR="001D3DB1" w:rsidRDefault="001D3DB1">
                        <w:r>
                          <w:rPr>
                            <w:rFonts w:hint="eastAsia"/>
                          </w:rPr>
                          <w:t>查看</w:t>
                        </w:r>
                        <w:r>
                          <w:t>所有信息</w:t>
                        </w:r>
                      </w:p>
                    </w:txbxContent>
                  </v:textbox>
                </v:shape>
                <w10:anchorlock/>
              </v:group>
            </w:pict>
          </mc:Fallback>
        </mc:AlternateContent>
      </w:r>
    </w:p>
    <w:p w:rsidR="00AD0C4B" w:rsidRDefault="00AD0C4B" w:rsidP="00AD0C4B">
      <w:pPr>
        <w:pStyle w:val="3"/>
        <w:spacing w:after="100" w:line="360" w:lineRule="auto"/>
        <w:rPr>
          <w:sz w:val="28"/>
          <w:szCs w:val="28"/>
        </w:rPr>
      </w:pPr>
      <w:r>
        <w:rPr>
          <w:rFonts w:hint="eastAsia"/>
          <w:sz w:val="28"/>
          <w:szCs w:val="28"/>
        </w:rPr>
        <w:lastRenderedPageBreak/>
        <w:t>3.</w:t>
      </w:r>
      <w:r w:rsidR="00F13947">
        <w:rPr>
          <w:sz w:val="28"/>
          <w:szCs w:val="28"/>
        </w:rPr>
        <w:t>2.2</w:t>
      </w:r>
      <w:r>
        <w:rPr>
          <w:rFonts w:hint="eastAsia"/>
          <w:sz w:val="28"/>
          <w:szCs w:val="28"/>
        </w:rPr>
        <w:t xml:space="preserve">  </w:t>
      </w:r>
      <w:r w:rsidR="00F13947">
        <w:rPr>
          <w:rFonts w:hint="eastAsia"/>
          <w:sz w:val="28"/>
          <w:szCs w:val="28"/>
        </w:rPr>
        <w:t>分析问题和机会</w:t>
      </w:r>
    </w:p>
    <w:p w:rsidR="00AD0C4B" w:rsidRDefault="00AD0C4B" w:rsidP="00AD0C4B">
      <w:pPr>
        <w:pStyle w:val="3"/>
        <w:spacing w:after="100" w:line="360" w:lineRule="auto"/>
        <w:rPr>
          <w:sz w:val="28"/>
          <w:szCs w:val="28"/>
        </w:rPr>
      </w:pPr>
      <w:r>
        <w:rPr>
          <w:rFonts w:hint="eastAsia"/>
          <w:sz w:val="28"/>
          <w:szCs w:val="28"/>
        </w:rPr>
        <w:t>3.</w:t>
      </w:r>
      <w:r w:rsidR="00F13947">
        <w:rPr>
          <w:sz w:val="28"/>
          <w:szCs w:val="28"/>
        </w:rPr>
        <w:t xml:space="preserve">2.3  </w:t>
      </w:r>
      <w:r w:rsidR="00F13947">
        <w:rPr>
          <w:rFonts w:hint="eastAsia"/>
          <w:sz w:val="28"/>
          <w:szCs w:val="28"/>
        </w:rPr>
        <w:t>分析现有系统业务流程</w:t>
      </w:r>
    </w:p>
    <w:p w:rsidR="00F13947" w:rsidRDefault="00F13947" w:rsidP="00F13947">
      <w:r>
        <w:rPr>
          <w:rFonts w:hint="eastAsia"/>
        </w:rPr>
        <w:t>业务流程分析</w:t>
      </w:r>
    </w:p>
    <w:p w:rsidR="00F13947" w:rsidRDefault="00F13947" w:rsidP="00F13947">
      <w:r>
        <w:rPr>
          <w:rFonts w:hint="eastAsia"/>
        </w:rPr>
        <w:t>业务流程图</w:t>
      </w:r>
    </w:p>
    <w:p w:rsidR="00865109" w:rsidRDefault="00865109" w:rsidP="00F13947">
      <w:pPr>
        <w:rPr>
          <w:rFonts w:hint="eastAsia"/>
        </w:rPr>
      </w:pPr>
      <w:bookmarkStart w:id="92" w:name="_GoBack"/>
      <w:r>
        <w:rPr>
          <w:rFonts w:hint="eastAsia"/>
          <w:noProof/>
        </w:rPr>
        <mc:AlternateContent>
          <mc:Choice Requires="wpc">
            <w:drawing>
              <wp:inline distT="0" distB="0" distL="0" distR="0">
                <wp:extent cx="5398135" cy="4295775"/>
                <wp:effectExtent l="0" t="0" r="0" b="0"/>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A5D71FA" id="画布 52" o:spid="_x0000_s1026" editas="canvas" style="width:425.05pt;height:338.25pt;mso-position-horizontal-relative:char;mso-position-vertical-relative:line" coordsize="53981,4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">
                <v:shape id="_x0000_s1027" type="#_x0000_t75" style="position:absolute;width:53981;height:42957;visibility:visible;mso-wrap-style:square">
                  <v:fill o:detectmouseclick="t"/>
                  <v:path o:connecttype="none"/>
                </v:shape>
                <w10:anchorlock/>
              </v:group>
            </w:pict>
          </mc:Fallback>
        </mc:AlternateContent>
      </w:r>
      <w:bookmarkEnd w:id="92"/>
    </w:p>
    <w:p w:rsidR="00F13947" w:rsidRDefault="00F13947" w:rsidP="00F13947">
      <w:r>
        <w:rPr>
          <w:rFonts w:hint="eastAsia"/>
        </w:rPr>
        <w:t>系统流程图</w:t>
      </w:r>
    </w:p>
    <w:p w:rsidR="00F13947" w:rsidRPr="00F13947" w:rsidRDefault="00F13947" w:rsidP="00F13947">
      <w:pPr>
        <w:rPr>
          <w:rFonts w:hint="eastAsia"/>
        </w:rPr>
      </w:pPr>
      <w:r>
        <w:rPr>
          <w:rFonts w:hint="eastAsia"/>
        </w:rPr>
        <w:t>类图</w:t>
      </w:r>
    </w:p>
    <w:p w:rsidR="00AD0C4B" w:rsidRPr="00883214" w:rsidRDefault="00AD0C4B" w:rsidP="00883214">
      <w:pPr>
        <w:pStyle w:val="3"/>
        <w:spacing w:after="100" w:line="360" w:lineRule="auto"/>
        <w:rPr>
          <w:rFonts w:hint="eastAsia"/>
          <w:sz w:val="28"/>
          <w:szCs w:val="28"/>
        </w:rPr>
      </w:pPr>
      <w:r>
        <w:rPr>
          <w:rFonts w:hint="eastAsia"/>
          <w:sz w:val="28"/>
          <w:szCs w:val="28"/>
        </w:rPr>
        <w:t>3.</w:t>
      </w:r>
      <w:r w:rsidR="00F13947">
        <w:rPr>
          <w:sz w:val="28"/>
          <w:szCs w:val="28"/>
        </w:rPr>
        <w:t>2.4</w:t>
      </w:r>
      <w:r>
        <w:rPr>
          <w:rFonts w:hint="eastAsia"/>
          <w:sz w:val="28"/>
          <w:szCs w:val="28"/>
        </w:rPr>
        <w:t xml:space="preserve"> </w:t>
      </w:r>
      <w:r w:rsidR="00F13947">
        <w:rPr>
          <w:sz w:val="28"/>
          <w:szCs w:val="28"/>
        </w:rPr>
        <w:t xml:space="preserve"> </w:t>
      </w:r>
      <w:r w:rsidR="00F13947">
        <w:rPr>
          <w:rFonts w:hint="eastAsia"/>
          <w:sz w:val="28"/>
          <w:szCs w:val="28"/>
        </w:rPr>
        <w:t>制度系统改进目标</w:t>
      </w:r>
    </w:p>
    <w:p w:rsidR="00037E60" w:rsidRDefault="00AD0C4B">
      <w:pPr>
        <w:pStyle w:val="2"/>
        <w:spacing w:after="100" w:line="360" w:lineRule="auto"/>
        <w:rPr>
          <w:rFonts w:ascii="宋体" w:eastAsia="宋体" w:hAnsi="宋体"/>
        </w:rPr>
      </w:pPr>
      <w:bookmarkStart w:id="93" w:name="_Toc467090892"/>
      <w:r>
        <w:rPr>
          <w:rFonts w:ascii="宋体" w:eastAsia="宋体" w:hAnsi="宋体" w:hint="eastAsia"/>
        </w:rPr>
        <w:t>3</w:t>
      </w:r>
      <w:r>
        <w:rPr>
          <w:rFonts w:ascii="宋体" w:eastAsia="宋体" w:hAnsi="宋体"/>
        </w:rPr>
        <w:t xml:space="preserve">.3   </w:t>
      </w:r>
      <w:r>
        <w:rPr>
          <w:rFonts w:ascii="宋体" w:eastAsia="宋体" w:hAnsi="宋体" w:hint="eastAsia"/>
        </w:rPr>
        <w:t>需求分析</w:t>
      </w:r>
      <w:bookmarkEnd w:id="93"/>
      <w:r>
        <w:rPr>
          <w:rFonts w:ascii="宋体" w:eastAsia="宋体" w:hAnsi="宋体" w:hint="eastAsia"/>
        </w:rPr>
        <w:t>阶段</w:t>
      </w:r>
    </w:p>
    <w:p w:rsidR="00AD0C4B" w:rsidRDefault="00AD0C4B" w:rsidP="00AD0C4B">
      <w:pPr>
        <w:pStyle w:val="3"/>
        <w:spacing w:after="100" w:line="360" w:lineRule="auto"/>
        <w:rPr>
          <w:sz w:val="28"/>
          <w:szCs w:val="28"/>
        </w:rPr>
      </w:pPr>
      <w:r>
        <w:rPr>
          <w:rFonts w:hint="eastAsia"/>
          <w:sz w:val="28"/>
          <w:szCs w:val="28"/>
        </w:rPr>
        <w:t>3.</w:t>
      </w:r>
      <w:r>
        <w:rPr>
          <w:sz w:val="28"/>
          <w:szCs w:val="28"/>
        </w:rPr>
        <w:t>3</w:t>
      </w:r>
      <w:r>
        <w:rPr>
          <w:rFonts w:hint="eastAsia"/>
          <w:sz w:val="28"/>
          <w:szCs w:val="28"/>
        </w:rPr>
        <w:t>.</w:t>
      </w:r>
      <w:r w:rsidR="00F13947">
        <w:rPr>
          <w:sz w:val="28"/>
          <w:szCs w:val="28"/>
        </w:rPr>
        <w:t xml:space="preserve">1  </w:t>
      </w:r>
      <w:r w:rsidR="00F13947">
        <w:rPr>
          <w:rFonts w:hint="eastAsia"/>
          <w:sz w:val="28"/>
          <w:szCs w:val="28"/>
        </w:rPr>
        <w:t>定义需求</w:t>
      </w:r>
    </w:p>
    <w:p w:rsidR="00F13947" w:rsidRDefault="00F13947" w:rsidP="00F13947">
      <w:pPr>
        <w:rPr>
          <w:rFonts w:ascii="宋体" w:hAnsi="宋体" w:cs="宋体"/>
        </w:rPr>
      </w:pPr>
      <w:r>
        <w:rPr>
          <w:rFonts w:ascii="宋体" w:hAnsi="宋体" w:cs="宋体"/>
        </w:rPr>
        <w:t>根据餐厅订座点餐管理系统的基本需求，本系统需要完成的具体任务如下：</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t>1、</w:t>
      </w:r>
      <w:r>
        <w:rPr>
          <w:rFonts w:ascii="华文楷体" w:eastAsia="华文楷体" w:hAnsi="华文楷体"/>
        </w:rPr>
        <w:t>会员服务。用户需注册为会员后，才可进行订座点餐服务。每次点餐会赠送相应数量的会员积分，积分可以用于享受优惠。</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t>2、</w:t>
      </w:r>
      <w:r>
        <w:rPr>
          <w:rFonts w:ascii="华文楷体" w:eastAsia="华文楷体" w:hAnsi="华文楷体"/>
        </w:rPr>
        <w:t>订座排号。会员进入主页，可以输入用餐人数及用餐时间来订座，当该用餐时间没有空位时，自动进行排号。</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lastRenderedPageBreak/>
        <w:t>3、</w:t>
      </w:r>
      <w:r>
        <w:rPr>
          <w:rFonts w:ascii="华文楷体" w:eastAsia="华文楷体" w:hAnsi="华文楷体"/>
        </w:rPr>
        <w:t>在线点餐并付定金。会员操作完订座后，可以选择是否进行在线浏览菜单及菜品评价并点餐，点餐完成后需支付一定比例的定金。</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t>4、</w:t>
      </w:r>
      <w:r>
        <w:rPr>
          <w:rFonts w:ascii="华文楷体" w:eastAsia="华文楷体" w:hAnsi="华文楷体"/>
        </w:rPr>
        <w:t>菜品评价。用餐完毕后，会员可以对菜品进行评分。</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t>5、</w:t>
      </w:r>
      <w:r>
        <w:rPr>
          <w:rFonts w:ascii="华文楷体" w:eastAsia="华文楷体" w:hAnsi="华文楷体"/>
        </w:rPr>
        <w:t>菜品信息管理。后台管理员通过后台页面添加新菜品，查看已有的菜品评分后选择修改菜品信息或删除菜品。</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t>6、</w:t>
      </w:r>
      <w:r>
        <w:rPr>
          <w:rFonts w:ascii="华文楷体" w:eastAsia="华文楷体" w:hAnsi="华文楷体"/>
        </w:rPr>
        <w:t>会员信息管理。</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t>7、</w:t>
      </w:r>
      <w:r>
        <w:rPr>
          <w:rFonts w:ascii="华文楷体" w:eastAsia="华文楷体" w:hAnsi="华文楷体"/>
        </w:rPr>
        <w:t>订座处理。收到会员订座信息后，查看该时段是否有空位，有则返回订座成功的信息给会员，没有则进入排号并返回排号信息给会员。</w:t>
      </w:r>
    </w:p>
    <w:p w:rsidR="00F13947" w:rsidRDefault="00F13947" w:rsidP="00F13947">
      <w:pPr>
        <w:ind w:firstLineChars="200" w:firstLine="480"/>
        <w:rPr>
          <w:rFonts w:ascii="华文楷体" w:eastAsia="华文楷体" w:hAnsi="华文楷体"/>
        </w:rPr>
      </w:pPr>
      <w:r>
        <w:rPr>
          <w:rFonts w:ascii="华文楷体" w:eastAsia="华文楷体" w:hAnsi="华文楷体" w:hint="eastAsia"/>
        </w:rPr>
        <w:t>8、</w:t>
      </w:r>
      <w:r>
        <w:rPr>
          <w:rFonts w:ascii="华文楷体" w:eastAsia="华文楷体" w:hAnsi="华文楷体"/>
        </w:rPr>
        <w:t>订单处理。确认收到会员点餐清单和定金后，查看会员是否订座成功，成功则发送订单信息到厨房。</w:t>
      </w:r>
    </w:p>
    <w:p w:rsidR="00F13947" w:rsidRPr="00F13947" w:rsidRDefault="00F13947" w:rsidP="00F13947">
      <w:pPr>
        <w:rPr>
          <w:rFonts w:hint="eastAsia"/>
        </w:rPr>
      </w:pPr>
      <w:r>
        <w:rPr>
          <w:rFonts w:ascii="宋体" w:hAnsi="宋体" w:cs="宋体"/>
          <w:noProof/>
        </w:rPr>
        <w:drawing>
          <wp:inline distT="0" distB="0" distL="0" distR="0" wp14:anchorId="54E30225" wp14:editId="23D63948">
            <wp:extent cx="5274310" cy="3074670"/>
            <wp:effectExtent l="0" t="0" r="0" b="0"/>
            <wp:docPr id="3" name="图片 2" descr="说明: C:\Users\Administrator\Documents\Tencent Files\2113826067\Image\Group\2~QT7CSS0A2K99]53J(46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C:\Users\Administrator\Documents\Tencent Files\2113826067\Image\Group\2~QT7CSS0A2K99]53J(46IA.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74670"/>
                    </a:xfrm>
                    <a:prstGeom prst="rect">
                      <a:avLst/>
                    </a:prstGeom>
                    <a:noFill/>
                    <a:ln>
                      <a:noFill/>
                    </a:ln>
                  </pic:spPr>
                </pic:pic>
              </a:graphicData>
            </a:graphic>
          </wp:inline>
        </w:drawing>
      </w:r>
    </w:p>
    <w:p w:rsidR="00AD0C4B" w:rsidRPr="00AD0C4B" w:rsidRDefault="00AD0C4B" w:rsidP="00AD0C4B">
      <w:pPr>
        <w:rPr>
          <w:rFonts w:hint="eastAsia"/>
        </w:rPr>
      </w:pPr>
    </w:p>
    <w:p w:rsidR="00037E60" w:rsidRDefault="00AD0C4B">
      <w:pPr>
        <w:pStyle w:val="3"/>
        <w:spacing w:after="100" w:line="360" w:lineRule="auto"/>
        <w:rPr>
          <w:sz w:val="28"/>
          <w:szCs w:val="28"/>
        </w:rPr>
      </w:pPr>
      <w:bookmarkStart w:id="94" w:name="_Toc467090894"/>
      <w:r>
        <w:rPr>
          <w:rFonts w:hint="eastAsia"/>
          <w:sz w:val="28"/>
          <w:szCs w:val="28"/>
        </w:rPr>
        <w:lastRenderedPageBreak/>
        <w:t>3.</w:t>
      </w:r>
      <w:r>
        <w:rPr>
          <w:sz w:val="28"/>
          <w:szCs w:val="28"/>
        </w:rPr>
        <w:t>3</w:t>
      </w:r>
      <w:r>
        <w:rPr>
          <w:rFonts w:hint="eastAsia"/>
          <w:sz w:val="28"/>
          <w:szCs w:val="28"/>
        </w:rPr>
        <w:t>.</w:t>
      </w:r>
      <w:r>
        <w:rPr>
          <w:sz w:val="28"/>
          <w:szCs w:val="28"/>
        </w:rPr>
        <w:t>2</w:t>
      </w:r>
      <w:r>
        <w:rPr>
          <w:rFonts w:hint="eastAsia"/>
          <w:sz w:val="28"/>
          <w:szCs w:val="28"/>
        </w:rPr>
        <w:t xml:space="preserve">  </w:t>
      </w:r>
      <w:bookmarkEnd w:id="94"/>
      <w:r w:rsidR="00F13947">
        <w:rPr>
          <w:rFonts w:hint="eastAsia"/>
          <w:sz w:val="28"/>
          <w:szCs w:val="28"/>
        </w:rPr>
        <w:t>用例描述</w:t>
      </w:r>
    </w:p>
    <w:p w:rsidR="00AD0C4B" w:rsidRPr="00AD0C4B" w:rsidRDefault="00F13947" w:rsidP="00AD0C4B">
      <w:pPr>
        <w:rPr>
          <w:rFonts w:hint="eastAsia"/>
        </w:rPr>
      </w:pPr>
      <w:r>
        <w:rPr>
          <w:noProof/>
        </w:rPr>
        <w:drawing>
          <wp:inline distT="0" distB="0" distL="0" distR="0" wp14:anchorId="7294CE5D" wp14:editId="51BDBD85">
            <wp:extent cx="5274310" cy="3851083"/>
            <wp:effectExtent l="0" t="0" r="2540" b="0"/>
            <wp:docPr id="9" name="图片 9" descr="C:\Users\Administrator\Documents\Tencent Files\2113826067\Image\8B82C8C9D86F7119F5F5E5ACEAE5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2113826067\Image\8B82C8C9D86F7119F5F5E5ACEAE50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51083"/>
                    </a:xfrm>
                    <a:prstGeom prst="rect">
                      <a:avLst/>
                    </a:prstGeom>
                    <a:noFill/>
                    <a:ln>
                      <a:noFill/>
                    </a:ln>
                  </pic:spPr>
                </pic:pic>
              </a:graphicData>
            </a:graphic>
          </wp:inline>
        </w:drawing>
      </w:r>
      <w:r w:rsidRPr="00F13947">
        <w:rPr>
          <w:noProof/>
        </w:rPr>
        <w:t xml:space="preserve"> </w:t>
      </w:r>
      <w:r>
        <w:rPr>
          <w:noProof/>
        </w:rPr>
        <w:drawing>
          <wp:inline distT="0" distB="0" distL="0" distR="0" wp14:anchorId="24F42E90" wp14:editId="46AB0CB3">
            <wp:extent cx="5274310" cy="4260377"/>
            <wp:effectExtent l="0" t="0" r="2540" b="6985"/>
            <wp:docPr id="4" name="图片 4" descr="C:\Users\Administrator\Documents\Tencent Files\2113826067\Image\C7EB306BAE8271913B928C68DD9DF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2113826067\Image\C7EB306BAE8271913B928C68DD9DFD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60377"/>
                    </a:xfrm>
                    <a:prstGeom prst="rect">
                      <a:avLst/>
                    </a:prstGeom>
                    <a:noFill/>
                    <a:ln>
                      <a:noFill/>
                    </a:ln>
                  </pic:spPr>
                </pic:pic>
              </a:graphicData>
            </a:graphic>
          </wp:inline>
        </w:drawing>
      </w:r>
    </w:p>
    <w:p w:rsidR="00037E60" w:rsidRDefault="00AD0C4B">
      <w:pPr>
        <w:pStyle w:val="2"/>
        <w:spacing w:after="100" w:line="360" w:lineRule="auto"/>
        <w:rPr>
          <w:rFonts w:ascii="宋体" w:eastAsia="宋体" w:hAnsi="宋体"/>
        </w:rPr>
      </w:pPr>
      <w:bookmarkStart w:id="95" w:name="_Toc467090895"/>
      <w:r>
        <w:rPr>
          <w:rFonts w:ascii="宋体" w:eastAsia="宋体" w:hAnsi="宋体" w:hint="eastAsia"/>
        </w:rPr>
        <w:lastRenderedPageBreak/>
        <w:t>3</w:t>
      </w:r>
      <w:r>
        <w:rPr>
          <w:rFonts w:ascii="宋体" w:eastAsia="宋体" w:hAnsi="宋体"/>
        </w:rPr>
        <w:t>.4</w:t>
      </w:r>
      <w:bookmarkEnd w:id="95"/>
      <w:r>
        <w:rPr>
          <w:rFonts w:ascii="宋体" w:eastAsia="宋体" w:hAnsi="宋体"/>
        </w:rPr>
        <w:t xml:space="preserve"> </w:t>
      </w:r>
      <w:r>
        <w:rPr>
          <w:rFonts w:ascii="宋体" w:eastAsia="宋体" w:hAnsi="宋体" w:hint="eastAsia"/>
        </w:rPr>
        <w:t>逻辑设计阶段</w:t>
      </w:r>
    </w:p>
    <w:p w:rsidR="00AD0C4B" w:rsidRPr="00774726" w:rsidRDefault="00AD0C4B" w:rsidP="00774726">
      <w:pPr>
        <w:pStyle w:val="3"/>
        <w:spacing w:after="100" w:line="360" w:lineRule="auto"/>
        <w:rPr>
          <w:rFonts w:hint="eastAsia"/>
          <w:sz w:val="28"/>
          <w:szCs w:val="28"/>
        </w:rPr>
      </w:pPr>
      <w:r>
        <w:rPr>
          <w:rFonts w:hint="eastAsia"/>
          <w:sz w:val="28"/>
          <w:szCs w:val="28"/>
        </w:rPr>
        <w:t>3.</w:t>
      </w:r>
      <w:r w:rsidR="00F13947">
        <w:rPr>
          <w:sz w:val="28"/>
          <w:szCs w:val="28"/>
        </w:rPr>
        <w:t>4</w:t>
      </w:r>
      <w:r w:rsidR="00F13947">
        <w:rPr>
          <w:rFonts w:hint="eastAsia"/>
          <w:sz w:val="28"/>
          <w:szCs w:val="28"/>
        </w:rPr>
        <w:t>.</w:t>
      </w:r>
      <w:r w:rsidR="00F13947">
        <w:rPr>
          <w:sz w:val="28"/>
          <w:szCs w:val="28"/>
        </w:rPr>
        <w:t>1</w:t>
      </w:r>
      <w:r>
        <w:rPr>
          <w:rFonts w:hint="eastAsia"/>
          <w:sz w:val="28"/>
          <w:szCs w:val="28"/>
        </w:rPr>
        <w:t xml:space="preserve">  </w:t>
      </w:r>
      <w:r w:rsidR="00F13947">
        <w:rPr>
          <w:rFonts w:hint="eastAsia"/>
          <w:sz w:val="28"/>
          <w:szCs w:val="28"/>
        </w:rPr>
        <w:t>数据建模</w:t>
      </w:r>
    </w:p>
    <w:p w:rsidR="00037E60" w:rsidRDefault="00AD0C4B">
      <w:pPr>
        <w:pStyle w:val="3"/>
        <w:spacing w:after="100" w:line="360" w:lineRule="auto"/>
        <w:rPr>
          <w:sz w:val="28"/>
          <w:szCs w:val="28"/>
        </w:rPr>
      </w:pPr>
      <w:bookmarkStart w:id="96" w:name="_Toc467090896"/>
      <w:r>
        <w:rPr>
          <w:rFonts w:hint="eastAsia"/>
          <w:sz w:val="28"/>
          <w:szCs w:val="28"/>
        </w:rPr>
        <w:t>3.</w:t>
      </w:r>
      <w:r w:rsidR="00F13947">
        <w:rPr>
          <w:sz w:val="28"/>
          <w:szCs w:val="28"/>
        </w:rPr>
        <w:t>4</w:t>
      </w:r>
      <w:r w:rsidR="00F13947">
        <w:rPr>
          <w:rFonts w:hint="eastAsia"/>
          <w:sz w:val="28"/>
          <w:szCs w:val="28"/>
        </w:rPr>
        <w:t>.</w:t>
      </w:r>
      <w:r w:rsidR="00F13947">
        <w:rPr>
          <w:sz w:val="28"/>
          <w:szCs w:val="28"/>
        </w:rPr>
        <w:t>2</w:t>
      </w:r>
      <w:r w:rsidR="00865109">
        <w:rPr>
          <w:sz w:val="28"/>
          <w:szCs w:val="28"/>
        </w:rPr>
        <w:t xml:space="preserve"> </w:t>
      </w:r>
      <w:r>
        <w:rPr>
          <w:rFonts w:hint="eastAsia"/>
          <w:sz w:val="28"/>
          <w:szCs w:val="28"/>
        </w:rPr>
        <w:t xml:space="preserve"> </w:t>
      </w:r>
      <w:bookmarkEnd w:id="96"/>
      <w:r w:rsidR="00F13947">
        <w:rPr>
          <w:rFonts w:hint="eastAsia"/>
          <w:sz w:val="28"/>
          <w:szCs w:val="28"/>
        </w:rPr>
        <w:t>过程建模</w:t>
      </w:r>
    </w:p>
    <w:p w:rsidR="00037E60" w:rsidRDefault="00AD0C4B" w:rsidP="00AD0C4B">
      <w:pPr>
        <w:pStyle w:val="1"/>
        <w:spacing w:before="100" w:after="0" w:line="360" w:lineRule="auto"/>
        <w:rPr>
          <w:rFonts w:ascii="宋体" w:hAnsi="宋体"/>
          <w:sz w:val="36"/>
          <w:szCs w:val="36"/>
        </w:rPr>
      </w:pPr>
      <w:bookmarkStart w:id="97" w:name="_Toc467090903"/>
      <w:r>
        <w:rPr>
          <w:rFonts w:ascii="宋体" w:hAnsi="宋体" w:hint="eastAsia"/>
          <w:sz w:val="36"/>
          <w:szCs w:val="36"/>
        </w:rPr>
        <w:t>4 系统设计</w:t>
      </w:r>
      <w:bookmarkEnd w:id="97"/>
    </w:p>
    <w:p w:rsidR="00727268" w:rsidRPr="00865109" w:rsidRDefault="00727268" w:rsidP="00865109">
      <w:pPr>
        <w:pStyle w:val="2"/>
        <w:spacing w:after="100" w:line="360" w:lineRule="auto"/>
        <w:rPr>
          <w:rFonts w:ascii="宋体" w:eastAsia="宋体" w:hAnsi="宋体" w:hint="eastAsia"/>
        </w:rPr>
      </w:pPr>
      <w:bookmarkStart w:id="98" w:name="_Toc467090916"/>
      <w:r>
        <w:rPr>
          <w:rFonts w:ascii="宋体" w:eastAsia="宋体" w:hAnsi="宋体" w:hint="eastAsia"/>
        </w:rPr>
        <w:t>4</w:t>
      </w:r>
      <w:r>
        <w:rPr>
          <w:rFonts w:ascii="宋体" w:eastAsia="宋体" w:hAnsi="宋体"/>
        </w:rPr>
        <w:t>.</w:t>
      </w:r>
      <w:r>
        <w:rPr>
          <w:rFonts w:ascii="宋体" w:eastAsia="宋体" w:hAnsi="宋体"/>
        </w:rPr>
        <w:t>1</w:t>
      </w:r>
      <w:r>
        <w:rPr>
          <w:rFonts w:ascii="宋体" w:eastAsia="宋体" w:hAnsi="宋体" w:hint="eastAsia"/>
        </w:rPr>
        <w:t xml:space="preserve"> </w:t>
      </w:r>
      <w:bookmarkEnd w:id="98"/>
      <w:r>
        <w:rPr>
          <w:rFonts w:ascii="宋体" w:eastAsia="宋体" w:hAnsi="宋体" w:hint="eastAsia"/>
        </w:rPr>
        <w:t>系统体系结构设计</w:t>
      </w:r>
    </w:p>
    <w:p w:rsidR="00037E60" w:rsidRDefault="00AD0C4B">
      <w:pPr>
        <w:pStyle w:val="2"/>
        <w:spacing w:after="100" w:line="360" w:lineRule="auto"/>
        <w:rPr>
          <w:rFonts w:ascii="宋体" w:eastAsia="宋体" w:hAnsi="宋体"/>
        </w:rPr>
      </w:pPr>
      <w:bookmarkStart w:id="99" w:name="_Toc467090906"/>
      <w:r>
        <w:rPr>
          <w:rFonts w:ascii="宋体" w:eastAsia="宋体" w:hAnsi="宋体" w:hint="eastAsia"/>
        </w:rPr>
        <w:t>4</w:t>
      </w:r>
      <w:r>
        <w:rPr>
          <w:rFonts w:ascii="宋体" w:eastAsia="宋体" w:hAnsi="宋体"/>
        </w:rPr>
        <w:t>.2</w:t>
      </w:r>
      <w:r>
        <w:rPr>
          <w:rFonts w:ascii="宋体" w:eastAsia="宋体" w:hAnsi="宋体" w:hint="eastAsia"/>
        </w:rPr>
        <w:t xml:space="preserve"> </w:t>
      </w:r>
      <w:r w:rsidR="00727268">
        <w:rPr>
          <w:rFonts w:ascii="宋体" w:eastAsia="宋体" w:hAnsi="宋体" w:hint="eastAsia"/>
        </w:rPr>
        <w:t>数据库</w:t>
      </w:r>
      <w:r>
        <w:rPr>
          <w:rFonts w:ascii="宋体" w:eastAsia="宋体" w:hAnsi="宋体" w:hint="eastAsia"/>
        </w:rPr>
        <w:t>设计</w:t>
      </w:r>
      <w:bookmarkEnd w:id="99"/>
    </w:p>
    <w:p w:rsidR="00037E60" w:rsidRDefault="00AD0C4B">
      <w:pPr>
        <w:pStyle w:val="3"/>
        <w:spacing w:after="100" w:line="360" w:lineRule="auto"/>
        <w:rPr>
          <w:sz w:val="28"/>
          <w:szCs w:val="28"/>
        </w:rPr>
      </w:pPr>
      <w:bookmarkStart w:id="100" w:name="_Toc467090907"/>
      <w:r>
        <w:rPr>
          <w:rFonts w:hint="eastAsia"/>
          <w:sz w:val="28"/>
          <w:szCs w:val="28"/>
        </w:rPr>
        <w:t xml:space="preserve">4.2.1  </w:t>
      </w:r>
      <w:r>
        <w:rPr>
          <w:rFonts w:hint="eastAsia"/>
          <w:sz w:val="28"/>
          <w:szCs w:val="28"/>
        </w:rPr>
        <w:t>实体</w:t>
      </w:r>
      <w:bookmarkEnd w:id="100"/>
    </w:p>
    <w:p w:rsidR="00037E60" w:rsidRDefault="00AD0C4B">
      <w:pPr>
        <w:ind w:firstLineChars="200" w:firstLine="480"/>
      </w:pPr>
      <w:r>
        <w:rPr>
          <w:rFonts w:hint="eastAsia"/>
        </w:rPr>
        <w:t>实体根据前面分析得到的数据流程以及数据字典，可以具象化到以下几个实体：会员表，菜单表，订单表，管理员，权限表，座位表，排号表。</w:t>
      </w:r>
    </w:p>
    <w:p w:rsidR="00037E60" w:rsidRDefault="00AD0C4B">
      <w:pPr>
        <w:pStyle w:val="3"/>
        <w:spacing w:after="100" w:line="360" w:lineRule="auto"/>
        <w:rPr>
          <w:sz w:val="28"/>
          <w:szCs w:val="28"/>
        </w:rPr>
      </w:pPr>
      <w:bookmarkStart w:id="101" w:name="_Toc467090908"/>
      <w:r>
        <w:rPr>
          <w:rFonts w:hint="eastAsia"/>
          <w:sz w:val="28"/>
          <w:szCs w:val="28"/>
        </w:rPr>
        <w:t xml:space="preserve">4.2.2  </w:t>
      </w:r>
      <w:r>
        <w:rPr>
          <w:rFonts w:hint="eastAsia"/>
          <w:sz w:val="28"/>
          <w:szCs w:val="28"/>
        </w:rPr>
        <w:t>实体之间的联系</w:t>
      </w:r>
      <w:bookmarkEnd w:id="101"/>
    </w:p>
    <w:p w:rsidR="00037E60" w:rsidRDefault="00AD0C4B">
      <w:pPr>
        <w:ind w:firstLineChars="200" w:firstLine="480"/>
      </w:pPr>
      <w:r>
        <w:rPr>
          <w:rFonts w:hint="eastAsia"/>
        </w:rPr>
        <w:t>实体之间的联系用户和订单之间存在着拥有的联系，一个用户可以有多个订单，带一张订单只能对应一个用户，因此用户和订单是一对多的联系（</w:t>
      </w:r>
      <w:r>
        <w:rPr>
          <w:rFonts w:hint="eastAsia"/>
        </w:rPr>
        <w:t>1</w:t>
      </w:r>
      <w:r>
        <w:rPr>
          <w:rFonts w:hint="eastAsia"/>
        </w:rPr>
        <w:t>：</w:t>
      </w:r>
      <w:r>
        <w:rPr>
          <w:rFonts w:hint="eastAsia"/>
        </w:rPr>
        <w:t>n</w:t>
      </w:r>
      <w:r>
        <w:rPr>
          <w:rFonts w:hint="eastAsia"/>
        </w:rPr>
        <w:t>）；订单和座位之间存在着联系，一个订单只能对应一张桌子，但是一个桌子可以在不同的时间内对应不同的订单，所以座位和订单的联系（</w:t>
      </w:r>
      <w:r>
        <w:rPr>
          <w:rFonts w:hint="eastAsia"/>
        </w:rPr>
        <w:t>1</w:t>
      </w:r>
      <w:r>
        <w:rPr>
          <w:rFonts w:hint="eastAsia"/>
        </w:rPr>
        <w:t>：</w:t>
      </w:r>
      <w:r>
        <w:rPr>
          <w:rFonts w:hint="eastAsia"/>
        </w:rPr>
        <w:t>n</w:t>
      </w:r>
      <w:r>
        <w:rPr>
          <w:rFonts w:hint="eastAsia"/>
        </w:rPr>
        <w:t>）；菜单和订单之间存在着归属的联系，一张订单可以有多种菜，一种菜可以在多个订单里出现，因此菜单和订单是多对多的联系（</w:t>
      </w:r>
      <w:r>
        <w:rPr>
          <w:rFonts w:hint="eastAsia"/>
        </w:rPr>
        <w:t>n:m</w:t>
      </w:r>
      <w:r>
        <w:rPr>
          <w:rFonts w:hint="eastAsia"/>
        </w:rPr>
        <w:t>）；管理员和订单之间存在着管理的联系，一个管理员可以管理多个订单，一个订单只可以被一个管理员管理，因此管理员和订单是一对多的联系（</w:t>
      </w:r>
      <w:r>
        <w:rPr>
          <w:rFonts w:hint="eastAsia"/>
        </w:rPr>
        <w:t>1</w:t>
      </w:r>
      <w:r>
        <w:rPr>
          <w:rFonts w:hint="eastAsia"/>
        </w:rPr>
        <w:t>：</w:t>
      </w:r>
      <w:r>
        <w:rPr>
          <w:rFonts w:hint="eastAsia"/>
        </w:rPr>
        <w:t>n</w:t>
      </w:r>
      <w:r>
        <w:rPr>
          <w:rFonts w:hint="eastAsia"/>
        </w:rPr>
        <w:t>）；管理员和菜单之间存在着归属的联系，一个管理员可以管理多个菜，一个菜可以被多个管理员管理，因此管理员和菜单是多对多的联系（</w:t>
      </w:r>
      <w:r>
        <w:rPr>
          <w:rFonts w:hint="eastAsia"/>
        </w:rPr>
        <w:t>n:m</w:t>
      </w:r>
      <w:r>
        <w:rPr>
          <w:rFonts w:hint="eastAsia"/>
        </w:rPr>
        <w:t>）。</w:t>
      </w:r>
      <w:r>
        <w:rPr>
          <w:rFonts w:hint="eastAsia"/>
        </w:rPr>
        <w:t xml:space="preserve">         </w:t>
      </w:r>
    </w:p>
    <w:p w:rsidR="00727268" w:rsidRDefault="00727268" w:rsidP="00727268">
      <w:pPr>
        <w:pStyle w:val="3"/>
        <w:spacing w:after="100" w:line="360" w:lineRule="auto"/>
        <w:rPr>
          <w:sz w:val="28"/>
          <w:szCs w:val="28"/>
        </w:rPr>
      </w:pPr>
      <w:bookmarkStart w:id="102" w:name="_Toc467090909"/>
      <w:r>
        <w:rPr>
          <w:rFonts w:hint="eastAsia"/>
          <w:sz w:val="28"/>
          <w:szCs w:val="28"/>
        </w:rPr>
        <w:t xml:space="preserve">4.2.3  </w:t>
      </w:r>
      <w:r>
        <w:rPr>
          <w:rFonts w:hint="eastAsia"/>
          <w:sz w:val="28"/>
          <w:szCs w:val="28"/>
        </w:rPr>
        <w:t>局部</w:t>
      </w:r>
      <w:r>
        <w:rPr>
          <w:rFonts w:hint="eastAsia"/>
          <w:sz w:val="28"/>
          <w:szCs w:val="28"/>
        </w:rPr>
        <w:t>ER</w:t>
      </w:r>
      <w:r>
        <w:rPr>
          <w:rFonts w:hint="eastAsia"/>
          <w:sz w:val="28"/>
          <w:szCs w:val="28"/>
        </w:rPr>
        <w:t>图</w:t>
      </w:r>
      <w:bookmarkEnd w:id="102"/>
    </w:p>
    <w:p w:rsidR="00727268" w:rsidRPr="00727268" w:rsidRDefault="00727268" w:rsidP="00727268">
      <w:pPr>
        <w:pStyle w:val="3"/>
        <w:spacing w:after="100" w:line="360" w:lineRule="auto"/>
        <w:rPr>
          <w:rFonts w:hint="eastAsia"/>
          <w:sz w:val="28"/>
          <w:szCs w:val="28"/>
        </w:rPr>
      </w:pPr>
      <w:bookmarkStart w:id="103" w:name="_Toc467090910"/>
      <w:r>
        <w:rPr>
          <w:rFonts w:hint="eastAsia"/>
          <w:sz w:val="28"/>
          <w:szCs w:val="28"/>
        </w:rPr>
        <w:t xml:space="preserve">4.2.4  </w:t>
      </w:r>
      <w:r>
        <w:rPr>
          <w:rFonts w:hint="eastAsia"/>
          <w:sz w:val="28"/>
          <w:szCs w:val="28"/>
        </w:rPr>
        <w:t>全局</w:t>
      </w:r>
      <w:r>
        <w:rPr>
          <w:rFonts w:hint="eastAsia"/>
          <w:sz w:val="28"/>
          <w:szCs w:val="28"/>
        </w:rPr>
        <w:t>ER</w:t>
      </w:r>
      <w:r>
        <w:rPr>
          <w:rFonts w:hint="eastAsia"/>
          <w:sz w:val="28"/>
          <w:szCs w:val="28"/>
        </w:rPr>
        <w:t>图</w:t>
      </w:r>
      <w:bookmarkEnd w:id="103"/>
    </w:p>
    <w:p w:rsidR="00727268" w:rsidRDefault="00727268" w:rsidP="00727268">
      <w:pPr>
        <w:pStyle w:val="3"/>
        <w:spacing w:after="100" w:line="360" w:lineRule="auto"/>
        <w:rPr>
          <w:sz w:val="28"/>
          <w:szCs w:val="28"/>
        </w:rPr>
      </w:pPr>
      <w:bookmarkStart w:id="104" w:name="_Toc467090912"/>
      <w:r>
        <w:rPr>
          <w:rFonts w:hint="eastAsia"/>
          <w:sz w:val="28"/>
          <w:szCs w:val="28"/>
        </w:rPr>
        <w:t>4.</w:t>
      </w:r>
      <w:r>
        <w:rPr>
          <w:sz w:val="28"/>
          <w:szCs w:val="28"/>
        </w:rPr>
        <w:t>2</w:t>
      </w:r>
      <w:r>
        <w:rPr>
          <w:rFonts w:hint="eastAsia"/>
          <w:sz w:val="28"/>
          <w:szCs w:val="28"/>
        </w:rPr>
        <w:t>.</w:t>
      </w:r>
      <w:r>
        <w:rPr>
          <w:sz w:val="28"/>
          <w:szCs w:val="28"/>
        </w:rPr>
        <w:t xml:space="preserve">5 </w:t>
      </w:r>
      <w:r>
        <w:rPr>
          <w:rFonts w:hint="eastAsia"/>
          <w:sz w:val="28"/>
          <w:szCs w:val="28"/>
        </w:rPr>
        <w:t xml:space="preserve"> ER</w:t>
      </w:r>
      <w:r>
        <w:rPr>
          <w:rFonts w:hint="eastAsia"/>
          <w:sz w:val="28"/>
          <w:szCs w:val="28"/>
        </w:rPr>
        <w:t>图到关系模式的转换</w:t>
      </w:r>
      <w:bookmarkEnd w:id="104"/>
    </w:p>
    <w:p w:rsidR="00727268" w:rsidRDefault="00727268" w:rsidP="00727268">
      <w:r>
        <w:rPr>
          <w:rFonts w:hint="eastAsia"/>
        </w:rPr>
        <w:t>用户（用户</w:t>
      </w:r>
      <w:r>
        <w:rPr>
          <w:rFonts w:hint="eastAsia"/>
        </w:rPr>
        <w:t>ID</w:t>
      </w:r>
      <w:r>
        <w:rPr>
          <w:rFonts w:hint="eastAsia"/>
        </w:rPr>
        <w:t>，用户名称，手机号，密码，邮箱）</w:t>
      </w:r>
      <w:r>
        <w:rPr>
          <w:rFonts w:hint="eastAsia"/>
        </w:rPr>
        <w:t xml:space="preserve"> </w:t>
      </w:r>
    </w:p>
    <w:p w:rsidR="00727268" w:rsidRDefault="00727268" w:rsidP="00727268">
      <w:r>
        <w:rPr>
          <w:rFonts w:hint="eastAsia"/>
        </w:rPr>
        <w:t>菜单（菜品</w:t>
      </w:r>
      <w:r>
        <w:rPr>
          <w:rFonts w:hint="eastAsia"/>
        </w:rPr>
        <w:t>ID</w:t>
      </w:r>
      <w:r>
        <w:rPr>
          <w:rFonts w:hint="eastAsia"/>
        </w:rPr>
        <w:t>、菜名、菜品价格、菜品图片、菜品描述、菜品评分、菜品优惠力度、菜品优惠后价格）</w:t>
      </w:r>
    </w:p>
    <w:p w:rsidR="00727268" w:rsidRDefault="00727268" w:rsidP="00727268">
      <w:r>
        <w:rPr>
          <w:rFonts w:hint="eastAsia"/>
        </w:rPr>
        <w:lastRenderedPageBreak/>
        <w:t>订单（订单</w:t>
      </w:r>
      <w:r>
        <w:rPr>
          <w:rFonts w:hint="eastAsia"/>
        </w:rPr>
        <w:t>ID</w:t>
      </w:r>
      <w:r>
        <w:rPr>
          <w:rFonts w:hint="eastAsia"/>
        </w:rPr>
        <w:t>，订单</w:t>
      </w:r>
      <w:proofErr w:type="spellStart"/>
      <w:r>
        <w:rPr>
          <w:rFonts w:hint="eastAsia"/>
        </w:rPr>
        <w:t>oid</w:t>
      </w:r>
      <w:proofErr w:type="spellEnd"/>
      <w:r>
        <w:rPr>
          <w:rFonts w:hint="eastAsia"/>
        </w:rPr>
        <w:t>，用户</w:t>
      </w:r>
      <w:r>
        <w:rPr>
          <w:rFonts w:hint="eastAsia"/>
        </w:rPr>
        <w:t>id</w:t>
      </w:r>
      <w:r>
        <w:rPr>
          <w:rFonts w:hint="eastAsia"/>
        </w:rPr>
        <w:t>，订单处理详情，管理员，菜品</w:t>
      </w:r>
      <w:r>
        <w:rPr>
          <w:rFonts w:hint="eastAsia"/>
        </w:rPr>
        <w:t>ID</w:t>
      </w:r>
      <w:r>
        <w:rPr>
          <w:rFonts w:hint="eastAsia"/>
        </w:rPr>
        <w:t>、菜品数量、</w:t>
      </w:r>
      <w:r>
        <w:rPr>
          <w:rFonts w:hint="eastAsia"/>
        </w:rPr>
        <w:t xml:space="preserve"> </w:t>
      </w:r>
      <w:r>
        <w:rPr>
          <w:rFonts w:hint="eastAsia"/>
        </w:rPr>
        <w:t>餐桌编号，用户人数，订餐时间）</w:t>
      </w:r>
    </w:p>
    <w:p w:rsidR="00727268" w:rsidRDefault="00727268" w:rsidP="00727268">
      <w:r>
        <w:rPr>
          <w:rFonts w:hint="eastAsia"/>
        </w:rPr>
        <w:t>管理员（管理员</w:t>
      </w:r>
      <w:r>
        <w:rPr>
          <w:rFonts w:hint="eastAsia"/>
        </w:rPr>
        <w:t>id</w:t>
      </w:r>
      <w:r>
        <w:rPr>
          <w:rFonts w:hint="eastAsia"/>
        </w:rPr>
        <w:t>，密码，类型）</w:t>
      </w:r>
    </w:p>
    <w:p w:rsidR="00727268" w:rsidRDefault="00727268" w:rsidP="00727268">
      <w:r>
        <w:rPr>
          <w:rFonts w:hint="eastAsia"/>
        </w:rPr>
        <w:t>权限表（</w:t>
      </w:r>
      <w:r>
        <w:rPr>
          <w:rFonts w:hint="eastAsia"/>
        </w:rPr>
        <w:t>id</w:t>
      </w:r>
      <w:r>
        <w:rPr>
          <w:rFonts w:hint="eastAsia"/>
        </w:rPr>
        <w:t>，类型，权限）</w:t>
      </w:r>
      <w:r>
        <w:rPr>
          <w:rFonts w:hint="eastAsia"/>
        </w:rPr>
        <w:t xml:space="preserve"> </w:t>
      </w:r>
      <w:r>
        <w:rPr>
          <w:rFonts w:hint="eastAsia"/>
        </w:rPr>
        <w:t>餐桌表（餐桌编号，餐桌大小）</w:t>
      </w:r>
    </w:p>
    <w:p w:rsidR="00727268" w:rsidRDefault="00727268" w:rsidP="00727268">
      <w:r>
        <w:rPr>
          <w:rFonts w:hint="eastAsia"/>
        </w:rPr>
        <w:t>排号（</w:t>
      </w:r>
      <w:r>
        <w:rPr>
          <w:rFonts w:hint="eastAsia"/>
        </w:rPr>
        <w:t>id</w:t>
      </w:r>
      <w:r>
        <w:rPr>
          <w:rFonts w:hint="eastAsia"/>
        </w:rPr>
        <w:t>，订单编号，时间）</w:t>
      </w:r>
    </w:p>
    <w:p w:rsidR="00727268" w:rsidRDefault="00727268" w:rsidP="00727268">
      <w:r>
        <w:rPr>
          <w:rFonts w:hint="eastAsia"/>
        </w:rPr>
        <w:t>菜品评价表（菜品</w:t>
      </w:r>
      <w:r>
        <w:rPr>
          <w:rFonts w:hint="eastAsia"/>
        </w:rPr>
        <w:t>ID</w:t>
      </w:r>
      <w:r>
        <w:rPr>
          <w:rFonts w:hint="eastAsia"/>
        </w:rPr>
        <w:t>、菜品口味、菜品价格、菜品评分</w:t>
      </w:r>
    </w:p>
    <w:p w:rsidR="00727268" w:rsidRPr="00727268" w:rsidRDefault="00727268">
      <w:pPr>
        <w:ind w:firstLineChars="200" w:firstLine="480"/>
      </w:pPr>
    </w:p>
    <w:p w:rsidR="00037E60" w:rsidRDefault="00AD0C4B">
      <w:pPr>
        <w:pStyle w:val="2"/>
        <w:spacing w:after="100" w:line="360" w:lineRule="auto"/>
        <w:rPr>
          <w:rFonts w:ascii="宋体" w:eastAsia="宋体" w:hAnsi="宋体"/>
        </w:rPr>
      </w:pPr>
      <w:bookmarkStart w:id="105" w:name="_Toc467090911"/>
      <w:r>
        <w:rPr>
          <w:rFonts w:ascii="宋体" w:eastAsia="宋体" w:hAnsi="宋体" w:hint="eastAsia"/>
        </w:rPr>
        <w:t>4</w:t>
      </w:r>
      <w:r>
        <w:rPr>
          <w:rFonts w:ascii="宋体" w:eastAsia="宋体" w:hAnsi="宋体"/>
        </w:rPr>
        <w:t>.</w:t>
      </w:r>
      <w:r>
        <w:rPr>
          <w:rFonts w:ascii="宋体" w:eastAsia="宋体" w:hAnsi="宋体" w:hint="eastAsia"/>
        </w:rPr>
        <w:t xml:space="preserve">3 </w:t>
      </w:r>
      <w:r w:rsidR="00727268">
        <w:rPr>
          <w:rFonts w:ascii="宋体" w:eastAsia="宋体" w:hAnsi="宋体" w:hint="eastAsia"/>
        </w:rPr>
        <w:t>系统界面</w:t>
      </w:r>
      <w:r>
        <w:rPr>
          <w:rFonts w:ascii="宋体" w:eastAsia="宋体" w:hAnsi="宋体" w:hint="eastAsia"/>
        </w:rPr>
        <w:t>设计</w:t>
      </w:r>
      <w:bookmarkEnd w:id="105"/>
    </w:p>
    <w:p w:rsidR="00037E60" w:rsidRDefault="00AD0C4B">
      <w:pPr>
        <w:pStyle w:val="2"/>
        <w:spacing w:after="100" w:line="360" w:lineRule="auto"/>
        <w:rPr>
          <w:rFonts w:ascii="宋体" w:eastAsia="宋体" w:hAnsi="宋体"/>
        </w:rPr>
      </w:pPr>
      <w:bookmarkStart w:id="106" w:name="_Toc467090913"/>
      <w:r>
        <w:rPr>
          <w:rFonts w:ascii="宋体" w:eastAsia="宋体" w:hAnsi="宋体" w:hint="eastAsia"/>
        </w:rPr>
        <w:t>4</w:t>
      </w:r>
      <w:r>
        <w:rPr>
          <w:rFonts w:ascii="宋体" w:eastAsia="宋体" w:hAnsi="宋体"/>
        </w:rPr>
        <w:t>.</w:t>
      </w:r>
      <w:r>
        <w:rPr>
          <w:rFonts w:ascii="宋体" w:eastAsia="宋体" w:hAnsi="宋体" w:hint="eastAsia"/>
        </w:rPr>
        <w:t xml:space="preserve">4 </w:t>
      </w:r>
      <w:bookmarkEnd w:id="106"/>
      <w:r w:rsidR="00727268">
        <w:rPr>
          <w:rFonts w:ascii="宋体" w:eastAsia="宋体" w:hAnsi="宋体" w:hint="eastAsia"/>
        </w:rPr>
        <w:t>系统功能设计</w:t>
      </w:r>
    </w:p>
    <w:p w:rsidR="00037E60" w:rsidRDefault="00AD0C4B">
      <w:pPr>
        <w:pStyle w:val="3"/>
        <w:spacing w:after="100" w:line="360" w:lineRule="auto"/>
        <w:rPr>
          <w:sz w:val="28"/>
          <w:szCs w:val="28"/>
        </w:rPr>
      </w:pPr>
      <w:bookmarkStart w:id="107" w:name="_Toc467090914"/>
      <w:r>
        <w:rPr>
          <w:rFonts w:hint="eastAsia"/>
          <w:sz w:val="28"/>
          <w:szCs w:val="28"/>
        </w:rPr>
        <w:t>4.4.1</w:t>
      </w:r>
      <w:bookmarkEnd w:id="107"/>
      <w:r w:rsidR="00865109">
        <w:rPr>
          <w:rFonts w:hint="eastAsia"/>
          <w:sz w:val="28"/>
          <w:szCs w:val="28"/>
        </w:rPr>
        <w:t>功能</w:t>
      </w:r>
      <w:r w:rsidR="00865109">
        <w:rPr>
          <w:rFonts w:hint="eastAsia"/>
          <w:sz w:val="28"/>
          <w:szCs w:val="28"/>
        </w:rPr>
        <w:t>1</w:t>
      </w:r>
    </w:p>
    <w:p w:rsidR="00037E60" w:rsidRDefault="00AD0C4B">
      <w:pPr>
        <w:pStyle w:val="3"/>
        <w:spacing w:after="100" w:line="360" w:lineRule="auto"/>
        <w:rPr>
          <w:sz w:val="28"/>
          <w:szCs w:val="28"/>
        </w:rPr>
      </w:pPr>
      <w:bookmarkStart w:id="108" w:name="_Toc467090915"/>
      <w:r>
        <w:rPr>
          <w:rFonts w:hint="eastAsia"/>
          <w:sz w:val="28"/>
          <w:szCs w:val="28"/>
        </w:rPr>
        <w:t xml:space="preserve">4.4.2  </w:t>
      </w:r>
      <w:bookmarkEnd w:id="108"/>
      <w:r w:rsidR="00865109">
        <w:rPr>
          <w:rFonts w:hint="eastAsia"/>
          <w:sz w:val="28"/>
          <w:szCs w:val="28"/>
        </w:rPr>
        <w:t>功能</w:t>
      </w:r>
      <w:r w:rsidR="00865109">
        <w:rPr>
          <w:rFonts w:hint="eastAsia"/>
          <w:sz w:val="28"/>
          <w:szCs w:val="28"/>
        </w:rPr>
        <w:t>2</w:t>
      </w:r>
    </w:p>
    <w:p w:rsidR="00037E60" w:rsidRDefault="00AD0C4B">
      <w:pPr>
        <w:pStyle w:val="2"/>
        <w:spacing w:after="100" w:line="360" w:lineRule="auto"/>
        <w:rPr>
          <w:rFonts w:ascii="宋体" w:eastAsia="宋体" w:hAnsi="宋体"/>
        </w:rPr>
      </w:pPr>
      <w:bookmarkStart w:id="109" w:name="_Toc467090919"/>
      <w:r>
        <w:rPr>
          <w:rFonts w:ascii="宋体" w:eastAsia="宋体" w:hAnsi="宋体" w:hint="eastAsia"/>
        </w:rPr>
        <w:t>4</w:t>
      </w:r>
      <w:r>
        <w:rPr>
          <w:rFonts w:ascii="宋体" w:eastAsia="宋体" w:hAnsi="宋体"/>
        </w:rPr>
        <w:t>.</w:t>
      </w:r>
      <w:r>
        <w:rPr>
          <w:rFonts w:ascii="宋体" w:eastAsia="宋体" w:hAnsi="宋体" w:hint="eastAsia"/>
        </w:rPr>
        <w:t>6 表结构设计</w:t>
      </w:r>
      <w:bookmarkEnd w:id="109"/>
    </w:p>
    <w:p w:rsidR="00037E60" w:rsidRDefault="00AD0C4B">
      <w:pPr>
        <w:pStyle w:val="1"/>
        <w:spacing w:before="100" w:after="0" w:line="360" w:lineRule="auto"/>
      </w:pPr>
      <w:bookmarkStart w:id="110" w:name="_Toc467090920"/>
      <w:r>
        <w:rPr>
          <w:rFonts w:ascii="宋体" w:hAnsi="宋体" w:hint="eastAsia"/>
          <w:sz w:val="36"/>
          <w:szCs w:val="36"/>
        </w:rPr>
        <w:t>5 模块结构规划</w:t>
      </w:r>
      <w:bookmarkEnd w:id="110"/>
    </w:p>
    <w:p w:rsidR="00037E60" w:rsidRDefault="00037E60">
      <w:pPr>
        <w:rPr>
          <w:rFonts w:hint="eastAsia"/>
        </w:rPr>
      </w:pPr>
    </w:p>
    <w:p w:rsidR="00037E60" w:rsidRDefault="00AD0C4B">
      <w:pPr>
        <w:pStyle w:val="2"/>
        <w:spacing w:after="100" w:line="360" w:lineRule="auto"/>
        <w:rPr>
          <w:rFonts w:ascii="宋体" w:eastAsia="宋体" w:hAnsi="宋体"/>
        </w:rPr>
      </w:pPr>
      <w:bookmarkStart w:id="111" w:name="_Toc467090921"/>
      <w:r>
        <w:rPr>
          <w:rFonts w:ascii="宋体" w:eastAsia="宋体" w:hAnsi="宋体" w:hint="eastAsia"/>
        </w:rPr>
        <w:lastRenderedPageBreak/>
        <w:t>5</w:t>
      </w:r>
      <w:r>
        <w:rPr>
          <w:rFonts w:ascii="宋体" w:eastAsia="宋体" w:hAnsi="宋体"/>
        </w:rPr>
        <w:t>.</w:t>
      </w:r>
      <w:r>
        <w:rPr>
          <w:rFonts w:ascii="宋体" w:eastAsia="宋体" w:hAnsi="宋体" w:hint="eastAsia"/>
        </w:rPr>
        <w:t>1 前端界面设计</w:t>
      </w:r>
      <w:bookmarkEnd w:id="111"/>
    </w:p>
    <w:p w:rsidR="00037E60" w:rsidRDefault="00AD0C4B">
      <w:pPr>
        <w:pStyle w:val="3"/>
        <w:spacing w:after="100" w:line="360" w:lineRule="auto"/>
        <w:rPr>
          <w:sz w:val="28"/>
          <w:szCs w:val="28"/>
        </w:rPr>
      </w:pPr>
      <w:bookmarkStart w:id="112" w:name="_Toc467090922"/>
      <w:r>
        <w:rPr>
          <w:rFonts w:hint="eastAsia"/>
          <w:sz w:val="28"/>
          <w:szCs w:val="28"/>
        </w:rPr>
        <w:t>5.1.1</w:t>
      </w:r>
      <w:r>
        <w:rPr>
          <w:rFonts w:hint="eastAsia"/>
          <w:sz w:val="28"/>
          <w:szCs w:val="28"/>
        </w:rPr>
        <w:t>订餐首页布局设计</w:t>
      </w:r>
      <w:bookmarkEnd w:id="112"/>
      <w:r>
        <w:rPr>
          <w:rFonts w:hint="eastAsia"/>
          <w:sz w:val="28"/>
          <w:szCs w:val="28"/>
        </w:rPr>
        <w:t xml:space="preserve"> </w:t>
      </w:r>
    </w:p>
    <w:p w:rsidR="00037E60" w:rsidRDefault="00AD0C4B">
      <w:pPr>
        <w:pStyle w:val="3"/>
        <w:spacing w:after="100" w:line="360" w:lineRule="auto"/>
        <w:rPr>
          <w:sz w:val="28"/>
          <w:szCs w:val="28"/>
        </w:rPr>
      </w:pPr>
      <w:bookmarkStart w:id="113" w:name="_Toc467090923"/>
      <w:r>
        <w:rPr>
          <w:rFonts w:hint="eastAsia"/>
          <w:sz w:val="28"/>
          <w:szCs w:val="28"/>
        </w:rPr>
        <w:t>5.1.2</w:t>
      </w:r>
      <w:r>
        <w:rPr>
          <w:rFonts w:hint="eastAsia"/>
          <w:sz w:val="28"/>
          <w:szCs w:val="28"/>
        </w:rPr>
        <w:t>用户登录和注册</w:t>
      </w:r>
      <w:bookmarkEnd w:id="113"/>
    </w:p>
    <w:p w:rsidR="00037E60" w:rsidRDefault="00AD0C4B">
      <w:pPr>
        <w:pStyle w:val="3"/>
        <w:spacing w:after="100" w:line="360" w:lineRule="auto"/>
        <w:rPr>
          <w:sz w:val="28"/>
          <w:szCs w:val="28"/>
        </w:rPr>
      </w:pPr>
      <w:bookmarkStart w:id="114" w:name="_Toc467090924"/>
      <w:r>
        <w:rPr>
          <w:rFonts w:hint="eastAsia"/>
          <w:sz w:val="28"/>
          <w:szCs w:val="28"/>
        </w:rPr>
        <w:t>5.1.3</w:t>
      </w:r>
      <w:r>
        <w:rPr>
          <w:rFonts w:hint="eastAsia"/>
          <w:sz w:val="28"/>
          <w:szCs w:val="28"/>
        </w:rPr>
        <w:t>用户个人信息</w:t>
      </w:r>
      <w:bookmarkEnd w:id="114"/>
    </w:p>
    <w:p w:rsidR="00037E60" w:rsidRDefault="00AD0C4B">
      <w:pPr>
        <w:pStyle w:val="3"/>
        <w:spacing w:after="100" w:line="360" w:lineRule="auto"/>
        <w:rPr>
          <w:sz w:val="28"/>
          <w:szCs w:val="28"/>
        </w:rPr>
      </w:pPr>
      <w:bookmarkStart w:id="115" w:name="_Toc467090925"/>
      <w:r>
        <w:rPr>
          <w:rFonts w:hint="eastAsia"/>
          <w:sz w:val="28"/>
          <w:szCs w:val="28"/>
        </w:rPr>
        <w:t>5.1.4</w:t>
      </w:r>
      <w:r>
        <w:rPr>
          <w:rFonts w:hint="eastAsia"/>
          <w:sz w:val="28"/>
          <w:szCs w:val="28"/>
        </w:rPr>
        <w:t>菜品详细信息</w:t>
      </w:r>
      <w:bookmarkEnd w:id="115"/>
    </w:p>
    <w:p w:rsidR="00037E60" w:rsidRDefault="00AD0C4B">
      <w:pPr>
        <w:pStyle w:val="3"/>
        <w:spacing w:after="100" w:line="360" w:lineRule="auto"/>
        <w:rPr>
          <w:sz w:val="28"/>
          <w:szCs w:val="28"/>
        </w:rPr>
      </w:pPr>
      <w:bookmarkStart w:id="116" w:name="_Toc467090926"/>
      <w:r>
        <w:rPr>
          <w:rFonts w:hint="eastAsia"/>
          <w:sz w:val="28"/>
          <w:szCs w:val="28"/>
        </w:rPr>
        <w:t>5.1.5</w:t>
      </w:r>
      <w:r>
        <w:rPr>
          <w:rFonts w:hint="eastAsia"/>
          <w:sz w:val="28"/>
          <w:szCs w:val="28"/>
        </w:rPr>
        <w:t>订餐模块</w:t>
      </w:r>
      <w:bookmarkEnd w:id="116"/>
    </w:p>
    <w:p w:rsidR="00037E60" w:rsidRDefault="00AD0C4B">
      <w:pPr>
        <w:pStyle w:val="2"/>
        <w:spacing w:after="100" w:line="360" w:lineRule="auto"/>
        <w:rPr>
          <w:rFonts w:ascii="宋体" w:eastAsia="宋体" w:hAnsi="宋体"/>
        </w:rPr>
      </w:pPr>
      <w:bookmarkStart w:id="117" w:name="_Toc467090927"/>
      <w:r>
        <w:rPr>
          <w:rFonts w:ascii="宋体" w:eastAsia="宋体" w:hAnsi="宋体" w:hint="eastAsia"/>
        </w:rPr>
        <w:t>5.2 后台管理设计</w:t>
      </w:r>
      <w:bookmarkEnd w:id="117"/>
    </w:p>
    <w:p w:rsidR="00037E60" w:rsidRDefault="00AD0C4B">
      <w:pPr>
        <w:pStyle w:val="3"/>
        <w:spacing w:after="100" w:line="360" w:lineRule="auto"/>
        <w:rPr>
          <w:sz w:val="28"/>
          <w:szCs w:val="28"/>
        </w:rPr>
      </w:pPr>
      <w:bookmarkStart w:id="118" w:name="_Toc467090928"/>
      <w:r>
        <w:rPr>
          <w:rFonts w:hint="eastAsia"/>
          <w:sz w:val="28"/>
          <w:szCs w:val="28"/>
        </w:rPr>
        <w:t>5.2.1</w:t>
      </w:r>
      <w:r>
        <w:rPr>
          <w:rFonts w:hint="eastAsia"/>
          <w:sz w:val="28"/>
          <w:szCs w:val="28"/>
        </w:rPr>
        <w:t>管理员登录</w:t>
      </w:r>
      <w:bookmarkEnd w:id="118"/>
    </w:p>
    <w:p w:rsidR="00037E60" w:rsidRDefault="00AD0C4B">
      <w:pPr>
        <w:pStyle w:val="3"/>
        <w:spacing w:after="100" w:line="360" w:lineRule="auto"/>
        <w:rPr>
          <w:sz w:val="28"/>
          <w:szCs w:val="28"/>
        </w:rPr>
      </w:pPr>
      <w:bookmarkStart w:id="119" w:name="_Toc467090929"/>
      <w:r>
        <w:rPr>
          <w:rFonts w:hint="eastAsia"/>
          <w:sz w:val="28"/>
          <w:szCs w:val="28"/>
        </w:rPr>
        <w:t>5.2.2</w:t>
      </w:r>
      <w:r>
        <w:rPr>
          <w:rFonts w:hint="eastAsia"/>
          <w:sz w:val="28"/>
          <w:szCs w:val="28"/>
        </w:rPr>
        <w:t>菜品信息管理</w:t>
      </w:r>
      <w:bookmarkEnd w:id="119"/>
    </w:p>
    <w:p w:rsidR="00037E60" w:rsidRDefault="00AD0C4B">
      <w:pPr>
        <w:pStyle w:val="1"/>
        <w:spacing w:before="100" w:after="0" w:line="360" w:lineRule="auto"/>
        <w:rPr>
          <w:rFonts w:ascii="宋体" w:hAnsi="宋体"/>
          <w:sz w:val="36"/>
          <w:szCs w:val="36"/>
        </w:rPr>
      </w:pPr>
      <w:bookmarkStart w:id="120" w:name="_Toc467090930"/>
      <w:r>
        <w:rPr>
          <w:rFonts w:ascii="宋体" w:hAnsi="宋体" w:hint="eastAsia"/>
          <w:sz w:val="36"/>
          <w:szCs w:val="36"/>
        </w:rPr>
        <w:t>结束语</w:t>
      </w:r>
      <w:bookmarkEnd w:id="120"/>
    </w:p>
    <w:p w:rsidR="00037E60" w:rsidRDefault="00AD0C4B">
      <w:r>
        <w:rPr>
          <w:rFonts w:hint="eastAsia"/>
        </w:rPr>
        <w:t xml:space="preserve">      </w:t>
      </w:r>
    </w:p>
    <w:p w:rsidR="00037E60" w:rsidRDefault="00AD0C4B">
      <w:pPr>
        <w:pStyle w:val="1"/>
        <w:spacing w:before="100" w:after="0" w:line="360" w:lineRule="auto"/>
      </w:pPr>
      <w:bookmarkStart w:id="121" w:name="_Toc467090931"/>
      <w:r>
        <w:rPr>
          <w:rFonts w:ascii="宋体" w:hAnsi="宋体" w:hint="eastAsia"/>
          <w:sz w:val="36"/>
          <w:szCs w:val="36"/>
        </w:rPr>
        <w:t>主要参考文献</w:t>
      </w:r>
      <w:bookmarkEnd w:id="121"/>
    </w:p>
    <w:p w:rsidR="00037E60" w:rsidRDefault="00AD0C4B">
      <w:pPr>
        <w:pStyle w:val="a3"/>
      </w:pPr>
      <w:r>
        <w:rPr>
          <w:rFonts w:hint="eastAsia"/>
        </w:rPr>
        <w:t>[1]</w:t>
      </w:r>
      <w:r>
        <w:rPr>
          <w:rFonts w:hint="eastAsia"/>
        </w:rPr>
        <w:t>《具体书名》</w:t>
      </w:r>
    </w:p>
    <w:p w:rsidR="00037E60" w:rsidRDefault="00AD0C4B">
      <w:pPr>
        <w:pStyle w:val="a3"/>
      </w:pPr>
      <w:r>
        <w:rPr>
          <w:rFonts w:hint="eastAsia"/>
        </w:rPr>
        <w:t xml:space="preserve">[2] </w:t>
      </w:r>
      <w:r>
        <w:rPr>
          <w:rFonts w:hint="eastAsia"/>
        </w:rPr>
        <w:t>具体论文</w:t>
      </w:r>
      <w:r>
        <w:rPr>
          <w:rFonts w:hint="eastAsia"/>
        </w:rPr>
        <w:t xml:space="preserve"> </w:t>
      </w:r>
    </w:p>
    <w:p w:rsidR="00037E60" w:rsidRDefault="00AD0C4B">
      <w:pPr>
        <w:pStyle w:val="a3"/>
      </w:pPr>
      <w:r>
        <w:rPr>
          <w:rFonts w:hint="eastAsia"/>
        </w:rPr>
        <w:t xml:space="preserve">[3] </w:t>
      </w:r>
      <w:r>
        <w:rPr>
          <w:rFonts w:hint="eastAsia"/>
        </w:rPr>
        <w:t>具体网址</w:t>
      </w:r>
    </w:p>
    <w:p w:rsidR="00037E60" w:rsidRDefault="00AD0C4B">
      <w:pPr>
        <w:pStyle w:val="a3"/>
        <w:rPr>
          <w:b/>
          <w:i/>
          <w:sz w:val="32"/>
          <w:szCs w:val="32"/>
          <w:u w:val="single"/>
        </w:rPr>
      </w:pPr>
      <w:r>
        <w:br w:type="page"/>
      </w:r>
      <w:r>
        <w:rPr>
          <w:rFonts w:hint="eastAsia"/>
          <w:b/>
          <w:i/>
          <w:sz w:val="32"/>
          <w:szCs w:val="32"/>
          <w:u w:val="single"/>
        </w:rPr>
        <w:lastRenderedPageBreak/>
        <w:t>关于课程设计的说明：</w:t>
      </w:r>
    </w:p>
    <w:p w:rsidR="00037E60" w:rsidRDefault="00AD0C4B">
      <w:pPr>
        <w:rPr>
          <w:szCs w:val="21"/>
        </w:rPr>
      </w:pPr>
      <w:r>
        <w:rPr>
          <w:rFonts w:hint="eastAsia"/>
          <w:szCs w:val="21"/>
        </w:rPr>
        <w:t>1</w:t>
      </w:r>
      <w:r>
        <w:rPr>
          <w:rFonts w:hint="eastAsia"/>
          <w:szCs w:val="21"/>
        </w:rPr>
        <w:t>、封面必须完全统一，只需要将“</w:t>
      </w:r>
      <w:r>
        <w:rPr>
          <w:rFonts w:eastAsia="楷体_GB2312" w:hint="eastAsia"/>
          <w:color w:val="993300"/>
          <w:sz w:val="36"/>
          <w:szCs w:val="36"/>
          <w14:shadow w14:blurRad="50800" w14:dist="38100" w14:dir="2700000" w14:sx="100000" w14:sy="100000" w14:kx="0" w14:ky="0" w14:algn="tl">
            <w14:srgbClr w14:val="000000">
              <w14:alpha w14:val="60000"/>
            </w14:srgbClr>
          </w14:shadow>
        </w:rPr>
        <w:t>××管理信息系统</w:t>
      </w:r>
      <w:r>
        <w:rPr>
          <w:rFonts w:hint="eastAsia"/>
          <w:szCs w:val="21"/>
        </w:rPr>
        <w:t>”改成自己所选择的题目。小组名单每行只写三到四人，人数超出分两行写。邮箱写一个联系人的即可。时间写成课程设计进行的月份，不需要到日期。封面采用浅绿色封皮进行装订。</w:t>
      </w:r>
    </w:p>
    <w:p w:rsidR="00037E60" w:rsidRDefault="00AD0C4B">
      <w:pPr>
        <w:rPr>
          <w:szCs w:val="21"/>
        </w:rPr>
      </w:pPr>
      <w:r>
        <w:rPr>
          <w:rFonts w:hint="eastAsia"/>
          <w:szCs w:val="21"/>
        </w:rPr>
        <w:t>2</w:t>
      </w:r>
      <w:r>
        <w:rPr>
          <w:rFonts w:hint="eastAsia"/>
          <w:szCs w:val="21"/>
        </w:rPr>
        <w:t>、第</w:t>
      </w:r>
      <w:r>
        <w:rPr>
          <w:rFonts w:hint="eastAsia"/>
          <w:szCs w:val="21"/>
        </w:rPr>
        <w:t>2</w:t>
      </w:r>
      <w:r>
        <w:rPr>
          <w:rFonts w:hint="eastAsia"/>
          <w:szCs w:val="21"/>
        </w:rPr>
        <w:t>页前半部分不需要做改动，只需要在第二张表中增加本小组学生的班级、学号、姓名即可。</w:t>
      </w:r>
    </w:p>
    <w:p w:rsidR="00037E60" w:rsidRDefault="00AD0C4B">
      <w:pPr>
        <w:rPr>
          <w:szCs w:val="21"/>
        </w:rPr>
      </w:pPr>
      <w:r>
        <w:rPr>
          <w:rFonts w:hint="eastAsia"/>
          <w:szCs w:val="21"/>
        </w:rPr>
        <w:t>3</w:t>
      </w:r>
      <w:r>
        <w:rPr>
          <w:rFonts w:hint="eastAsia"/>
          <w:szCs w:val="21"/>
        </w:rPr>
        <w:t>、第</w:t>
      </w:r>
      <w:r>
        <w:rPr>
          <w:rFonts w:hint="eastAsia"/>
          <w:szCs w:val="21"/>
        </w:rPr>
        <w:t>3</w:t>
      </w:r>
      <w:r>
        <w:rPr>
          <w:rFonts w:hint="eastAsia"/>
          <w:szCs w:val="21"/>
        </w:rPr>
        <w:t>页开始为目录，目录在设计完成后直接点右键，选择更新域即可，注意在下一步弹出选择框时要选更新整个目录。</w:t>
      </w:r>
    </w:p>
    <w:p w:rsidR="00037E60" w:rsidRDefault="00AD0C4B">
      <w:pPr>
        <w:rPr>
          <w:szCs w:val="21"/>
        </w:rPr>
      </w:pPr>
      <w:r>
        <w:rPr>
          <w:rFonts w:hint="eastAsia"/>
          <w:szCs w:val="21"/>
        </w:rPr>
        <w:t>4</w:t>
      </w:r>
      <w:r>
        <w:rPr>
          <w:rFonts w:hint="eastAsia"/>
          <w:szCs w:val="21"/>
        </w:rPr>
        <w:t>、选题说明主要对自己选该题目的原因、意义，以及该题目的特点等进行简单的描述。基本思路主要是本小组对该题目确定后如何着手工作，逻辑顺序情况如何进行分析。</w:t>
      </w:r>
      <w:r>
        <w:rPr>
          <w:rFonts w:hint="eastAsia"/>
          <w:b/>
          <w:i/>
          <w:szCs w:val="21"/>
          <w:u w:val="single"/>
        </w:rPr>
        <w:t>小组分工情况必须要写明，这是大家最终得分一个重要参考项目。最后请务必不要忘记对自己的工作进行一个自我评定。</w:t>
      </w:r>
      <w:r>
        <w:rPr>
          <w:rFonts w:hint="eastAsia"/>
          <w:szCs w:val="21"/>
        </w:rPr>
        <w:t>这个自我评定统一</w:t>
      </w:r>
      <w:r>
        <w:rPr>
          <w:rFonts w:hint="eastAsia"/>
          <w:szCs w:val="21"/>
        </w:rPr>
        <w:t xml:space="preserve"> </w:t>
      </w:r>
      <w:r>
        <w:rPr>
          <w:rFonts w:hint="eastAsia"/>
          <w:szCs w:val="21"/>
        </w:rPr>
        <w:t>在打印装订后手工打勾。在答辩时会针对自我评定的不同情况进行难度不同的问题要求，因此务请实事求是。</w:t>
      </w:r>
    </w:p>
    <w:p w:rsidR="00037E60" w:rsidRDefault="00AD0C4B">
      <w:pPr>
        <w:rPr>
          <w:szCs w:val="21"/>
        </w:rPr>
      </w:pPr>
      <w:r>
        <w:rPr>
          <w:rFonts w:hint="eastAsia"/>
          <w:szCs w:val="21"/>
        </w:rPr>
        <w:t>5</w:t>
      </w:r>
      <w:r>
        <w:rPr>
          <w:rFonts w:hint="eastAsia"/>
          <w:szCs w:val="21"/>
        </w:rPr>
        <w:t>、各章节标题号后没有任何标点，只空一格。标题后也没有任何标点，标题为名词或名词短语形式，不允许出现动词、形容词以及语气。</w:t>
      </w:r>
    </w:p>
    <w:p w:rsidR="00037E60" w:rsidRDefault="00AD0C4B">
      <w:pPr>
        <w:rPr>
          <w:szCs w:val="21"/>
        </w:rPr>
      </w:pPr>
      <w:r>
        <w:rPr>
          <w:rFonts w:hint="eastAsia"/>
          <w:szCs w:val="21"/>
        </w:rPr>
        <w:t>6</w:t>
      </w:r>
      <w:r>
        <w:rPr>
          <w:rFonts w:hint="eastAsia"/>
          <w:szCs w:val="21"/>
        </w:rPr>
        <w:t>、页眉中“</w:t>
      </w:r>
      <w:r>
        <w:rPr>
          <w:rFonts w:hint="eastAsia"/>
          <w:b/>
          <w:bCs/>
          <w:color w:val="FF6600"/>
        </w:rPr>
        <w:t>《管理信息系统》课程设计——《××管理信息系统》</w:t>
      </w:r>
      <w:r>
        <w:rPr>
          <w:rFonts w:hint="eastAsia"/>
          <w:szCs w:val="21"/>
        </w:rPr>
        <w:t>”应该根据所选题目更改。</w:t>
      </w:r>
    </w:p>
    <w:p w:rsidR="00037E60" w:rsidRDefault="00AD0C4B">
      <w:pPr>
        <w:rPr>
          <w:szCs w:val="21"/>
        </w:rPr>
      </w:pPr>
      <w:r>
        <w:rPr>
          <w:rFonts w:hint="eastAsia"/>
          <w:szCs w:val="21"/>
        </w:rPr>
        <w:t>7</w:t>
      </w:r>
      <w:r>
        <w:rPr>
          <w:rFonts w:hint="eastAsia"/>
          <w:szCs w:val="21"/>
        </w:rPr>
        <w:t>、摘要主要内容是自己的工作，不要对理论和背景、意义等大篇幅进行介绍。字数在</w:t>
      </w:r>
      <w:r>
        <w:rPr>
          <w:rFonts w:hint="eastAsia"/>
          <w:szCs w:val="21"/>
        </w:rPr>
        <w:t>300-400</w:t>
      </w:r>
      <w:r>
        <w:rPr>
          <w:rFonts w:hint="eastAsia"/>
          <w:szCs w:val="21"/>
        </w:rPr>
        <w:t>字左右，关键词</w:t>
      </w:r>
      <w:r>
        <w:rPr>
          <w:rFonts w:hint="eastAsia"/>
          <w:szCs w:val="21"/>
        </w:rPr>
        <w:t>3-5</w:t>
      </w:r>
      <w:r>
        <w:rPr>
          <w:rFonts w:hint="eastAsia"/>
          <w:szCs w:val="21"/>
        </w:rPr>
        <w:t>个。</w:t>
      </w:r>
    </w:p>
    <w:p w:rsidR="00037E60" w:rsidRDefault="00AD0C4B">
      <w:pPr>
        <w:rPr>
          <w:szCs w:val="21"/>
        </w:rPr>
      </w:pPr>
      <w:r>
        <w:rPr>
          <w:rFonts w:hint="eastAsia"/>
          <w:szCs w:val="21"/>
        </w:rPr>
        <w:t>8</w:t>
      </w:r>
      <w:r>
        <w:rPr>
          <w:rFonts w:hint="eastAsia"/>
          <w:szCs w:val="21"/>
        </w:rPr>
        <w:t>、结束语主要是自己对自己编写的系统、报告的评价，以及对自己工作的总结、收获等内容。</w:t>
      </w:r>
    </w:p>
    <w:p w:rsidR="00037E60" w:rsidRDefault="00AD0C4B">
      <w:pPr>
        <w:rPr>
          <w:szCs w:val="21"/>
        </w:rPr>
      </w:pPr>
      <w:r>
        <w:rPr>
          <w:rFonts w:hint="eastAsia"/>
          <w:szCs w:val="21"/>
        </w:rPr>
        <w:t>9</w:t>
      </w:r>
      <w:r>
        <w:rPr>
          <w:rFonts w:hint="eastAsia"/>
          <w:szCs w:val="21"/>
        </w:rPr>
        <w:t>、致谢部分可有可无，但是如果有务必要实事求是。</w:t>
      </w:r>
    </w:p>
    <w:p w:rsidR="00037E60" w:rsidRDefault="00AD0C4B">
      <w:pPr>
        <w:rPr>
          <w:szCs w:val="21"/>
        </w:rPr>
      </w:pPr>
      <w:r>
        <w:rPr>
          <w:rFonts w:hint="eastAsia"/>
          <w:szCs w:val="21"/>
        </w:rPr>
        <w:t>10</w:t>
      </w:r>
      <w:r>
        <w:rPr>
          <w:rFonts w:hint="eastAsia"/>
          <w:szCs w:val="21"/>
        </w:rPr>
        <w:t>、参考文献的格式如下所述：</w:t>
      </w:r>
    </w:p>
    <w:p w:rsidR="00037E60" w:rsidRDefault="00AD0C4B">
      <w:pPr>
        <w:rPr>
          <w:szCs w:val="21"/>
        </w:rPr>
      </w:pPr>
      <w:r>
        <w:rPr>
          <w:rFonts w:hint="eastAsia"/>
          <w:szCs w:val="21"/>
        </w:rPr>
        <w:t>[1]</w:t>
      </w:r>
      <w:r>
        <w:rPr>
          <w:rFonts w:hint="eastAsia"/>
          <w:szCs w:val="21"/>
        </w:rPr>
        <w:t>金江军、潘懋．现代物流</w:t>
      </w:r>
      <w:r>
        <w:rPr>
          <w:rFonts w:hint="eastAsia"/>
          <w:szCs w:val="21"/>
        </w:rPr>
        <w:t>[M]</w:t>
      </w:r>
      <w:r>
        <w:rPr>
          <w:rFonts w:hint="eastAsia"/>
          <w:szCs w:val="21"/>
        </w:rPr>
        <w:t>．北京：北京大学出版社，</w:t>
      </w:r>
      <w:r>
        <w:rPr>
          <w:rFonts w:hint="eastAsia"/>
          <w:szCs w:val="21"/>
        </w:rPr>
        <w:t>2003</w:t>
      </w:r>
    </w:p>
    <w:p w:rsidR="00037E60" w:rsidRDefault="00AD0C4B">
      <w:pPr>
        <w:rPr>
          <w:szCs w:val="21"/>
        </w:rPr>
      </w:pPr>
      <w:r>
        <w:rPr>
          <w:rFonts w:hint="eastAsia"/>
          <w:szCs w:val="21"/>
        </w:rPr>
        <w:t>[2]</w:t>
      </w:r>
      <w:r>
        <w:rPr>
          <w:rFonts w:hint="eastAsia"/>
          <w:szCs w:val="21"/>
        </w:rPr>
        <w:t>周耿、涂志玲、彭磊．逆向物流浅析</w:t>
      </w:r>
      <w:r>
        <w:rPr>
          <w:rFonts w:hint="eastAsia"/>
          <w:szCs w:val="21"/>
        </w:rPr>
        <w:t>[J]</w:t>
      </w:r>
      <w:r>
        <w:rPr>
          <w:rFonts w:hint="eastAsia"/>
          <w:szCs w:val="21"/>
        </w:rPr>
        <w:t>．管理现代化，</w:t>
      </w:r>
      <w:r>
        <w:rPr>
          <w:rFonts w:hint="eastAsia"/>
          <w:szCs w:val="21"/>
        </w:rPr>
        <w:t>2003.2</w:t>
      </w:r>
    </w:p>
    <w:p w:rsidR="00037E60" w:rsidRDefault="00AD0C4B">
      <w:pPr>
        <w:rPr>
          <w:szCs w:val="21"/>
        </w:rPr>
      </w:pPr>
      <w:r>
        <w:rPr>
          <w:rFonts w:hint="eastAsia"/>
          <w:szCs w:val="21"/>
        </w:rPr>
        <w:t>[3]</w:t>
      </w:r>
      <w:r>
        <w:rPr>
          <w:rFonts w:hint="eastAsia"/>
          <w:szCs w:val="21"/>
        </w:rPr>
        <w:t>石付恒．煤炭物流系统的研究</w:t>
      </w:r>
      <w:r>
        <w:rPr>
          <w:rFonts w:hint="eastAsia"/>
          <w:szCs w:val="21"/>
        </w:rPr>
        <w:t>[D]</w:t>
      </w:r>
      <w:r>
        <w:rPr>
          <w:rFonts w:hint="eastAsia"/>
          <w:szCs w:val="21"/>
        </w:rPr>
        <w:t>．</w:t>
      </w:r>
      <w:r>
        <w:rPr>
          <w:rFonts w:hint="eastAsia"/>
          <w:szCs w:val="21"/>
        </w:rPr>
        <w:t>[</w:t>
      </w:r>
      <w:r>
        <w:rPr>
          <w:rFonts w:hint="eastAsia"/>
          <w:szCs w:val="21"/>
        </w:rPr>
        <w:t>中国矿业大学硕士学位论文</w:t>
      </w:r>
      <w:r>
        <w:rPr>
          <w:rFonts w:hint="eastAsia"/>
          <w:szCs w:val="21"/>
        </w:rPr>
        <w:t>]</w:t>
      </w:r>
      <w:r>
        <w:rPr>
          <w:rFonts w:hint="eastAsia"/>
          <w:szCs w:val="21"/>
        </w:rPr>
        <w:t>．中国矿业大学图书馆，</w:t>
      </w:r>
      <w:r>
        <w:rPr>
          <w:rFonts w:hint="eastAsia"/>
          <w:szCs w:val="21"/>
        </w:rPr>
        <w:t>2004</w:t>
      </w:r>
    </w:p>
    <w:p w:rsidR="00037E60" w:rsidRDefault="00AD0C4B">
      <w:pPr>
        <w:pStyle w:val="a3"/>
        <w:rPr>
          <w:kern w:val="0"/>
          <w:sz w:val="24"/>
          <w:szCs w:val="21"/>
        </w:rPr>
      </w:pPr>
      <w:r>
        <w:rPr>
          <w:rFonts w:hint="eastAsia"/>
          <w:kern w:val="0"/>
          <w:sz w:val="24"/>
          <w:szCs w:val="21"/>
        </w:rPr>
        <w:t>[4]</w:t>
      </w:r>
      <w:r>
        <w:rPr>
          <w:rFonts w:hint="eastAsia"/>
          <w:kern w:val="0"/>
          <w:sz w:val="24"/>
          <w:szCs w:val="21"/>
        </w:rPr>
        <w:t>陈柳钦</w:t>
      </w:r>
      <w:r>
        <w:rPr>
          <w:rFonts w:hint="eastAsia"/>
          <w:szCs w:val="21"/>
        </w:rPr>
        <w:t>．</w:t>
      </w:r>
      <w:r>
        <w:rPr>
          <w:rFonts w:hint="eastAsia"/>
          <w:kern w:val="0"/>
          <w:sz w:val="24"/>
          <w:szCs w:val="21"/>
        </w:rPr>
        <w:t>有关环保物流的理论探讨</w:t>
      </w:r>
      <w:r>
        <w:rPr>
          <w:rFonts w:hint="eastAsia"/>
          <w:kern w:val="0"/>
          <w:sz w:val="24"/>
          <w:szCs w:val="21"/>
        </w:rPr>
        <w:t>. www.56net.</w:t>
      </w:r>
      <w:r>
        <w:rPr>
          <w:kern w:val="0"/>
          <w:sz w:val="24"/>
          <w:szCs w:val="21"/>
        </w:rPr>
        <w:t>com</w:t>
      </w:r>
      <w:r>
        <w:rPr>
          <w:rFonts w:hint="eastAsia"/>
          <w:kern w:val="0"/>
          <w:sz w:val="24"/>
          <w:szCs w:val="21"/>
        </w:rPr>
        <w:t>，</w:t>
      </w:r>
      <w:r>
        <w:rPr>
          <w:rFonts w:hint="eastAsia"/>
          <w:kern w:val="0"/>
          <w:sz w:val="24"/>
          <w:szCs w:val="21"/>
        </w:rPr>
        <w:t>2005.10</w:t>
      </w:r>
    </w:p>
    <w:p w:rsidR="00037E60" w:rsidRDefault="00AD0C4B">
      <w:pPr>
        <w:pStyle w:val="a3"/>
        <w:rPr>
          <w:kern w:val="0"/>
          <w:sz w:val="24"/>
          <w:szCs w:val="21"/>
        </w:rPr>
      </w:pPr>
      <w:r>
        <w:rPr>
          <w:rFonts w:hint="eastAsia"/>
          <w:kern w:val="0"/>
          <w:sz w:val="24"/>
          <w:szCs w:val="21"/>
        </w:rPr>
        <w:t xml:space="preserve">         </w:t>
      </w:r>
      <w:r>
        <w:rPr>
          <w:rFonts w:hint="eastAsia"/>
          <w:kern w:val="0"/>
          <w:sz w:val="24"/>
          <w:szCs w:val="21"/>
        </w:rPr>
        <w:t>上面分别是书籍、刊物、学位论文以及网络资料的格式。</w:t>
      </w:r>
    </w:p>
    <w:p w:rsidR="00037E60" w:rsidRDefault="00AD0C4B">
      <w:pPr>
        <w:rPr>
          <w:szCs w:val="21"/>
        </w:rPr>
      </w:pPr>
      <w:r>
        <w:rPr>
          <w:rFonts w:hint="eastAsia"/>
          <w:szCs w:val="21"/>
        </w:rPr>
        <w:t>11</w:t>
      </w:r>
      <w:r>
        <w:rPr>
          <w:rFonts w:hint="eastAsia"/>
          <w:szCs w:val="21"/>
        </w:rPr>
        <w:t>、课程设计报告格式上原则要求字体为小四，宋体，如果是英文字母或数字要求是</w:t>
      </w:r>
      <w:r>
        <w:rPr>
          <w:rFonts w:hint="eastAsia"/>
          <w:szCs w:val="21"/>
        </w:rPr>
        <w:t xml:space="preserve"> Times New Roman</w:t>
      </w:r>
      <w:r>
        <w:rPr>
          <w:rFonts w:hint="eastAsia"/>
          <w:szCs w:val="21"/>
        </w:rPr>
        <w:t>体。行间距为最小值，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hint="eastAsia"/>
            <w:szCs w:val="21"/>
          </w:rPr>
          <w:t>18</w:t>
        </w:r>
        <w:r>
          <w:rPr>
            <w:rFonts w:hint="eastAsia"/>
            <w:szCs w:val="21"/>
          </w:rPr>
          <w:t>磅</w:t>
        </w:r>
      </w:smartTag>
      <w:r>
        <w:rPr>
          <w:rFonts w:hint="eastAsia"/>
          <w:szCs w:val="21"/>
        </w:rPr>
        <w:t>。章节之间请分页。</w:t>
      </w:r>
    </w:p>
    <w:p w:rsidR="00037E60" w:rsidRDefault="00AD0C4B">
      <w:pPr>
        <w:rPr>
          <w:szCs w:val="21"/>
        </w:rPr>
      </w:pPr>
      <w:r>
        <w:rPr>
          <w:rFonts w:hint="eastAsia"/>
          <w:szCs w:val="21"/>
        </w:rPr>
        <w:t>12</w:t>
      </w:r>
      <w:r>
        <w:rPr>
          <w:rFonts w:hint="eastAsia"/>
          <w:szCs w:val="21"/>
        </w:rPr>
        <w:t>、关于出现的图表要进行编号。图统一编写格式如“图</w:t>
      </w:r>
      <w:r>
        <w:rPr>
          <w:rFonts w:hint="eastAsia"/>
          <w:szCs w:val="21"/>
        </w:rPr>
        <w:t xml:space="preserve">1-1 </w:t>
      </w:r>
      <w:r>
        <w:rPr>
          <w:rFonts w:hint="eastAsia"/>
          <w:szCs w:val="21"/>
        </w:rPr>
        <w:t>组织结构图”所示。其中，</w:t>
      </w:r>
      <w:r>
        <w:rPr>
          <w:rFonts w:hint="eastAsia"/>
          <w:szCs w:val="21"/>
        </w:rPr>
        <w:t>1-1</w:t>
      </w:r>
      <w:r>
        <w:rPr>
          <w:rFonts w:hint="eastAsia"/>
          <w:szCs w:val="21"/>
        </w:rPr>
        <w:t>表示为第一章中的第一个图，后面的是该图的名称。这几个字为隶书，五号字，在图的下方，居中显示。表则统一编写格式如“表</w:t>
      </w:r>
      <w:r>
        <w:rPr>
          <w:rFonts w:hint="eastAsia"/>
          <w:szCs w:val="21"/>
        </w:rPr>
        <w:t xml:space="preserve">1-1 </w:t>
      </w:r>
      <w:r>
        <w:rPr>
          <w:rFonts w:hint="eastAsia"/>
          <w:szCs w:val="21"/>
        </w:rPr>
        <w:t>新旧系统要求对照表”所示。其中，</w:t>
      </w:r>
      <w:r>
        <w:rPr>
          <w:rFonts w:hint="eastAsia"/>
          <w:szCs w:val="21"/>
        </w:rPr>
        <w:t>1-1</w:t>
      </w:r>
      <w:r>
        <w:rPr>
          <w:rFonts w:hint="eastAsia"/>
          <w:szCs w:val="21"/>
        </w:rPr>
        <w:t>表示第一章中的第一个表，后面是该表的名称。这几个字为隶书，五号字，在表的上方，居中显示。图表不要跨页。</w:t>
      </w:r>
    </w:p>
    <w:p w:rsidR="00037E60" w:rsidRDefault="00AD0C4B">
      <w:pPr>
        <w:rPr>
          <w:szCs w:val="21"/>
        </w:rPr>
      </w:pPr>
      <w:r>
        <w:rPr>
          <w:rFonts w:hint="eastAsia"/>
          <w:szCs w:val="21"/>
        </w:rPr>
        <w:t>13</w:t>
      </w:r>
      <w:r>
        <w:rPr>
          <w:rFonts w:hint="eastAsia"/>
          <w:szCs w:val="21"/>
        </w:rPr>
        <w:t>、在答辩时顺序随机排定，每组选出一个代表先对小组的主要工作进行一个简要的介绍，限制在</w:t>
      </w:r>
      <w:r>
        <w:rPr>
          <w:rFonts w:hint="eastAsia"/>
          <w:szCs w:val="21"/>
        </w:rPr>
        <w:t>10</w:t>
      </w:r>
      <w:r>
        <w:rPr>
          <w:rFonts w:hint="eastAsia"/>
          <w:szCs w:val="21"/>
        </w:rPr>
        <w:t>分钟以内。然后进行程序演示，最后是提问。在整个答辩期间，小组的所有成员均可参加，在回答问题时可以一起回答，不限定于某个具体的同学。在某一组答辩时，其它组的成员不得在场。</w:t>
      </w:r>
    </w:p>
    <w:p w:rsidR="00037E60" w:rsidRDefault="00AD0C4B">
      <w:pPr>
        <w:rPr>
          <w:szCs w:val="21"/>
        </w:rPr>
      </w:pPr>
      <w:r>
        <w:rPr>
          <w:rFonts w:hint="eastAsia"/>
          <w:szCs w:val="21"/>
        </w:rPr>
        <w:lastRenderedPageBreak/>
        <w:t>14</w:t>
      </w:r>
      <w:r>
        <w:rPr>
          <w:rFonts w:hint="eastAsia"/>
          <w:szCs w:val="21"/>
        </w:rPr>
        <w:t>、最后所交的内容为两部分：一是打印的报告，一是电子版的报告和可运行的程序（注意：要生成可执行文件）。如果有</w:t>
      </w:r>
      <w:r>
        <w:rPr>
          <w:rFonts w:hint="eastAsia"/>
          <w:szCs w:val="21"/>
        </w:rPr>
        <w:t>PPT</w:t>
      </w:r>
      <w:r>
        <w:rPr>
          <w:rFonts w:hint="eastAsia"/>
          <w:szCs w:val="21"/>
        </w:rPr>
        <w:t>讲稿也交。将所有的这些资料压缩在一个文件夹下，上传到作业邮箱。如果本小组的答辩顺序编号为</w:t>
      </w:r>
      <w:r>
        <w:rPr>
          <w:rFonts w:hint="eastAsia"/>
          <w:szCs w:val="21"/>
        </w:rPr>
        <w:t>12</w:t>
      </w:r>
      <w:r>
        <w:rPr>
          <w:rFonts w:hint="eastAsia"/>
          <w:szCs w:val="21"/>
        </w:rPr>
        <w:t>组，则文件名称为：</w:t>
      </w:r>
      <w:r>
        <w:rPr>
          <w:rFonts w:hint="eastAsia"/>
          <w:szCs w:val="21"/>
        </w:rPr>
        <w:t>12</w:t>
      </w:r>
      <w:r>
        <w:rPr>
          <w:rFonts w:hint="eastAsia"/>
          <w:szCs w:val="21"/>
        </w:rPr>
        <w:t>组</w:t>
      </w:r>
      <w:r>
        <w:rPr>
          <w:rFonts w:hint="eastAsia"/>
          <w:szCs w:val="21"/>
        </w:rPr>
        <w:t>-</w:t>
      </w:r>
      <w:r>
        <w:rPr>
          <w:rFonts w:hint="eastAsia"/>
          <w:szCs w:val="21"/>
        </w:rPr>
        <w:t>某某管理信息系统。</w:t>
      </w:r>
    </w:p>
    <w:p w:rsidR="00037E60" w:rsidRDefault="00AD0C4B">
      <w:pPr>
        <w:rPr>
          <w:szCs w:val="21"/>
        </w:rPr>
      </w:pPr>
      <w:r>
        <w:rPr>
          <w:rFonts w:hint="eastAsia"/>
          <w:szCs w:val="21"/>
        </w:rPr>
        <w:t>15</w:t>
      </w:r>
      <w:r>
        <w:rPr>
          <w:rFonts w:hint="eastAsia"/>
          <w:szCs w:val="21"/>
        </w:rPr>
        <w:t>、为了减少打印、装订成本，答辩时的打印稿可以不装订。打印之前可以先把电子稿给老师看一下。在所有小组答辩结束后</w:t>
      </w:r>
      <w:r>
        <w:rPr>
          <w:rFonts w:hint="eastAsia"/>
          <w:szCs w:val="21"/>
        </w:rPr>
        <w:t>1~2</w:t>
      </w:r>
      <w:r>
        <w:rPr>
          <w:rFonts w:hint="eastAsia"/>
          <w:szCs w:val="21"/>
        </w:rPr>
        <w:t>天内交上修改后的打印装订稿，装订完成后一定要记住小组自评成绩务必要打上。</w:t>
      </w:r>
    </w:p>
    <w:p w:rsidR="00037E60" w:rsidRDefault="00037E60">
      <w:pPr>
        <w:rPr>
          <w:szCs w:val="21"/>
        </w:rPr>
      </w:pPr>
    </w:p>
    <w:p w:rsidR="00037E60" w:rsidRDefault="00AD0C4B">
      <w:pPr>
        <w:rPr>
          <w:b/>
          <w:sz w:val="28"/>
          <w:szCs w:val="28"/>
          <w:u w:val="single"/>
        </w:rPr>
      </w:pPr>
      <w:r>
        <w:rPr>
          <w:rFonts w:hint="eastAsia"/>
          <w:szCs w:val="21"/>
        </w:rPr>
        <w:t xml:space="preserve">       </w:t>
      </w:r>
      <w:r>
        <w:rPr>
          <w:rFonts w:hint="eastAsia"/>
          <w:szCs w:val="21"/>
          <w:u w:val="single"/>
        </w:rPr>
        <w:t xml:space="preserve"> </w:t>
      </w:r>
      <w:r>
        <w:rPr>
          <w:rFonts w:hint="eastAsia"/>
          <w:b/>
          <w:sz w:val="28"/>
          <w:szCs w:val="28"/>
          <w:u w:val="single"/>
        </w:rPr>
        <w:t>报告的格式规范性非常重要，任何工作必须都要规范，否则无法保证质量，这一点请大家务必重视。在答辩时请带上自己的报告打印稿。</w:t>
      </w:r>
    </w:p>
    <w:p w:rsidR="00037E60" w:rsidRDefault="00AD0C4B">
      <w:r>
        <w:rPr>
          <w:rFonts w:hint="eastAsia"/>
        </w:rPr>
        <w:t xml:space="preserve">        </w:t>
      </w:r>
      <w:r>
        <w:rPr>
          <w:rFonts w:hint="eastAsia"/>
        </w:rPr>
        <w:t>希望大家通过课程设计能有所收获！</w:t>
      </w:r>
    </w:p>
    <w:sectPr w:rsidR="00037E60">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7D6" w:rsidRDefault="005577D6">
      <w:r>
        <w:separator/>
      </w:r>
    </w:p>
  </w:endnote>
  <w:endnote w:type="continuationSeparator" w:id="0">
    <w:p w:rsidR="005577D6" w:rsidRDefault="0055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4B" w:rsidRDefault="00AD0C4B">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D0C4B" w:rsidRDefault="00AD0C4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4B" w:rsidRDefault="00AD0C4B">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892454">
      <w:rPr>
        <w:rStyle w:val="aa"/>
        <w:noProof/>
      </w:rPr>
      <w:t>14</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7D6" w:rsidRDefault="005577D6">
      <w:r>
        <w:separator/>
      </w:r>
    </w:p>
  </w:footnote>
  <w:footnote w:type="continuationSeparator" w:id="0">
    <w:p w:rsidR="005577D6" w:rsidRDefault="00557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4B" w:rsidRDefault="00AD0C4B">
    <w:pPr>
      <w:pStyle w:val="a8"/>
      <w:jc w:val="both"/>
      <w:rPr>
        <w:b/>
        <w:bCs/>
        <w:color w:val="FF6600"/>
      </w:rPr>
    </w:pPr>
    <w:r>
      <w:rPr>
        <w:rFonts w:hint="eastAsia"/>
        <w:b/>
        <w:bCs/>
        <w:color w:val="FF6600"/>
      </w:rPr>
      <w:t>《管理信息系统》课程设计——《在线订座点餐管理信息系统》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15:restartNumberingAfterBreak="0">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33F3137"/>
    <w:multiLevelType w:val="hybridMultilevel"/>
    <w:tmpl w:val="8F4AB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9" w15:restartNumberingAfterBreak="0">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3" w15:restartNumberingAfterBreak="0">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15:restartNumberingAfterBreak="0">
    <w:nsid w:val="2CB379DB"/>
    <w:multiLevelType w:val="hybridMultilevel"/>
    <w:tmpl w:val="ABF2CCF4"/>
    <w:lvl w:ilvl="0" w:tplc="04090005">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7" w15:restartNumberingAfterBreak="0">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8" w15:restartNumberingAfterBreak="0">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15:restartNumberingAfterBreak="0">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1" w15:restartNumberingAfterBreak="0">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3" w15:restartNumberingAfterBreak="0">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9" w15:restartNumberingAfterBreak="0">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0" w15:restartNumberingAfterBreak="0">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1" w15:restartNumberingAfterBreak="0">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6" w15:restartNumberingAfterBreak="0">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36"/>
  </w:num>
  <w:num w:numId="2">
    <w:abstractNumId w:val="12"/>
  </w:num>
  <w:num w:numId="3">
    <w:abstractNumId w:val="6"/>
  </w:num>
  <w:num w:numId="4">
    <w:abstractNumId w:val="28"/>
  </w:num>
  <w:num w:numId="5">
    <w:abstractNumId w:val="20"/>
  </w:num>
  <w:num w:numId="6">
    <w:abstractNumId w:val="35"/>
  </w:num>
  <w:num w:numId="7">
    <w:abstractNumId w:val="29"/>
  </w:num>
  <w:num w:numId="8">
    <w:abstractNumId w:val="37"/>
  </w:num>
  <w:num w:numId="9">
    <w:abstractNumId w:val="27"/>
  </w:num>
  <w:num w:numId="10">
    <w:abstractNumId w:val="32"/>
  </w:num>
  <w:num w:numId="11">
    <w:abstractNumId w:val="31"/>
  </w:num>
  <w:num w:numId="12">
    <w:abstractNumId w:val="30"/>
  </w:num>
  <w:num w:numId="13">
    <w:abstractNumId w:val="16"/>
  </w:num>
  <w:num w:numId="14">
    <w:abstractNumId w:val="0"/>
  </w:num>
  <w:num w:numId="15">
    <w:abstractNumId w:val="8"/>
  </w:num>
  <w:num w:numId="16">
    <w:abstractNumId w:val="34"/>
  </w:num>
  <w:num w:numId="17">
    <w:abstractNumId w:val="10"/>
  </w:num>
  <w:num w:numId="18">
    <w:abstractNumId w:val="22"/>
  </w:num>
  <w:num w:numId="19">
    <w:abstractNumId w:val="19"/>
  </w:num>
  <w:num w:numId="20">
    <w:abstractNumId w:val="11"/>
  </w:num>
  <w:num w:numId="21">
    <w:abstractNumId w:val="9"/>
  </w:num>
  <w:num w:numId="22">
    <w:abstractNumId w:val="23"/>
  </w:num>
  <w:num w:numId="23">
    <w:abstractNumId w:val="21"/>
  </w:num>
  <w:num w:numId="24">
    <w:abstractNumId w:val="5"/>
  </w:num>
  <w:num w:numId="25">
    <w:abstractNumId w:val="38"/>
  </w:num>
  <w:num w:numId="26">
    <w:abstractNumId w:val="3"/>
  </w:num>
  <w:num w:numId="27">
    <w:abstractNumId w:val="33"/>
  </w:num>
  <w:num w:numId="28">
    <w:abstractNumId w:val="13"/>
  </w:num>
  <w:num w:numId="29">
    <w:abstractNumId w:val="24"/>
  </w:num>
  <w:num w:numId="30">
    <w:abstractNumId w:val="25"/>
  </w:num>
  <w:num w:numId="31">
    <w:abstractNumId w:val="4"/>
  </w:num>
  <w:num w:numId="32">
    <w:abstractNumId w:val="26"/>
  </w:num>
  <w:num w:numId="33">
    <w:abstractNumId w:val="7"/>
  </w:num>
  <w:num w:numId="34">
    <w:abstractNumId w:val="18"/>
  </w:num>
  <w:num w:numId="35">
    <w:abstractNumId w:val="15"/>
  </w:num>
  <w:num w:numId="36">
    <w:abstractNumId w:val="1"/>
  </w:num>
  <w:num w:numId="37">
    <w:abstractNumId w:val="17"/>
  </w:num>
  <w:num w:numId="38">
    <w:abstractNumId w:val="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60"/>
    <w:rsid w:val="00037E60"/>
    <w:rsid w:val="001D3DB1"/>
    <w:rsid w:val="005577D6"/>
    <w:rsid w:val="00727268"/>
    <w:rsid w:val="00774726"/>
    <w:rsid w:val="00865109"/>
    <w:rsid w:val="00883214"/>
    <w:rsid w:val="00892454"/>
    <w:rsid w:val="00AD0C4B"/>
    <w:rsid w:val="00BE67AC"/>
    <w:rsid w:val="00F1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260CA9C"/>
  <w15:docId w15:val="{2E84C49E-5409-4A66-ADFC-4657DD1A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1">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Title"/>
    <w:basedOn w:val="a"/>
    <w:next w:val="a"/>
    <w:link w:val="af"/>
    <w:qFormat/>
    <w:pPr>
      <w:spacing w:before="240" w:after="60"/>
      <w:jc w:val="center"/>
      <w:outlineLvl w:val="0"/>
    </w:pPr>
    <w:rPr>
      <w:rFonts w:ascii="Cambria" w:hAnsi="Cambria"/>
      <w:b/>
      <w:bCs/>
      <w:sz w:val="32"/>
      <w:szCs w:val="32"/>
    </w:rPr>
  </w:style>
  <w:style w:type="character" w:customStyle="1" w:styleId="af">
    <w:name w:val="标题 字符"/>
    <w:link w:val="ae"/>
    <w:rPr>
      <w:rFonts w:ascii="Cambria" w:hAnsi="Cambria" w:cs="Times New Roman"/>
      <w:b/>
      <w:bCs/>
      <w:sz w:val="32"/>
      <w:szCs w:val="32"/>
    </w:rPr>
  </w:style>
  <w:style w:type="paragraph" w:styleId="af0">
    <w:name w:val="List Paragraph"/>
    <w:basedOn w:val="a"/>
    <w:uiPriority w:val="34"/>
    <w:qFormat/>
    <w:pPr>
      <w:widowControl w:val="0"/>
      <w:ind w:firstLineChars="200" w:firstLine="420"/>
      <w:jc w:val="both"/>
    </w:pPr>
    <w:rPr>
      <w:rFonts w:ascii="Calibri" w:hAnsi="Calibri"/>
      <w:kern w:val="2"/>
      <w:sz w:val="21"/>
      <w:szCs w:val="22"/>
    </w:rPr>
  </w:style>
  <w:style w:type="character" w:customStyle="1" w:styleId="50">
    <w:name w:val="标题 5 字符"/>
    <w:link w:val="5"/>
    <w:uiPriority w:val="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739710">
      <w:bodyDiv w:val="1"/>
      <w:marLeft w:val="0"/>
      <w:marRight w:val="0"/>
      <w:marTop w:val="0"/>
      <w:marBottom w:val="0"/>
      <w:divBdr>
        <w:top w:val="none" w:sz="0" w:space="0" w:color="auto"/>
        <w:left w:val="none" w:sz="0" w:space="0" w:color="auto"/>
        <w:bottom w:val="none" w:sz="0" w:space="0" w:color="auto"/>
        <w:right w:val="none" w:sz="0" w:space="0" w:color="auto"/>
      </w:divBdr>
      <w:divsChild>
        <w:div w:id="348532417">
          <w:marLeft w:val="0"/>
          <w:marRight w:val="0"/>
          <w:marTop w:val="0"/>
          <w:marBottom w:val="0"/>
          <w:divBdr>
            <w:top w:val="none" w:sz="0" w:space="0" w:color="auto"/>
            <w:left w:val="none" w:sz="0" w:space="0" w:color="auto"/>
            <w:bottom w:val="none" w:sz="0" w:space="0" w:color="auto"/>
            <w:right w:val="none" w:sz="0" w:space="0" w:color="auto"/>
          </w:divBdr>
        </w:div>
      </w:divsChild>
    </w:div>
    <w:div w:id="1639803572">
      <w:bodyDiv w:val="1"/>
      <w:marLeft w:val="0"/>
      <w:marRight w:val="0"/>
      <w:marTop w:val="0"/>
      <w:marBottom w:val="0"/>
      <w:divBdr>
        <w:top w:val="none" w:sz="0" w:space="0" w:color="auto"/>
        <w:left w:val="none" w:sz="0" w:space="0" w:color="auto"/>
        <w:bottom w:val="none" w:sz="0" w:space="0" w:color="auto"/>
        <w:right w:val="none" w:sz="0" w:space="0" w:color="auto"/>
      </w:divBdr>
      <w:divsChild>
        <w:div w:id="623007172">
          <w:marLeft w:val="0"/>
          <w:marRight w:val="0"/>
          <w:marTop w:val="0"/>
          <w:marBottom w:val="0"/>
          <w:divBdr>
            <w:top w:val="none" w:sz="0" w:space="0" w:color="auto"/>
            <w:left w:val="none" w:sz="0" w:space="0" w:color="auto"/>
            <w:bottom w:val="none" w:sz="0" w:space="0" w:color="auto"/>
            <w:right w:val="none" w:sz="0" w:space="0" w:color="auto"/>
          </w:divBdr>
        </w:div>
      </w:divsChild>
    </w:div>
    <w:div w:id="1987053622">
      <w:bodyDiv w:val="1"/>
      <w:marLeft w:val="0"/>
      <w:marRight w:val="0"/>
      <w:marTop w:val="0"/>
      <w:marBottom w:val="0"/>
      <w:divBdr>
        <w:top w:val="none" w:sz="0" w:space="0" w:color="auto"/>
        <w:left w:val="none" w:sz="0" w:space="0" w:color="auto"/>
        <w:bottom w:val="none" w:sz="0" w:space="0" w:color="auto"/>
        <w:right w:val="none" w:sz="0" w:space="0" w:color="auto"/>
      </w:divBdr>
    </w:div>
    <w:div w:id="2013482538">
      <w:bodyDiv w:val="1"/>
      <w:marLeft w:val="0"/>
      <w:marRight w:val="0"/>
      <w:marTop w:val="0"/>
      <w:marBottom w:val="0"/>
      <w:divBdr>
        <w:top w:val="none" w:sz="0" w:space="0" w:color="auto"/>
        <w:left w:val="none" w:sz="0" w:space="0" w:color="auto"/>
        <w:bottom w:val="none" w:sz="0" w:space="0" w:color="auto"/>
        <w:right w:val="none" w:sz="0" w:space="0" w:color="auto"/>
      </w:divBdr>
      <w:divsChild>
        <w:div w:id="340355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FFD19-684E-4C8D-BFD7-83A8E8E1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1891</Words>
  <Characters>10783</Characters>
  <Application>Microsoft Office Word</Application>
  <DocSecurity>0</DocSecurity>
  <Lines>89</Lines>
  <Paragraphs>25</Paragraphs>
  <ScaleCrop>false</ScaleCrop>
  <Company>Microsoft</Company>
  <LinksUpToDate>false</LinksUpToDate>
  <CharactersWithSpaces>12649</CharactersWithSpaces>
  <SharedDoc>false</SharedDoc>
  <HLinks>
    <vt:vector size="312" baseType="variant">
      <vt:variant>
        <vt:i4>1179699</vt:i4>
      </vt:variant>
      <vt:variant>
        <vt:i4>308</vt:i4>
      </vt:variant>
      <vt:variant>
        <vt:i4>0</vt:i4>
      </vt:variant>
      <vt:variant>
        <vt:i4>5</vt:i4>
      </vt:variant>
      <vt:variant>
        <vt:lpwstr/>
      </vt:variant>
      <vt:variant>
        <vt:lpwstr>_Toc467090931</vt:lpwstr>
      </vt:variant>
      <vt:variant>
        <vt:i4>1179699</vt:i4>
      </vt:variant>
      <vt:variant>
        <vt:i4>302</vt:i4>
      </vt:variant>
      <vt:variant>
        <vt:i4>0</vt:i4>
      </vt:variant>
      <vt:variant>
        <vt:i4>5</vt:i4>
      </vt:variant>
      <vt:variant>
        <vt:lpwstr/>
      </vt:variant>
      <vt:variant>
        <vt:lpwstr>_Toc467090930</vt:lpwstr>
      </vt:variant>
      <vt:variant>
        <vt:i4>1245235</vt:i4>
      </vt:variant>
      <vt:variant>
        <vt:i4>296</vt:i4>
      </vt:variant>
      <vt:variant>
        <vt:i4>0</vt:i4>
      </vt:variant>
      <vt:variant>
        <vt:i4>5</vt:i4>
      </vt:variant>
      <vt:variant>
        <vt:lpwstr/>
      </vt:variant>
      <vt:variant>
        <vt:lpwstr>_Toc467090929</vt:lpwstr>
      </vt:variant>
      <vt:variant>
        <vt:i4>1245235</vt:i4>
      </vt:variant>
      <vt:variant>
        <vt:i4>290</vt:i4>
      </vt:variant>
      <vt:variant>
        <vt:i4>0</vt:i4>
      </vt:variant>
      <vt:variant>
        <vt:i4>5</vt:i4>
      </vt:variant>
      <vt:variant>
        <vt:lpwstr/>
      </vt:variant>
      <vt:variant>
        <vt:lpwstr>_Toc467090928</vt:lpwstr>
      </vt:variant>
      <vt:variant>
        <vt:i4>1245235</vt:i4>
      </vt:variant>
      <vt:variant>
        <vt:i4>284</vt:i4>
      </vt:variant>
      <vt:variant>
        <vt:i4>0</vt:i4>
      </vt:variant>
      <vt:variant>
        <vt:i4>5</vt:i4>
      </vt:variant>
      <vt:variant>
        <vt:lpwstr/>
      </vt:variant>
      <vt:variant>
        <vt:lpwstr>_Toc467090927</vt:lpwstr>
      </vt:variant>
      <vt:variant>
        <vt:i4>1245235</vt:i4>
      </vt:variant>
      <vt:variant>
        <vt:i4>278</vt:i4>
      </vt:variant>
      <vt:variant>
        <vt:i4>0</vt:i4>
      </vt:variant>
      <vt:variant>
        <vt:i4>5</vt:i4>
      </vt:variant>
      <vt:variant>
        <vt:lpwstr/>
      </vt:variant>
      <vt:variant>
        <vt:lpwstr>_Toc467090926</vt:lpwstr>
      </vt:variant>
      <vt:variant>
        <vt:i4>1245235</vt:i4>
      </vt:variant>
      <vt:variant>
        <vt:i4>272</vt:i4>
      </vt:variant>
      <vt:variant>
        <vt:i4>0</vt:i4>
      </vt:variant>
      <vt:variant>
        <vt:i4>5</vt:i4>
      </vt:variant>
      <vt:variant>
        <vt:lpwstr/>
      </vt:variant>
      <vt:variant>
        <vt:lpwstr>_Toc467090925</vt:lpwstr>
      </vt:variant>
      <vt:variant>
        <vt:i4>1245235</vt:i4>
      </vt:variant>
      <vt:variant>
        <vt:i4>266</vt:i4>
      </vt:variant>
      <vt:variant>
        <vt:i4>0</vt:i4>
      </vt:variant>
      <vt:variant>
        <vt:i4>5</vt:i4>
      </vt:variant>
      <vt:variant>
        <vt:lpwstr/>
      </vt:variant>
      <vt:variant>
        <vt:lpwstr>_Toc467090924</vt:lpwstr>
      </vt:variant>
      <vt:variant>
        <vt:i4>1245235</vt:i4>
      </vt:variant>
      <vt:variant>
        <vt:i4>260</vt:i4>
      </vt:variant>
      <vt:variant>
        <vt:i4>0</vt:i4>
      </vt:variant>
      <vt:variant>
        <vt:i4>5</vt:i4>
      </vt:variant>
      <vt:variant>
        <vt:lpwstr/>
      </vt:variant>
      <vt:variant>
        <vt:lpwstr>_Toc467090923</vt:lpwstr>
      </vt:variant>
      <vt:variant>
        <vt:i4>1245235</vt:i4>
      </vt:variant>
      <vt:variant>
        <vt:i4>254</vt:i4>
      </vt:variant>
      <vt:variant>
        <vt:i4>0</vt:i4>
      </vt:variant>
      <vt:variant>
        <vt:i4>5</vt:i4>
      </vt:variant>
      <vt:variant>
        <vt:lpwstr/>
      </vt:variant>
      <vt:variant>
        <vt:lpwstr>_Toc467090922</vt:lpwstr>
      </vt:variant>
      <vt:variant>
        <vt:i4>1245235</vt:i4>
      </vt:variant>
      <vt:variant>
        <vt:i4>248</vt:i4>
      </vt:variant>
      <vt:variant>
        <vt:i4>0</vt:i4>
      </vt:variant>
      <vt:variant>
        <vt:i4>5</vt:i4>
      </vt:variant>
      <vt:variant>
        <vt:lpwstr/>
      </vt:variant>
      <vt:variant>
        <vt:lpwstr>_Toc467090921</vt:lpwstr>
      </vt:variant>
      <vt:variant>
        <vt:i4>1245235</vt:i4>
      </vt:variant>
      <vt:variant>
        <vt:i4>242</vt:i4>
      </vt:variant>
      <vt:variant>
        <vt:i4>0</vt:i4>
      </vt:variant>
      <vt:variant>
        <vt:i4>5</vt:i4>
      </vt:variant>
      <vt:variant>
        <vt:lpwstr/>
      </vt:variant>
      <vt:variant>
        <vt:lpwstr>_Toc467090920</vt:lpwstr>
      </vt:variant>
      <vt:variant>
        <vt:i4>1048627</vt:i4>
      </vt:variant>
      <vt:variant>
        <vt:i4>236</vt:i4>
      </vt:variant>
      <vt:variant>
        <vt:i4>0</vt:i4>
      </vt:variant>
      <vt:variant>
        <vt:i4>5</vt:i4>
      </vt:variant>
      <vt:variant>
        <vt:lpwstr/>
      </vt:variant>
      <vt:variant>
        <vt:lpwstr>_Toc467090919</vt:lpwstr>
      </vt:variant>
      <vt:variant>
        <vt:i4>1048627</vt:i4>
      </vt:variant>
      <vt:variant>
        <vt:i4>230</vt:i4>
      </vt:variant>
      <vt:variant>
        <vt:i4>0</vt:i4>
      </vt:variant>
      <vt:variant>
        <vt:i4>5</vt:i4>
      </vt:variant>
      <vt:variant>
        <vt:lpwstr/>
      </vt:variant>
      <vt:variant>
        <vt:lpwstr>_Toc467090918</vt:lpwstr>
      </vt:variant>
      <vt:variant>
        <vt:i4>1048627</vt:i4>
      </vt:variant>
      <vt:variant>
        <vt:i4>224</vt:i4>
      </vt:variant>
      <vt:variant>
        <vt:i4>0</vt:i4>
      </vt:variant>
      <vt:variant>
        <vt:i4>5</vt:i4>
      </vt:variant>
      <vt:variant>
        <vt:lpwstr/>
      </vt:variant>
      <vt:variant>
        <vt:lpwstr>_Toc467090917</vt:lpwstr>
      </vt:variant>
      <vt:variant>
        <vt:i4>1048627</vt:i4>
      </vt:variant>
      <vt:variant>
        <vt:i4>218</vt:i4>
      </vt:variant>
      <vt:variant>
        <vt:i4>0</vt:i4>
      </vt:variant>
      <vt:variant>
        <vt:i4>5</vt:i4>
      </vt:variant>
      <vt:variant>
        <vt:lpwstr/>
      </vt:variant>
      <vt:variant>
        <vt:lpwstr>_Toc467090916</vt:lpwstr>
      </vt:variant>
      <vt:variant>
        <vt:i4>1048627</vt:i4>
      </vt:variant>
      <vt:variant>
        <vt:i4>212</vt:i4>
      </vt:variant>
      <vt:variant>
        <vt:i4>0</vt:i4>
      </vt:variant>
      <vt:variant>
        <vt:i4>5</vt:i4>
      </vt:variant>
      <vt:variant>
        <vt:lpwstr/>
      </vt:variant>
      <vt:variant>
        <vt:lpwstr>_Toc467090915</vt:lpwstr>
      </vt:variant>
      <vt:variant>
        <vt:i4>1048627</vt:i4>
      </vt:variant>
      <vt:variant>
        <vt:i4>206</vt:i4>
      </vt:variant>
      <vt:variant>
        <vt:i4>0</vt:i4>
      </vt:variant>
      <vt:variant>
        <vt:i4>5</vt:i4>
      </vt:variant>
      <vt:variant>
        <vt:lpwstr/>
      </vt:variant>
      <vt:variant>
        <vt:lpwstr>_Toc467090914</vt:lpwstr>
      </vt:variant>
      <vt:variant>
        <vt:i4>1048627</vt:i4>
      </vt:variant>
      <vt:variant>
        <vt:i4>200</vt:i4>
      </vt:variant>
      <vt:variant>
        <vt:i4>0</vt:i4>
      </vt:variant>
      <vt:variant>
        <vt:i4>5</vt:i4>
      </vt:variant>
      <vt:variant>
        <vt:lpwstr/>
      </vt:variant>
      <vt:variant>
        <vt:lpwstr>_Toc467090913</vt:lpwstr>
      </vt:variant>
      <vt:variant>
        <vt:i4>1048627</vt:i4>
      </vt:variant>
      <vt:variant>
        <vt:i4>194</vt:i4>
      </vt:variant>
      <vt:variant>
        <vt:i4>0</vt:i4>
      </vt:variant>
      <vt:variant>
        <vt:i4>5</vt:i4>
      </vt:variant>
      <vt:variant>
        <vt:lpwstr/>
      </vt:variant>
      <vt:variant>
        <vt:lpwstr>_Toc467090912</vt:lpwstr>
      </vt:variant>
      <vt:variant>
        <vt:i4>1048627</vt:i4>
      </vt:variant>
      <vt:variant>
        <vt:i4>188</vt:i4>
      </vt:variant>
      <vt:variant>
        <vt:i4>0</vt:i4>
      </vt:variant>
      <vt:variant>
        <vt:i4>5</vt:i4>
      </vt:variant>
      <vt:variant>
        <vt:lpwstr/>
      </vt:variant>
      <vt:variant>
        <vt:lpwstr>_Toc467090911</vt:lpwstr>
      </vt:variant>
      <vt:variant>
        <vt:i4>1048627</vt:i4>
      </vt:variant>
      <vt:variant>
        <vt:i4>182</vt:i4>
      </vt:variant>
      <vt:variant>
        <vt:i4>0</vt:i4>
      </vt:variant>
      <vt:variant>
        <vt:i4>5</vt:i4>
      </vt:variant>
      <vt:variant>
        <vt:lpwstr/>
      </vt:variant>
      <vt:variant>
        <vt:lpwstr>_Toc467090910</vt:lpwstr>
      </vt:variant>
      <vt:variant>
        <vt:i4>1114163</vt:i4>
      </vt:variant>
      <vt:variant>
        <vt:i4>176</vt:i4>
      </vt:variant>
      <vt:variant>
        <vt:i4>0</vt:i4>
      </vt:variant>
      <vt:variant>
        <vt:i4>5</vt:i4>
      </vt:variant>
      <vt:variant>
        <vt:lpwstr/>
      </vt:variant>
      <vt:variant>
        <vt:lpwstr>_Toc467090909</vt:lpwstr>
      </vt:variant>
      <vt:variant>
        <vt:i4>1114163</vt:i4>
      </vt:variant>
      <vt:variant>
        <vt:i4>170</vt:i4>
      </vt:variant>
      <vt:variant>
        <vt:i4>0</vt:i4>
      </vt:variant>
      <vt:variant>
        <vt:i4>5</vt:i4>
      </vt:variant>
      <vt:variant>
        <vt:lpwstr/>
      </vt:variant>
      <vt:variant>
        <vt:lpwstr>_Toc467090908</vt:lpwstr>
      </vt:variant>
      <vt:variant>
        <vt:i4>1114163</vt:i4>
      </vt:variant>
      <vt:variant>
        <vt:i4>164</vt:i4>
      </vt:variant>
      <vt:variant>
        <vt:i4>0</vt:i4>
      </vt:variant>
      <vt:variant>
        <vt:i4>5</vt:i4>
      </vt:variant>
      <vt:variant>
        <vt:lpwstr/>
      </vt:variant>
      <vt:variant>
        <vt:lpwstr>_Toc467090907</vt:lpwstr>
      </vt:variant>
      <vt:variant>
        <vt:i4>1114163</vt:i4>
      </vt:variant>
      <vt:variant>
        <vt:i4>158</vt:i4>
      </vt:variant>
      <vt:variant>
        <vt:i4>0</vt:i4>
      </vt:variant>
      <vt:variant>
        <vt:i4>5</vt:i4>
      </vt:variant>
      <vt:variant>
        <vt:lpwstr/>
      </vt:variant>
      <vt:variant>
        <vt:lpwstr>_Toc467090906</vt:lpwstr>
      </vt:variant>
      <vt:variant>
        <vt:i4>1114163</vt:i4>
      </vt:variant>
      <vt:variant>
        <vt:i4>152</vt:i4>
      </vt:variant>
      <vt:variant>
        <vt:i4>0</vt:i4>
      </vt:variant>
      <vt:variant>
        <vt:i4>5</vt:i4>
      </vt:variant>
      <vt:variant>
        <vt:lpwstr/>
      </vt:variant>
      <vt:variant>
        <vt:lpwstr>_Toc467090905</vt:lpwstr>
      </vt:variant>
      <vt:variant>
        <vt:i4>1114163</vt:i4>
      </vt:variant>
      <vt:variant>
        <vt:i4>146</vt:i4>
      </vt:variant>
      <vt:variant>
        <vt:i4>0</vt:i4>
      </vt:variant>
      <vt:variant>
        <vt:i4>5</vt:i4>
      </vt:variant>
      <vt:variant>
        <vt:lpwstr/>
      </vt:variant>
      <vt:variant>
        <vt:lpwstr>_Toc467090904</vt:lpwstr>
      </vt:variant>
      <vt:variant>
        <vt:i4>1114163</vt:i4>
      </vt:variant>
      <vt:variant>
        <vt:i4>140</vt:i4>
      </vt:variant>
      <vt:variant>
        <vt:i4>0</vt:i4>
      </vt:variant>
      <vt:variant>
        <vt:i4>5</vt:i4>
      </vt:variant>
      <vt:variant>
        <vt:lpwstr/>
      </vt:variant>
      <vt:variant>
        <vt:lpwstr>_Toc467090903</vt:lpwstr>
      </vt:variant>
      <vt:variant>
        <vt:i4>1114163</vt:i4>
      </vt:variant>
      <vt:variant>
        <vt:i4>134</vt:i4>
      </vt:variant>
      <vt:variant>
        <vt:i4>0</vt:i4>
      </vt:variant>
      <vt:variant>
        <vt:i4>5</vt:i4>
      </vt:variant>
      <vt:variant>
        <vt:lpwstr/>
      </vt:variant>
      <vt:variant>
        <vt:lpwstr>_Toc467090902</vt:lpwstr>
      </vt:variant>
      <vt:variant>
        <vt:i4>1114163</vt:i4>
      </vt:variant>
      <vt:variant>
        <vt:i4>128</vt:i4>
      </vt:variant>
      <vt:variant>
        <vt:i4>0</vt:i4>
      </vt:variant>
      <vt:variant>
        <vt:i4>5</vt:i4>
      </vt:variant>
      <vt:variant>
        <vt:lpwstr/>
      </vt:variant>
      <vt:variant>
        <vt:lpwstr>_Toc467090901</vt:lpwstr>
      </vt:variant>
      <vt:variant>
        <vt:i4>1114163</vt:i4>
      </vt:variant>
      <vt:variant>
        <vt:i4>122</vt:i4>
      </vt:variant>
      <vt:variant>
        <vt:i4>0</vt:i4>
      </vt:variant>
      <vt:variant>
        <vt:i4>5</vt:i4>
      </vt:variant>
      <vt:variant>
        <vt:lpwstr/>
      </vt:variant>
      <vt:variant>
        <vt:lpwstr>_Toc467090900</vt:lpwstr>
      </vt:variant>
      <vt:variant>
        <vt:i4>1572914</vt:i4>
      </vt:variant>
      <vt:variant>
        <vt:i4>116</vt:i4>
      </vt:variant>
      <vt:variant>
        <vt:i4>0</vt:i4>
      </vt:variant>
      <vt:variant>
        <vt:i4>5</vt:i4>
      </vt:variant>
      <vt:variant>
        <vt:lpwstr/>
      </vt:variant>
      <vt:variant>
        <vt:lpwstr>_Toc467090899</vt:lpwstr>
      </vt:variant>
      <vt:variant>
        <vt:i4>1572914</vt:i4>
      </vt:variant>
      <vt:variant>
        <vt:i4>110</vt:i4>
      </vt:variant>
      <vt:variant>
        <vt:i4>0</vt:i4>
      </vt:variant>
      <vt:variant>
        <vt:i4>5</vt:i4>
      </vt:variant>
      <vt:variant>
        <vt:lpwstr/>
      </vt:variant>
      <vt:variant>
        <vt:lpwstr>_Toc467090898</vt:lpwstr>
      </vt:variant>
      <vt:variant>
        <vt:i4>1572914</vt:i4>
      </vt:variant>
      <vt:variant>
        <vt:i4>104</vt:i4>
      </vt:variant>
      <vt:variant>
        <vt:i4>0</vt:i4>
      </vt:variant>
      <vt:variant>
        <vt:i4>5</vt:i4>
      </vt:variant>
      <vt:variant>
        <vt:lpwstr/>
      </vt:variant>
      <vt:variant>
        <vt:lpwstr>_Toc467090897</vt:lpwstr>
      </vt:variant>
      <vt:variant>
        <vt:i4>1572914</vt:i4>
      </vt:variant>
      <vt:variant>
        <vt:i4>98</vt:i4>
      </vt:variant>
      <vt:variant>
        <vt:i4>0</vt:i4>
      </vt:variant>
      <vt:variant>
        <vt:i4>5</vt:i4>
      </vt:variant>
      <vt:variant>
        <vt:lpwstr/>
      </vt:variant>
      <vt:variant>
        <vt:lpwstr>_Toc467090896</vt:lpwstr>
      </vt:variant>
      <vt:variant>
        <vt:i4>1572914</vt:i4>
      </vt:variant>
      <vt:variant>
        <vt:i4>92</vt:i4>
      </vt:variant>
      <vt:variant>
        <vt:i4>0</vt:i4>
      </vt:variant>
      <vt:variant>
        <vt:i4>5</vt:i4>
      </vt:variant>
      <vt:variant>
        <vt:lpwstr/>
      </vt:variant>
      <vt:variant>
        <vt:lpwstr>_Toc467090895</vt:lpwstr>
      </vt:variant>
      <vt:variant>
        <vt:i4>1572914</vt:i4>
      </vt:variant>
      <vt:variant>
        <vt:i4>86</vt:i4>
      </vt:variant>
      <vt:variant>
        <vt:i4>0</vt:i4>
      </vt:variant>
      <vt:variant>
        <vt:i4>5</vt:i4>
      </vt:variant>
      <vt:variant>
        <vt:lpwstr/>
      </vt:variant>
      <vt:variant>
        <vt:lpwstr>_Toc467090894</vt:lpwstr>
      </vt:variant>
      <vt:variant>
        <vt:i4>1572914</vt:i4>
      </vt:variant>
      <vt:variant>
        <vt:i4>80</vt:i4>
      </vt:variant>
      <vt:variant>
        <vt:i4>0</vt:i4>
      </vt:variant>
      <vt:variant>
        <vt:i4>5</vt:i4>
      </vt:variant>
      <vt:variant>
        <vt:lpwstr/>
      </vt:variant>
      <vt:variant>
        <vt:lpwstr>_Toc467090893</vt:lpwstr>
      </vt:variant>
      <vt:variant>
        <vt:i4>1572914</vt:i4>
      </vt:variant>
      <vt:variant>
        <vt:i4>74</vt:i4>
      </vt:variant>
      <vt:variant>
        <vt:i4>0</vt:i4>
      </vt:variant>
      <vt:variant>
        <vt:i4>5</vt:i4>
      </vt:variant>
      <vt:variant>
        <vt:lpwstr/>
      </vt:variant>
      <vt:variant>
        <vt:lpwstr>_Toc467090892</vt:lpwstr>
      </vt:variant>
      <vt:variant>
        <vt:i4>1572914</vt:i4>
      </vt:variant>
      <vt:variant>
        <vt:i4>68</vt:i4>
      </vt:variant>
      <vt:variant>
        <vt:i4>0</vt:i4>
      </vt:variant>
      <vt:variant>
        <vt:i4>5</vt:i4>
      </vt:variant>
      <vt:variant>
        <vt:lpwstr/>
      </vt:variant>
      <vt:variant>
        <vt:lpwstr>_Toc467090891</vt:lpwstr>
      </vt:variant>
      <vt:variant>
        <vt:i4>1572914</vt:i4>
      </vt:variant>
      <vt:variant>
        <vt:i4>62</vt:i4>
      </vt:variant>
      <vt:variant>
        <vt:i4>0</vt:i4>
      </vt:variant>
      <vt:variant>
        <vt:i4>5</vt:i4>
      </vt:variant>
      <vt:variant>
        <vt:lpwstr/>
      </vt:variant>
      <vt:variant>
        <vt:lpwstr>_Toc467090890</vt:lpwstr>
      </vt:variant>
      <vt:variant>
        <vt:i4>1638450</vt:i4>
      </vt:variant>
      <vt:variant>
        <vt:i4>56</vt:i4>
      </vt:variant>
      <vt:variant>
        <vt:i4>0</vt:i4>
      </vt:variant>
      <vt:variant>
        <vt:i4>5</vt:i4>
      </vt:variant>
      <vt:variant>
        <vt:lpwstr/>
      </vt:variant>
      <vt:variant>
        <vt:lpwstr>_Toc467090889</vt:lpwstr>
      </vt:variant>
      <vt:variant>
        <vt:i4>1638450</vt:i4>
      </vt:variant>
      <vt:variant>
        <vt:i4>50</vt:i4>
      </vt:variant>
      <vt:variant>
        <vt:i4>0</vt:i4>
      </vt:variant>
      <vt:variant>
        <vt:i4>5</vt:i4>
      </vt:variant>
      <vt:variant>
        <vt:lpwstr/>
      </vt:variant>
      <vt:variant>
        <vt:lpwstr>_Toc467090888</vt:lpwstr>
      </vt:variant>
      <vt:variant>
        <vt:i4>1638450</vt:i4>
      </vt:variant>
      <vt:variant>
        <vt:i4>44</vt:i4>
      </vt:variant>
      <vt:variant>
        <vt:i4>0</vt:i4>
      </vt:variant>
      <vt:variant>
        <vt:i4>5</vt:i4>
      </vt:variant>
      <vt:variant>
        <vt:lpwstr/>
      </vt:variant>
      <vt:variant>
        <vt:lpwstr>_Toc467090887</vt:lpwstr>
      </vt:variant>
      <vt:variant>
        <vt:i4>1638450</vt:i4>
      </vt:variant>
      <vt:variant>
        <vt:i4>38</vt:i4>
      </vt:variant>
      <vt:variant>
        <vt:i4>0</vt:i4>
      </vt:variant>
      <vt:variant>
        <vt:i4>5</vt:i4>
      </vt:variant>
      <vt:variant>
        <vt:lpwstr/>
      </vt:variant>
      <vt:variant>
        <vt:lpwstr>_Toc467090886</vt:lpwstr>
      </vt:variant>
      <vt:variant>
        <vt:i4>1638450</vt:i4>
      </vt:variant>
      <vt:variant>
        <vt:i4>32</vt:i4>
      </vt:variant>
      <vt:variant>
        <vt:i4>0</vt:i4>
      </vt:variant>
      <vt:variant>
        <vt:i4>5</vt:i4>
      </vt:variant>
      <vt:variant>
        <vt:lpwstr/>
      </vt:variant>
      <vt:variant>
        <vt:lpwstr>_Toc467090885</vt:lpwstr>
      </vt:variant>
      <vt:variant>
        <vt:i4>1638450</vt:i4>
      </vt:variant>
      <vt:variant>
        <vt:i4>26</vt:i4>
      </vt:variant>
      <vt:variant>
        <vt:i4>0</vt:i4>
      </vt:variant>
      <vt:variant>
        <vt:i4>5</vt:i4>
      </vt:variant>
      <vt:variant>
        <vt:lpwstr/>
      </vt:variant>
      <vt:variant>
        <vt:lpwstr>_Toc467090884</vt:lpwstr>
      </vt:variant>
      <vt:variant>
        <vt:i4>1638450</vt:i4>
      </vt:variant>
      <vt:variant>
        <vt:i4>20</vt:i4>
      </vt:variant>
      <vt:variant>
        <vt:i4>0</vt:i4>
      </vt:variant>
      <vt:variant>
        <vt:i4>5</vt:i4>
      </vt:variant>
      <vt:variant>
        <vt:lpwstr/>
      </vt:variant>
      <vt:variant>
        <vt:lpwstr>_Toc467090883</vt:lpwstr>
      </vt:variant>
      <vt:variant>
        <vt:i4>1638450</vt:i4>
      </vt:variant>
      <vt:variant>
        <vt:i4>14</vt:i4>
      </vt:variant>
      <vt:variant>
        <vt:i4>0</vt:i4>
      </vt:variant>
      <vt:variant>
        <vt:i4>5</vt:i4>
      </vt:variant>
      <vt:variant>
        <vt:lpwstr/>
      </vt:variant>
      <vt:variant>
        <vt:lpwstr>_Toc467090882</vt:lpwstr>
      </vt:variant>
      <vt:variant>
        <vt:i4>1638450</vt:i4>
      </vt:variant>
      <vt:variant>
        <vt:i4>8</vt:i4>
      </vt:variant>
      <vt:variant>
        <vt:i4>0</vt:i4>
      </vt:variant>
      <vt:variant>
        <vt:i4>5</vt:i4>
      </vt:variant>
      <vt:variant>
        <vt:lpwstr/>
      </vt:variant>
      <vt:variant>
        <vt:lpwstr>_Toc467090881</vt:lpwstr>
      </vt:variant>
      <vt:variant>
        <vt:i4>1638450</vt:i4>
      </vt:variant>
      <vt:variant>
        <vt:i4>2</vt:i4>
      </vt:variant>
      <vt:variant>
        <vt:i4>0</vt:i4>
      </vt:variant>
      <vt:variant>
        <vt:i4>5</vt:i4>
      </vt:variant>
      <vt:variant>
        <vt:lpwstr/>
      </vt:variant>
      <vt:variant>
        <vt:lpwstr>_Toc467090880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zhaozhn</dc:creator>
  <cp:lastModifiedBy>何东琴</cp:lastModifiedBy>
  <cp:revision>3</cp:revision>
  <cp:lastPrinted>2006-05-12T08:29:00Z</cp:lastPrinted>
  <dcterms:created xsi:type="dcterms:W3CDTF">2016-11-21T09:41:00Z</dcterms:created>
  <dcterms:modified xsi:type="dcterms:W3CDTF">2016-11-21T14:08:00Z</dcterms:modified>
</cp:coreProperties>
</file>